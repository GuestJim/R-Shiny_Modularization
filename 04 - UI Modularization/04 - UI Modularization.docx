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68" w:rsidRDefault="009F0468" w:rsidP="00526264">
      <w:r>
        <w:t xml:space="preserve">To be honest, there is little purpose to modularizing just parts of the UI or just parts of the server portion for an applet, as </w:t>
      </w:r>
      <w:del w:id="0" w:author="Jim" w:date="2022-11-13T14:30:00Z">
        <w:r w:rsidDel="00434B0A">
          <w:delText xml:space="preserve">these </w:delText>
        </w:r>
      </w:del>
      <w:ins w:id="1" w:author="Jim" w:date="2022-11-13T14:30:00Z">
        <w:r w:rsidR="00434B0A">
          <w:t>the</w:t>
        </w:r>
        <w:r w:rsidR="00434B0A">
          <w:t xml:space="preserve"> </w:t>
        </w:r>
      </w:ins>
      <w:r>
        <w:t>modules for both should be made to work together. However, this is a convenient place to divide the content of this guide, so that is how it is going to be. Luckily of the two, the UI is the easier to modularize, at least in my opinion.</w:t>
      </w:r>
    </w:p>
    <w:p w:rsidR="009F0468" w:rsidRDefault="000C4284" w:rsidP="000C4284">
      <w:r>
        <w:t>There are two things we will need before getting started; an idea of the UI without modularization, and the goal for the UI with it. We already have the UI without modularization, so here is that code again:</w:t>
      </w:r>
    </w:p>
    <w:p w:rsidR="000C4284" w:rsidRDefault="000C4284" w:rsidP="000C4284">
      <w:pPr>
        <w:pStyle w:val="Code"/>
      </w:pPr>
      <w:r>
        <w:t xml:space="preserve">```{r echo = TRUE, </w:t>
      </w:r>
      <w:proofErr w:type="spellStart"/>
      <w:r>
        <w:t>eval</w:t>
      </w:r>
      <w:proofErr w:type="spellEnd"/>
      <w:r>
        <w:t xml:space="preserve"> = FALSE}</w:t>
      </w:r>
    </w:p>
    <w:p w:rsidR="000C4284" w:rsidRDefault="000C4284" w:rsidP="000C4284">
      <w:pPr>
        <w:pStyle w:val="Code"/>
      </w:pPr>
      <w:proofErr w:type="spellStart"/>
      <w:proofErr w:type="gramStart"/>
      <w:r>
        <w:t>ui</w:t>
      </w:r>
      <w:proofErr w:type="spellEnd"/>
      <w:proofErr w:type="gramEnd"/>
      <w:r>
        <w:tab/>
        <w:t>&lt;-</w:t>
      </w:r>
      <w:r>
        <w:tab/>
      </w:r>
      <w:proofErr w:type="spellStart"/>
      <w:r>
        <w:t>fluidPage</w:t>
      </w:r>
      <w:proofErr w:type="spellEnd"/>
      <w:r>
        <w:t>(</w:t>
      </w:r>
    </w:p>
    <w:p w:rsidR="000C4284" w:rsidRDefault="000C4284" w:rsidP="000C4284">
      <w:pPr>
        <w:pStyle w:val="Code"/>
      </w:pPr>
      <w:r>
        <w:tab/>
      </w:r>
      <w:proofErr w:type="spellStart"/>
      <w:proofErr w:type="gramStart"/>
      <w:r>
        <w:t>titlePanel</w:t>
      </w:r>
      <w:proofErr w:type="spellEnd"/>
      <w:r>
        <w:t>(</w:t>
      </w:r>
      <w:proofErr w:type="gramEnd"/>
      <w:r>
        <w:t>NULL,</w:t>
      </w:r>
      <w:r>
        <w:tab/>
        <w:t>"Shiny Modularization Example"),</w:t>
      </w:r>
    </w:p>
    <w:p w:rsidR="000C4284" w:rsidRDefault="000C4284" w:rsidP="000C4284">
      <w:pPr>
        <w:pStyle w:val="Code"/>
      </w:pPr>
      <w:r>
        <w:tab/>
      </w:r>
      <w:proofErr w:type="spellStart"/>
      <w:proofErr w:type="gramStart"/>
      <w:r>
        <w:t>fluidRow</w:t>
      </w:r>
      <w:proofErr w:type="spellEnd"/>
      <w:r>
        <w:t>(</w:t>
      </w:r>
      <w:proofErr w:type="gramEnd"/>
    </w:p>
    <w:p w:rsidR="000C4284" w:rsidRDefault="000C4284" w:rsidP="000C4284">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roundTerm</w:t>
      </w:r>
      <w:proofErr w:type="spellEnd"/>
      <w:r>
        <w:t>',</w:t>
      </w:r>
      <w:r>
        <w:tab/>
        <w:t>label = "Rounding Term",</w:t>
      </w:r>
      <w:r>
        <w:tab/>
        <w:t>value = 2)),</w:t>
      </w:r>
    </w:p>
    <w:p w:rsidR="000C4284" w:rsidRDefault="000C4284" w:rsidP="000C4284">
      <w:pPr>
        <w:pStyle w:val="Code"/>
      </w:pPr>
      <w:r>
        <w:tab/>
        <w:t>),</w:t>
      </w:r>
    </w:p>
    <w:p w:rsidR="000C4284" w:rsidRDefault="000C4284" w:rsidP="000C4284">
      <w:pPr>
        <w:pStyle w:val="Code"/>
      </w:pPr>
      <w:r>
        <w:tab/>
      </w:r>
      <w:proofErr w:type="spellStart"/>
      <w:proofErr w:type="gramStart"/>
      <w:r>
        <w:t>fluidRow</w:t>
      </w:r>
      <w:proofErr w:type="spellEnd"/>
      <w:r>
        <w:t>(</w:t>
      </w:r>
      <w:proofErr w:type="gramEnd"/>
    </w:p>
    <w:p w:rsidR="000C4284" w:rsidRDefault="000C4284" w:rsidP="000C4284">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randCount</w:t>
      </w:r>
      <w:proofErr w:type="spellEnd"/>
      <w:r>
        <w:t>',</w:t>
      </w:r>
      <w:r>
        <w:tab/>
        <w:t>label = "Count",</w:t>
      </w:r>
      <w:r>
        <w:tab/>
        <w:t>value = 3,</w:t>
      </w:r>
      <w:r>
        <w:tab/>
        <w:t>min = 0)),</w:t>
      </w:r>
    </w:p>
    <w:p w:rsidR="000C4284" w:rsidRDefault="000C4284" w:rsidP="000C4284">
      <w:pPr>
        <w:pStyle w:val="Code"/>
      </w:pP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'striping',</w:t>
      </w:r>
      <w:r>
        <w:tab/>
        <w:t>label = "Table Striping")),</w:t>
      </w:r>
    </w:p>
    <w:p w:rsidR="000C4284" w:rsidRDefault="000C4284" w:rsidP="000C4284">
      <w:pPr>
        <w:pStyle w:val="Code"/>
      </w:pPr>
      <w:r>
        <w:tab/>
        <w:t>),</w:t>
      </w:r>
    </w:p>
    <w:p w:rsidR="000C4284" w:rsidRDefault="000C4284" w:rsidP="000C4284">
      <w:pPr>
        <w:pStyle w:val="Code"/>
      </w:pPr>
      <w:r>
        <w:tab/>
      </w:r>
      <w:proofErr w:type="spellStart"/>
      <w:proofErr w:type="gramStart"/>
      <w:r>
        <w:t>tableOutput</w:t>
      </w:r>
      <w:proofErr w:type="spellEnd"/>
      <w:r>
        <w:t>(</w:t>
      </w:r>
      <w:proofErr w:type="gramEnd"/>
      <w:r>
        <w:t>'TAB'),</w:t>
      </w:r>
    </w:p>
    <w:p w:rsidR="000C4284" w:rsidRDefault="000C4284" w:rsidP="000C4284">
      <w:pPr>
        <w:pStyle w:val="Code"/>
      </w:pPr>
      <w:r>
        <w:t>)</w:t>
      </w:r>
    </w:p>
    <w:p w:rsidR="000C4284" w:rsidRDefault="000C4284" w:rsidP="000C4284">
      <w:pPr>
        <w:pStyle w:val="Code"/>
      </w:pPr>
      <w:r>
        <w:t>```</w:t>
      </w:r>
    </w:p>
    <w:p w:rsidR="00BB118E" w:rsidRDefault="00D87104" w:rsidP="000C4284">
      <w:r>
        <w:t>The goal</w:t>
      </w:r>
      <w:r w:rsidR="00E41FBD">
        <w:t>s</w:t>
      </w:r>
      <w:r>
        <w:t xml:space="preserve"> I have for the modularization </w:t>
      </w:r>
      <w:del w:id="2" w:author="Jim" w:date="2022-11-13T14:30:00Z">
        <w:r w:rsidDel="00434B0A">
          <w:delText>is to have in</w:delText>
        </w:r>
      </w:del>
      <w:ins w:id="3" w:author="Jim" w:date="2022-11-13T14:30:00Z">
        <w:r w:rsidR="00434B0A">
          <w:t>are for</w:t>
        </w:r>
      </w:ins>
      <w:r>
        <w:t xml:space="preserve"> each module </w:t>
      </w:r>
      <w:del w:id="4" w:author="Jim" w:date="2022-11-13T14:30:00Z">
        <w:r w:rsidDel="00434B0A">
          <w:delText xml:space="preserve">the </w:delText>
        </w:r>
      </w:del>
      <w:ins w:id="5" w:author="Jim" w:date="2022-11-13T14:30:00Z">
        <w:r w:rsidR="00434B0A">
          <w:t>to contain a</w:t>
        </w:r>
        <w:r w:rsidR="00434B0A">
          <w:t xml:space="preserve"> </w:t>
        </w:r>
      </w:ins>
      <w:r>
        <w:t>table of random numbers and the control for how many random numbers to generate</w:t>
      </w:r>
      <w:r w:rsidR="00E41FBD">
        <w:t>, and then for the number of these modules to be controlled</w:t>
      </w:r>
      <w:r>
        <w:t>.</w:t>
      </w:r>
      <w:r w:rsidR="00BB118E">
        <w:t xml:space="preserve"> The **</w:t>
      </w:r>
      <w:proofErr w:type="spellStart"/>
      <w:r w:rsidR="00BB118E">
        <w:t>roundTerm</w:t>
      </w:r>
      <w:proofErr w:type="spellEnd"/>
      <w:r w:rsidR="00BB118E">
        <w:t>** input I want to be global, so it will not be within a module, but the **striping** input can be. Actually having one of these inside and the other outside the UI module is helpful because of what I want to show later with the server modules. In total that is three UI elements I want to have modularized</w:t>
      </w:r>
      <w:r w:rsidR="005B4DEB">
        <w:t>, so we can remove those from the UI and place them in a custom function. There is more involved than this</w:t>
      </w:r>
      <w:ins w:id="6" w:author="Jim" w:date="2022-11-13T14:31:00Z">
        <w:r w:rsidR="00434B0A">
          <w:t xml:space="preserve"> for modularizing</w:t>
        </w:r>
      </w:ins>
      <w:r w:rsidR="005B4DEB">
        <w:t>, but this is a good place to start.</w:t>
      </w:r>
    </w:p>
    <w:p w:rsidR="005B4DEB" w:rsidRDefault="005B4DEB" w:rsidP="005B4DEB">
      <w:pPr>
        <w:pStyle w:val="Code"/>
      </w:pPr>
      <w:r>
        <w:t xml:space="preserve">```{r echo = TRUE, </w:t>
      </w:r>
      <w:proofErr w:type="spellStart"/>
      <w:r>
        <w:t>eval</w:t>
      </w:r>
      <w:proofErr w:type="spellEnd"/>
      <w:r>
        <w:t xml:space="preserve"> = FALSE}</w:t>
      </w:r>
    </w:p>
    <w:p w:rsidR="00947D0E" w:rsidRDefault="00947D0E" w:rsidP="00947D0E">
      <w:pPr>
        <w:pStyle w:val="Code"/>
      </w:pPr>
      <w:proofErr w:type="spellStart"/>
      <w:proofErr w:type="gramStart"/>
      <w:r>
        <w:t>exampleUI</w:t>
      </w:r>
      <w:proofErr w:type="spellEnd"/>
      <w:proofErr w:type="gramEnd"/>
      <w:r>
        <w:tab/>
        <w:t>&lt;-</w:t>
      </w:r>
      <w:r>
        <w:tab/>
        <w:t>function()</w:t>
      </w:r>
      <w:r>
        <w:tab/>
        <w:t>{</w:t>
      </w:r>
    </w:p>
    <w:p w:rsidR="00947D0E" w:rsidRDefault="00947D0E" w:rsidP="00947D0E">
      <w:pPr>
        <w:pStyle w:val="Code"/>
      </w:pPr>
      <w:r>
        <w:tab/>
      </w:r>
      <w:proofErr w:type="spellStart"/>
      <w:proofErr w:type="gramStart"/>
      <w:r>
        <w:t>tagList</w:t>
      </w:r>
      <w:proofErr w:type="spellEnd"/>
      <w:r>
        <w:t>(</w:t>
      </w:r>
      <w:proofErr w:type="gramEnd"/>
    </w:p>
    <w:p w:rsidR="00947D0E" w:rsidRDefault="00947D0E" w:rsidP="00947D0E">
      <w:pPr>
        <w:pStyle w:val="Code"/>
      </w:pPr>
      <w:r>
        <w:tab/>
      </w:r>
      <w:r>
        <w:tab/>
      </w:r>
      <w:proofErr w:type="spellStart"/>
      <w:proofErr w:type="gramStart"/>
      <w:r>
        <w:t>fluidRow</w:t>
      </w:r>
      <w:proofErr w:type="spellEnd"/>
      <w:r>
        <w:t>(</w:t>
      </w:r>
      <w:proofErr w:type="gramEnd"/>
    </w:p>
    <w:p w:rsidR="00947D0E" w:rsidRDefault="00947D0E" w:rsidP="00947D0E">
      <w:pPr>
        <w:pStyle w:val="Code"/>
      </w:pPr>
      <w:r>
        <w:tab/>
      </w: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randCount</w:t>
      </w:r>
      <w:proofErr w:type="spellEnd"/>
      <w:r>
        <w:t>',</w:t>
      </w:r>
      <w:r>
        <w:tab/>
        <w:t>label = paste0("Count ", name),</w:t>
      </w:r>
      <w:r>
        <w:tab/>
        <w:t>value = 3,</w:t>
      </w:r>
      <w:r>
        <w:tab/>
        <w:t>min = 0)),</w:t>
      </w:r>
    </w:p>
    <w:p w:rsidR="00947D0E" w:rsidRDefault="00947D0E" w:rsidP="00947D0E">
      <w:pPr>
        <w:pStyle w:val="Code"/>
      </w:pPr>
      <w:r>
        <w:tab/>
      </w: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'striping',</w:t>
      </w:r>
      <w:r>
        <w:tab/>
        <w:t>label = "Table Striping")),</w:t>
      </w:r>
    </w:p>
    <w:p w:rsidR="00947D0E" w:rsidRDefault="00947D0E" w:rsidP="00947D0E">
      <w:pPr>
        <w:pStyle w:val="Code"/>
      </w:pPr>
      <w:r>
        <w:tab/>
      </w:r>
      <w:r>
        <w:tab/>
        <w:t>),</w:t>
      </w:r>
    </w:p>
    <w:p w:rsidR="00947D0E" w:rsidRDefault="00947D0E" w:rsidP="00947D0E">
      <w:pPr>
        <w:pStyle w:val="Code"/>
      </w:pPr>
      <w:r>
        <w:tab/>
      </w:r>
      <w:r>
        <w:tab/>
      </w:r>
      <w:proofErr w:type="spellStart"/>
      <w:proofErr w:type="gramStart"/>
      <w:r>
        <w:t>tableOutput</w:t>
      </w:r>
      <w:proofErr w:type="spellEnd"/>
      <w:r>
        <w:t>(</w:t>
      </w:r>
      <w:proofErr w:type="gramEnd"/>
      <w:r>
        <w:t>'TAB'),</w:t>
      </w:r>
    </w:p>
    <w:p w:rsidR="00947D0E" w:rsidRDefault="00947D0E" w:rsidP="00947D0E">
      <w:pPr>
        <w:pStyle w:val="Code"/>
      </w:pPr>
      <w:r>
        <w:tab/>
        <w:t>)</w:t>
      </w:r>
    </w:p>
    <w:p w:rsidR="00947D0E" w:rsidRDefault="00947D0E" w:rsidP="00947D0E">
      <w:pPr>
        <w:pStyle w:val="Code"/>
      </w:pPr>
      <w:r>
        <w:t>}</w:t>
      </w:r>
    </w:p>
    <w:p w:rsidR="00947D0E" w:rsidRDefault="00947D0E" w:rsidP="00947D0E">
      <w:pPr>
        <w:pStyle w:val="Code"/>
      </w:pPr>
    </w:p>
    <w:p w:rsidR="00947D0E" w:rsidRDefault="00947D0E" w:rsidP="00947D0E">
      <w:pPr>
        <w:pStyle w:val="Code"/>
      </w:pPr>
      <w:proofErr w:type="spellStart"/>
      <w:proofErr w:type="gramStart"/>
      <w:r>
        <w:lastRenderedPageBreak/>
        <w:t>ui</w:t>
      </w:r>
      <w:proofErr w:type="spellEnd"/>
      <w:proofErr w:type="gramEnd"/>
      <w:r>
        <w:tab/>
        <w:t>&lt;-</w:t>
      </w:r>
      <w:r>
        <w:tab/>
      </w:r>
      <w:proofErr w:type="spellStart"/>
      <w:r>
        <w:t>fluidPage</w:t>
      </w:r>
      <w:proofErr w:type="spellEnd"/>
      <w:r>
        <w:t>(</w:t>
      </w:r>
    </w:p>
    <w:p w:rsidR="00947D0E" w:rsidRDefault="00947D0E" w:rsidP="00947D0E">
      <w:pPr>
        <w:pStyle w:val="Code"/>
      </w:pPr>
      <w:r>
        <w:tab/>
      </w:r>
      <w:proofErr w:type="spellStart"/>
      <w:proofErr w:type="gramStart"/>
      <w:r>
        <w:t>titlePanel</w:t>
      </w:r>
      <w:proofErr w:type="spellEnd"/>
      <w:r>
        <w:t>(</w:t>
      </w:r>
      <w:proofErr w:type="gramEnd"/>
      <w:r>
        <w:t>NULL,</w:t>
      </w:r>
      <w:r>
        <w:tab/>
        <w:t>"Shiny Modularization Example"),</w:t>
      </w:r>
    </w:p>
    <w:p w:rsidR="00947D0E" w:rsidRDefault="00947D0E" w:rsidP="00947D0E">
      <w:pPr>
        <w:pStyle w:val="Code"/>
      </w:pPr>
      <w:r>
        <w:tab/>
      </w:r>
      <w:proofErr w:type="spellStart"/>
      <w:proofErr w:type="gramStart"/>
      <w:r>
        <w:t>fluidRow</w:t>
      </w:r>
      <w:proofErr w:type="spellEnd"/>
      <w:r>
        <w:t>(</w:t>
      </w:r>
      <w:proofErr w:type="gramEnd"/>
    </w:p>
    <w:p w:rsidR="00947D0E" w:rsidRDefault="00947D0E" w:rsidP="00947D0E">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modCount</w:t>
      </w:r>
      <w:proofErr w:type="spellEnd"/>
      <w:r>
        <w:t>',</w:t>
      </w:r>
      <w:r>
        <w:tab/>
        <w:t>label = "Module Count",</w:t>
      </w:r>
      <w:r>
        <w:tab/>
        <w:t>value = 2,</w:t>
      </w:r>
      <w:r>
        <w:tab/>
        <w:t>min = 1)),</w:t>
      </w:r>
    </w:p>
    <w:p w:rsidR="00947D0E" w:rsidRDefault="00947D0E" w:rsidP="00947D0E">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roundTerm</w:t>
      </w:r>
      <w:proofErr w:type="spellEnd"/>
      <w:r>
        <w:t>',</w:t>
      </w:r>
      <w:r>
        <w:tab/>
        <w:t>label = "Rounding Term",</w:t>
      </w:r>
      <w:r>
        <w:tab/>
        <w:t>value = 2)),</w:t>
      </w:r>
    </w:p>
    <w:p w:rsidR="00947D0E" w:rsidRDefault="00947D0E" w:rsidP="00947D0E">
      <w:pPr>
        <w:pStyle w:val="Code"/>
      </w:pPr>
      <w:r>
        <w:tab/>
        <w:t>),</w:t>
      </w:r>
    </w:p>
    <w:p w:rsidR="009F40C8" w:rsidRDefault="00947D0E" w:rsidP="009F40C8">
      <w:pPr>
        <w:pStyle w:val="Code"/>
        <w:rPr>
          <w:ins w:id="7" w:author="Jim" w:date="2022-11-13T15:11:00Z"/>
        </w:rPr>
      </w:pPr>
      <w:r>
        <w:tab/>
      </w:r>
      <w:proofErr w:type="spellStart"/>
      <w:proofErr w:type="gramStart"/>
      <w:r>
        <w:t>exampleUI</w:t>
      </w:r>
      <w:proofErr w:type="spellEnd"/>
      <w:r>
        <w:t>(</w:t>
      </w:r>
      <w:proofErr w:type="gramEnd"/>
      <w:r>
        <w:t>),</w:t>
      </w:r>
    </w:p>
    <w:p w:rsidR="00947D0E" w:rsidRDefault="009F40C8" w:rsidP="00947D0E">
      <w:pPr>
        <w:pStyle w:val="Code"/>
      </w:pPr>
      <w:ins w:id="8" w:author="Jim" w:date="2022-11-13T15:11:00Z">
        <w:r>
          <w:tab/>
        </w:r>
        <w:proofErr w:type="spellStart"/>
        <w:proofErr w:type="gramStart"/>
        <w:r>
          <w:t>exampleUI</w:t>
        </w:r>
        <w:proofErr w:type="spellEnd"/>
        <w:r>
          <w:t>(</w:t>
        </w:r>
        <w:proofErr w:type="gramEnd"/>
        <w:r>
          <w:t>)</w:t>
        </w:r>
        <w:r w:rsidR="00C82338">
          <w:t>,</w:t>
        </w:r>
      </w:ins>
    </w:p>
    <w:p w:rsidR="00947D0E" w:rsidRDefault="00947D0E" w:rsidP="00947D0E">
      <w:pPr>
        <w:pStyle w:val="Code"/>
      </w:pPr>
      <w:r>
        <w:t>)</w:t>
      </w:r>
    </w:p>
    <w:p w:rsidR="005B4DEB" w:rsidRDefault="005B4DEB" w:rsidP="00947D0E">
      <w:pPr>
        <w:pStyle w:val="Code"/>
      </w:pPr>
      <w:r>
        <w:t>```</w:t>
      </w:r>
    </w:p>
    <w:p w:rsidR="005B4DEB" w:rsidRDefault="00125347" w:rsidP="005B4DEB">
      <w:r>
        <w:t>If you try running this code, it will work</w:t>
      </w:r>
      <w:r w:rsidR="00C3660B">
        <w:t xml:space="preserve"> and, technically, it is modular in that we have created this **</w:t>
      </w:r>
      <w:proofErr w:type="spellStart"/>
      <w:r w:rsidR="00C3660B">
        <w:t>exampleUI</w:t>
      </w:r>
      <w:proofErr w:type="spellEnd"/>
      <w:r w:rsidR="00C3660B">
        <w:t xml:space="preserve">** </w:t>
      </w:r>
      <w:del w:id="9" w:author="Jim" w:date="2022-11-13T15:10:00Z">
        <w:r w:rsidR="00C3660B" w:rsidDel="00A51BB8">
          <w:delText>module</w:delText>
        </w:r>
      </w:del>
      <w:ins w:id="10" w:author="Jim" w:date="2022-11-13T15:10:00Z">
        <w:r w:rsidR="00A51BB8">
          <w:t>function</w:t>
        </w:r>
      </w:ins>
      <w:r w:rsidR="00593353">
        <w:t xml:space="preserve">, but it will not work properly. If you try running it and </w:t>
      </w:r>
      <w:r w:rsidR="002428FA">
        <w:t>creating a table within the server function, nothing will happen because Shiny does not allow an object name to be repeated. Truthfully, this scenario of calling **</w:t>
      </w:r>
      <w:proofErr w:type="spellStart"/>
      <w:r w:rsidR="002428FA">
        <w:t>exampleUI</w:t>
      </w:r>
      <w:proofErr w:type="spellEnd"/>
      <w:r w:rsidR="002428FA">
        <w:t>** twice in the UI should throw an error, leaving me somewhat puzzled it has not, but at the same time it does not actually function, so the error is present, nonetheless.</w:t>
      </w:r>
    </w:p>
    <w:p w:rsidR="005B33F8" w:rsidRDefault="005B33F8" w:rsidP="005B4DEB">
      <w:r>
        <w:t>To solve this issue we need to go back to the second section of this guide and apply a namespace here. That will allow us to call this module as much as we wish, and with unique object IDs so the server code will work with it. Of course we will need the server code to also use namespaces, but that is for the next section.</w:t>
      </w:r>
    </w:p>
    <w:p w:rsidR="00BF5017" w:rsidRDefault="00BF5017" w:rsidP="005B4DEB">
      <w:r>
        <w:t xml:space="preserve">Adding </w:t>
      </w:r>
      <w:proofErr w:type="spellStart"/>
      <w:r>
        <w:t>namespacing</w:t>
      </w:r>
      <w:proofErr w:type="spellEnd"/>
      <w:r>
        <w:t xml:space="preserve"> to this **</w:t>
      </w:r>
      <w:proofErr w:type="spellStart"/>
      <w:r>
        <w:t>exampleUI</w:t>
      </w:r>
      <w:proofErr w:type="spellEnd"/>
      <w:r>
        <w:t>** function is quite easy and straightforward.</w:t>
      </w:r>
    </w:p>
    <w:p w:rsidR="00BF5017" w:rsidRDefault="00BF5017" w:rsidP="00BF5017">
      <w:pPr>
        <w:pStyle w:val="Code"/>
      </w:pPr>
      <w:r>
        <w:t xml:space="preserve">```{r echo = TRUE, </w:t>
      </w:r>
      <w:proofErr w:type="spellStart"/>
      <w:r>
        <w:t>eval</w:t>
      </w:r>
      <w:proofErr w:type="spellEnd"/>
      <w:r>
        <w:t xml:space="preserve"> = FALSE}</w:t>
      </w:r>
    </w:p>
    <w:p w:rsidR="00BF5017" w:rsidRDefault="00BF5017" w:rsidP="00BF5017">
      <w:pPr>
        <w:pStyle w:val="Code"/>
      </w:pPr>
    </w:p>
    <w:p w:rsidR="00BF5017" w:rsidRDefault="00BF5017" w:rsidP="00BF5017">
      <w:pPr>
        <w:pStyle w:val="Code"/>
      </w:pPr>
      <w:proofErr w:type="spellStart"/>
      <w:proofErr w:type="gramStart"/>
      <w:r>
        <w:t>exampleUI</w:t>
      </w:r>
      <w:proofErr w:type="spellEnd"/>
      <w:proofErr w:type="gramEnd"/>
      <w:r>
        <w:tab/>
        <w:t>&lt;-</w:t>
      </w:r>
      <w:r>
        <w:tab/>
        <w:t>function(name)</w:t>
      </w:r>
      <w:r>
        <w:tab/>
        <w:t>{</w:t>
      </w:r>
    </w:p>
    <w:p w:rsidR="002428FA" w:rsidRDefault="00BF5017" w:rsidP="00BF5017">
      <w:pPr>
        <w:pStyle w:val="Code"/>
      </w:pPr>
      <w:r>
        <w:tab/>
      </w:r>
      <w:proofErr w:type="gramStart"/>
      <w:r>
        <w:t>ns</w:t>
      </w:r>
      <w:proofErr w:type="gramEnd"/>
      <w:r>
        <w:tab/>
        <w:t>&lt;-</w:t>
      </w:r>
      <w:r>
        <w:tab/>
        <w:t>NS(name)</w:t>
      </w:r>
    </w:p>
    <w:p w:rsidR="00BF5017" w:rsidRDefault="00BF5017" w:rsidP="00341704">
      <w:pPr>
        <w:pStyle w:val="Code"/>
        <w:ind w:firstLine="720"/>
        <w:rPr>
          <w:ins w:id="11" w:author="Jim" w:date="2022-11-13T15:20:00Z"/>
        </w:rPr>
      </w:pPr>
      <w:r>
        <w:t>…</w:t>
      </w:r>
    </w:p>
    <w:p w:rsidR="00341704" w:rsidRDefault="00341704" w:rsidP="00341704">
      <w:pPr>
        <w:pStyle w:val="Code"/>
      </w:pPr>
      <w:bookmarkStart w:id="12" w:name="_GoBack"/>
      <w:bookmarkEnd w:id="12"/>
      <w:ins w:id="13" w:author="Jim" w:date="2022-11-13T15:20:00Z">
        <w:r>
          <w:t>}</w:t>
        </w:r>
      </w:ins>
    </w:p>
    <w:p w:rsidR="00BF5017" w:rsidRDefault="00BF5017" w:rsidP="00BF5017">
      <w:pPr>
        <w:pStyle w:val="Code"/>
      </w:pPr>
      <w:r>
        <w:t>```</w:t>
      </w:r>
    </w:p>
    <w:p w:rsidR="00BF5017" w:rsidRDefault="00BF5017" w:rsidP="00BF5017">
      <w:r>
        <w:t>I am skipping over the contents of the function for now, because I want to focus on what has happened here first. We have given the function an argument, **name**, and then passed it to the **NS** function. As you may remember, **NS** can take two arguments, but when only the first one is given, the **namespace** argument, it will return a function that generates the object IDs for that namespace. That function has been assigned to **ns**, but any ID will do.</w:t>
      </w:r>
    </w:p>
    <w:p w:rsidR="005A3315" w:rsidRDefault="005A3315" w:rsidP="00BF5017">
      <w:r>
        <w:t xml:space="preserve">As this is something the official guide on modularization has wrong, I want to emphasize that we are passing **NS** a value for </w:t>
      </w:r>
      <w:proofErr w:type="gramStart"/>
      <w:r>
        <w:t>its</w:t>
      </w:r>
      <w:proofErr w:type="gramEnd"/>
      <w:r>
        <w:t xml:space="preserve"> **namespace** argument. The second argument is named **id** and the guide uses that as the argument name when</w:t>
      </w:r>
      <w:r w:rsidR="000F6BFF">
        <w:t xml:space="preserve"> constructing UI modules</w:t>
      </w:r>
      <w:ins w:id="14" w:author="Jim" w:date="2022-11-13T15:12:00Z">
        <w:r w:rsidR="00E00A04">
          <w:t xml:space="preserve"> even though it refers to the **namespace** argument</w:t>
        </w:r>
      </w:ins>
      <w:r w:rsidR="000F6BFF">
        <w:t>, which only tempts confusion.</w:t>
      </w:r>
    </w:p>
    <w:p w:rsidR="00475FF2" w:rsidRDefault="00475FF2" w:rsidP="00BF5017">
      <w:r>
        <w:lastRenderedPageBreak/>
        <w:t>By the way, something else the guide states that is incorrect is that you must end the names of these modules, such as **</w:t>
      </w:r>
      <w:proofErr w:type="spellStart"/>
      <w:r>
        <w:t>exampleUI</w:t>
      </w:r>
      <w:proofErr w:type="spellEnd"/>
      <w:r>
        <w:t xml:space="preserve">**, with “UI” or “Server” if this were a server function. I have tested </w:t>
      </w:r>
      <w:r w:rsidR="005D1D66">
        <w:t xml:space="preserve">both </w:t>
      </w:r>
      <w:r>
        <w:t>and this</w:t>
      </w:r>
      <w:r w:rsidR="005D1D66">
        <w:t xml:space="preserve"> does not appear to be the case, so you should be safe to name these however you see appropriate. In this case **</w:t>
      </w:r>
      <w:proofErr w:type="spellStart"/>
      <w:r w:rsidR="005D1D66">
        <w:t>exampleUI</w:t>
      </w:r>
      <w:proofErr w:type="spellEnd"/>
      <w:r w:rsidR="005D1D66">
        <w:t>*</w:t>
      </w:r>
      <w:r w:rsidR="00800808">
        <w:t>*</w:t>
      </w:r>
      <w:r w:rsidR="005D1D66">
        <w:t xml:space="preserve"> is appropriate, and so the convention that may have been necessary for an earlier version of Shiny, continues.</w:t>
      </w:r>
    </w:p>
    <w:p w:rsidR="00475FF2" w:rsidRDefault="00475FF2" w:rsidP="00BF5017">
      <w:r>
        <w:t xml:space="preserve">With **ns** created, the next step is to show </w:t>
      </w:r>
      <w:r w:rsidR="00201380">
        <w:t xml:space="preserve">how it is used in </w:t>
      </w:r>
      <w:r>
        <w:t>the rest of the **</w:t>
      </w:r>
      <w:proofErr w:type="spellStart"/>
      <w:r>
        <w:t>exampleUI</w:t>
      </w:r>
      <w:proofErr w:type="spellEnd"/>
      <w:r>
        <w:t>** function</w:t>
      </w:r>
      <w:r w:rsidR="00201380">
        <w:t>.</w:t>
      </w:r>
    </w:p>
    <w:p w:rsidR="00201380" w:rsidRDefault="00201380" w:rsidP="00201380">
      <w:pPr>
        <w:pStyle w:val="Code"/>
      </w:pPr>
      <w:r>
        <w:t xml:space="preserve">```{r echo = TRUE, </w:t>
      </w:r>
      <w:proofErr w:type="spellStart"/>
      <w:r>
        <w:t>eval</w:t>
      </w:r>
      <w:proofErr w:type="spellEnd"/>
      <w:r>
        <w:t xml:space="preserve"> = FALSE}</w:t>
      </w:r>
    </w:p>
    <w:p w:rsidR="00201380" w:rsidRDefault="00201380" w:rsidP="00201380">
      <w:pPr>
        <w:pStyle w:val="Code"/>
      </w:pPr>
    </w:p>
    <w:p w:rsidR="00201380" w:rsidRDefault="00201380" w:rsidP="00201380">
      <w:pPr>
        <w:pStyle w:val="Code"/>
      </w:pPr>
      <w:proofErr w:type="spellStart"/>
      <w:proofErr w:type="gramStart"/>
      <w:r>
        <w:t>exampleUI</w:t>
      </w:r>
      <w:proofErr w:type="spellEnd"/>
      <w:proofErr w:type="gramEnd"/>
      <w:r>
        <w:tab/>
        <w:t>&lt;-</w:t>
      </w:r>
      <w:r>
        <w:tab/>
        <w:t>function(name)</w:t>
      </w:r>
      <w:r>
        <w:tab/>
        <w:t>{</w:t>
      </w:r>
    </w:p>
    <w:p w:rsidR="00201380" w:rsidRDefault="00201380" w:rsidP="00201380">
      <w:pPr>
        <w:pStyle w:val="Code"/>
      </w:pPr>
      <w:r>
        <w:tab/>
      </w:r>
      <w:proofErr w:type="gramStart"/>
      <w:r>
        <w:t>ns</w:t>
      </w:r>
      <w:proofErr w:type="gramEnd"/>
      <w:r>
        <w:tab/>
        <w:t>&lt;-</w:t>
      </w:r>
      <w:r>
        <w:tab/>
        <w:t>NS(name)</w:t>
      </w:r>
    </w:p>
    <w:p w:rsidR="00201380" w:rsidRDefault="00201380" w:rsidP="00201380">
      <w:pPr>
        <w:pStyle w:val="Code"/>
      </w:pPr>
    </w:p>
    <w:p w:rsidR="00201380" w:rsidRDefault="00201380" w:rsidP="00201380">
      <w:pPr>
        <w:pStyle w:val="Code"/>
      </w:pPr>
      <w:r>
        <w:tab/>
      </w:r>
      <w:proofErr w:type="spellStart"/>
      <w:proofErr w:type="gramStart"/>
      <w:r>
        <w:t>tagList</w:t>
      </w:r>
      <w:proofErr w:type="spellEnd"/>
      <w:r>
        <w:t>(</w:t>
      </w:r>
      <w:proofErr w:type="gramEnd"/>
    </w:p>
    <w:p w:rsidR="00201380" w:rsidRDefault="00201380" w:rsidP="00201380">
      <w:pPr>
        <w:pStyle w:val="Code"/>
      </w:pPr>
      <w:r>
        <w:tab/>
      </w:r>
      <w:r>
        <w:tab/>
      </w:r>
      <w:proofErr w:type="spellStart"/>
      <w:proofErr w:type="gramStart"/>
      <w:r>
        <w:t>fluidRow</w:t>
      </w:r>
      <w:proofErr w:type="spellEnd"/>
      <w:r>
        <w:t>(</w:t>
      </w:r>
      <w:proofErr w:type="gramEnd"/>
    </w:p>
    <w:p w:rsidR="00201380" w:rsidRDefault="00201380" w:rsidP="00201380">
      <w:pPr>
        <w:pStyle w:val="Code"/>
      </w:pPr>
      <w:r>
        <w:tab/>
      </w: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ns('</w:t>
      </w:r>
      <w:proofErr w:type="spellStart"/>
      <w:r>
        <w:t>randCount</w:t>
      </w:r>
      <w:proofErr w:type="spellEnd"/>
      <w:r>
        <w:t>'),</w:t>
      </w:r>
      <w:r>
        <w:tab/>
        <w:t>label = paste0("Count ", name),</w:t>
      </w:r>
      <w:r>
        <w:tab/>
        <w:t>value = 3,</w:t>
      </w:r>
      <w:r>
        <w:tab/>
        <w:t>min = 0)),</w:t>
      </w:r>
    </w:p>
    <w:p w:rsidR="00201380" w:rsidRDefault="00201380" w:rsidP="00201380">
      <w:pPr>
        <w:pStyle w:val="Code"/>
      </w:pPr>
      <w:r>
        <w:tab/>
      </w: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ns('striping'),</w:t>
      </w:r>
      <w:r>
        <w:tab/>
        <w:t>label = "Table Striping")),</w:t>
      </w:r>
    </w:p>
    <w:p w:rsidR="00201380" w:rsidRDefault="00201380" w:rsidP="00201380">
      <w:pPr>
        <w:pStyle w:val="Code"/>
      </w:pPr>
      <w:r>
        <w:tab/>
      </w:r>
      <w:r>
        <w:tab/>
        <w:t>),</w:t>
      </w:r>
    </w:p>
    <w:p w:rsidR="00201380" w:rsidRDefault="00201380" w:rsidP="00201380">
      <w:pPr>
        <w:pStyle w:val="Code"/>
      </w:pPr>
      <w:r>
        <w:tab/>
      </w:r>
      <w:r>
        <w:tab/>
      </w:r>
      <w:proofErr w:type="spellStart"/>
      <w:proofErr w:type="gramStart"/>
      <w:r>
        <w:t>tableOutput</w:t>
      </w:r>
      <w:proofErr w:type="spellEnd"/>
      <w:r>
        <w:t>(</w:t>
      </w:r>
      <w:proofErr w:type="gramEnd"/>
      <w:r>
        <w:t>ns('TAB')),</w:t>
      </w:r>
    </w:p>
    <w:p w:rsidR="00201380" w:rsidRDefault="00201380" w:rsidP="00201380">
      <w:pPr>
        <w:pStyle w:val="Code"/>
      </w:pPr>
      <w:r>
        <w:tab/>
        <w:t>)</w:t>
      </w:r>
    </w:p>
    <w:p w:rsidR="000F1DAA" w:rsidRDefault="00201380" w:rsidP="00201380">
      <w:pPr>
        <w:pStyle w:val="Code"/>
      </w:pPr>
      <w:r>
        <w:t>}</w:t>
      </w:r>
    </w:p>
    <w:p w:rsidR="00201380" w:rsidRDefault="00201380" w:rsidP="00201380">
      <w:pPr>
        <w:pStyle w:val="Code"/>
      </w:pPr>
      <w:r>
        <w:t>```</w:t>
      </w:r>
    </w:p>
    <w:p w:rsidR="00201380" w:rsidRDefault="00800808" w:rsidP="00BF5017">
      <w:r>
        <w:t xml:space="preserve">For all three UI elements, their IDs are first passed to **ns**, thereby creating the appropriate </w:t>
      </w:r>
      <w:proofErr w:type="spellStart"/>
      <w:r>
        <w:t>namespaced</w:t>
      </w:r>
      <w:proofErr w:type="spellEnd"/>
      <w:r>
        <w:t xml:space="preserve"> IDs to pass to the element. </w:t>
      </w:r>
      <w:r w:rsidR="00AA12F7">
        <w:t>You can also see I am using the **name** argument to better identify the **</w:t>
      </w:r>
      <w:proofErr w:type="spellStart"/>
      <w:r w:rsidR="00AA12F7">
        <w:t>randCount</w:t>
      </w:r>
      <w:proofErr w:type="spellEnd"/>
      <w:r w:rsidR="00AA12F7">
        <w:t>** input with a unique label.</w:t>
      </w:r>
      <w:r w:rsidR="00D82DE7">
        <w:t xml:space="preserve"> Remember, **</w:t>
      </w:r>
      <w:proofErr w:type="spellStart"/>
      <w:r w:rsidR="00D82DE7">
        <w:t>exampleUI</w:t>
      </w:r>
      <w:proofErr w:type="spellEnd"/>
      <w:r w:rsidR="00D82DE7">
        <w:t>** is still a normal function, so you can do various things to it, just as you would a normal function. There are some limitations from not working in the server portion of the applet though, but there are still some things you can achieve here.</w:t>
      </w:r>
    </w:p>
    <w:p w:rsidR="00F3799D" w:rsidRDefault="00F3799D" w:rsidP="00BF5017">
      <w:r>
        <w:t>Technically at this point we have successfully modularized the UI and all that is left to show you is calling **</w:t>
      </w:r>
      <w:proofErr w:type="spellStart"/>
      <w:r>
        <w:t>exampleUI</w:t>
      </w:r>
      <w:proofErr w:type="spellEnd"/>
      <w:r>
        <w:t>** when building the UI, but we have not yet achieved the goals I laid out. Still, showing the UI built for what we have now will be good, as chances are this is how such modularization will be used.</w:t>
      </w:r>
    </w:p>
    <w:p w:rsidR="00FD0370" w:rsidRDefault="00FD0370" w:rsidP="00FD0370">
      <w:pPr>
        <w:pStyle w:val="Code"/>
      </w:pPr>
      <w:r>
        <w:t xml:space="preserve">```{r echo = TRUE, </w:t>
      </w:r>
      <w:proofErr w:type="spellStart"/>
      <w:r>
        <w:t>eval</w:t>
      </w:r>
      <w:proofErr w:type="spellEnd"/>
      <w:r>
        <w:t xml:space="preserve"> = FALSE}</w:t>
      </w:r>
    </w:p>
    <w:p w:rsidR="00FD0370" w:rsidRDefault="00FD0370" w:rsidP="00FD0370">
      <w:pPr>
        <w:pStyle w:val="Code"/>
      </w:pPr>
      <w:proofErr w:type="spellStart"/>
      <w:proofErr w:type="gramStart"/>
      <w:r>
        <w:t>ui</w:t>
      </w:r>
      <w:proofErr w:type="spellEnd"/>
      <w:proofErr w:type="gramEnd"/>
      <w:r>
        <w:tab/>
        <w:t>&lt;-</w:t>
      </w:r>
      <w:r>
        <w:tab/>
      </w:r>
      <w:proofErr w:type="spellStart"/>
      <w:r>
        <w:t>fluidPage</w:t>
      </w:r>
      <w:proofErr w:type="spellEnd"/>
      <w:r>
        <w:t>(</w:t>
      </w:r>
    </w:p>
    <w:p w:rsidR="00FD0370" w:rsidRDefault="00FD0370" w:rsidP="00FD0370">
      <w:pPr>
        <w:pStyle w:val="Code"/>
      </w:pPr>
      <w:r>
        <w:tab/>
      </w:r>
      <w:proofErr w:type="spellStart"/>
      <w:proofErr w:type="gramStart"/>
      <w:r>
        <w:t>titlePanel</w:t>
      </w:r>
      <w:proofErr w:type="spellEnd"/>
      <w:r>
        <w:t>(</w:t>
      </w:r>
      <w:proofErr w:type="gramEnd"/>
      <w:r>
        <w:t>NULL,</w:t>
      </w:r>
      <w:r>
        <w:tab/>
        <w:t>"Shiny Modularization Example"),</w:t>
      </w:r>
    </w:p>
    <w:p w:rsidR="00FD0370" w:rsidRDefault="00FD0370" w:rsidP="00FD0370">
      <w:pPr>
        <w:pStyle w:val="Code"/>
      </w:pPr>
      <w:r>
        <w:tab/>
      </w:r>
      <w:proofErr w:type="spellStart"/>
      <w:proofErr w:type="gramStart"/>
      <w:r>
        <w:t>fluidRow</w:t>
      </w:r>
      <w:proofErr w:type="spellEnd"/>
      <w:r>
        <w:t>(</w:t>
      </w:r>
      <w:proofErr w:type="gramEnd"/>
    </w:p>
    <w:p w:rsidR="00FD0370" w:rsidRDefault="00FD0370" w:rsidP="00FD0370">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modCount</w:t>
      </w:r>
      <w:proofErr w:type="spellEnd"/>
      <w:r>
        <w:t>',</w:t>
      </w:r>
      <w:r>
        <w:tab/>
        <w:t>label = "Module Count",</w:t>
      </w:r>
      <w:r>
        <w:tab/>
        <w:t>value = 2,</w:t>
      </w:r>
      <w:r>
        <w:tab/>
        <w:t>min = 1)),</w:t>
      </w:r>
    </w:p>
    <w:p w:rsidR="00FD0370" w:rsidRDefault="00FD0370" w:rsidP="00FD0370">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roundTerm</w:t>
      </w:r>
      <w:proofErr w:type="spellEnd"/>
      <w:r>
        <w:t>',</w:t>
      </w:r>
      <w:r>
        <w:tab/>
        <w:t>label = "Rounding Term",</w:t>
      </w:r>
      <w:r>
        <w:tab/>
        <w:t>value = 2)),</w:t>
      </w:r>
    </w:p>
    <w:p w:rsidR="00FD0370" w:rsidRDefault="00FD0370" w:rsidP="00FD0370">
      <w:pPr>
        <w:pStyle w:val="Code"/>
      </w:pPr>
      <w:r>
        <w:lastRenderedPageBreak/>
        <w:tab/>
        <w:t>),</w:t>
      </w:r>
    </w:p>
    <w:p w:rsidR="00FD0370" w:rsidRDefault="00FD0370" w:rsidP="00FD0370">
      <w:pPr>
        <w:pStyle w:val="Code"/>
      </w:pPr>
      <w:r>
        <w:tab/>
      </w:r>
      <w:proofErr w:type="spellStart"/>
      <w:proofErr w:type="gramStart"/>
      <w:r>
        <w:t>exampleUI</w:t>
      </w:r>
      <w:proofErr w:type="spellEnd"/>
      <w:r>
        <w:t>(</w:t>
      </w:r>
      <w:proofErr w:type="gramEnd"/>
      <w:r>
        <w:t>'module 1'),</w:t>
      </w:r>
    </w:p>
    <w:p w:rsidR="00FD0370" w:rsidRDefault="00FD0370" w:rsidP="00FD0370">
      <w:pPr>
        <w:pStyle w:val="Code"/>
      </w:pPr>
      <w:r>
        <w:tab/>
      </w:r>
      <w:proofErr w:type="spellStart"/>
      <w:proofErr w:type="gramStart"/>
      <w:r>
        <w:t>exampleUI</w:t>
      </w:r>
      <w:proofErr w:type="spellEnd"/>
      <w:r>
        <w:t>(</w:t>
      </w:r>
      <w:proofErr w:type="gramEnd"/>
      <w:r>
        <w:t>'module 2'),</w:t>
      </w:r>
    </w:p>
    <w:p w:rsidR="00FD0370" w:rsidRDefault="00FD0370" w:rsidP="00FD0370">
      <w:pPr>
        <w:pStyle w:val="Code"/>
      </w:pPr>
      <w:r>
        <w:t>)</w:t>
      </w:r>
    </w:p>
    <w:p w:rsidR="00FD0370" w:rsidRDefault="00FD0370" w:rsidP="00FD0370">
      <w:pPr>
        <w:pStyle w:val="Code"/>
      </w:pPr>
      <w:r>
        <w:t>```</w:t>
      </w:r>
    </w:p>
    <w:p w:rsidR="003D4626" w:rsidRDefault="00FD0370" w:rsidP="00BF5017">
      <w:r>
        <w:t>As you can see</w:t>
      </w:r>
      <w:r w:rsidR="00637CBD">
        <w:t xml:space="preserve"> I have **</w:t>
      </w:r>
      <w:proofErr w:type="spellStart"/>
      <w:r w:rsidR="00637CBD">
        <w:t>exampleUI</w:t>
      </w:r>
      <w:proofErr w:type="spellEnd"/>
      <w:r w:rsidR="00637CBD">
        <w:t>** called twice with different names</w:t>
      </w:r>
      <w:r w:rsidR="003D4626">
        <w:t>, and yes, the spaces in the names appear to work. (I only just tried it and so it might not be completely reliable, but so far it is.) Though I have both at the end of the UI, they could be anywhere in it, like any other element.</w:t>
      </w:r>
    </w:p>
    <w:p w:rsidR="00E20FB1" w:rsidRDefault="00E41FBD" w:rsidP="00E20FB1">
      <w:r>
        <w:t>While this implementation satisfies the first half of my goals, by modularizing the table and count of random numbers within a table, I also want to control the number of these modules. That is what the new **</w:t>
      </w:r>
      <w:proofErr w:type="spellStart"/>
      <w:r>
        <w:t>modCount</w:t>
      </w:r>
      <w:proofErr w:type="spellEnd"/>
      <w:r>
        <w:t>** input is for. Unfortunately there is no way to directly have the number of calls to **</w:t>
      </w:r>
      <w:proofErr w:type="spellStart"/>
      <w:r>
        <w:t>exampleUI</w:t>
      </w:r>
      <w:proofErr w:type="spellEnd"/>
      <w:r>
        <w:t>** controlled by **</w:t>
      </w:r>
      <w:proofErr w:type="spellStart"/>
      <w:r>
        <w:t>modCount</w:t>
      </w:r>
      <w:proofErr w:type="spellEnd"/>
      <w:r>
        <w:t>** within the UI, as the processing of **</w:t>
      </w:r>
      <w:proofErr w:type="spellStart"/>
      <w:r>
        <w:t>modCount</w:t>
      </w:r>
      <w:proofErr w:type="spellEnd"/>
      <w:r>
        <w:t>** must be done in the server section.</w:t>
      </w:r>
      <w:r w:rsidR="0035397C">
        <w:t xml:space="preserve"> This calls for the use of **</w:t>
      </w:r>
      <w:proofErr w:type="spellStart"/>
      <w:r w:rsidR="0035397C">
        <w:t>uiOutput</w:t>
      </w:r>
      <w:proofErr w:type="spellEnd"/>
      <w:r w:rsidR="0035397C">
        <w:t>**, which allows one to build UI components in the server section, and then pass them to the UI for rendering. While it works, it is not the best system and has some limitations, but that is a completely separate discussion.</w:t>
      </w:r>
    </w:p>
    <w:p w:rsidR="00E20FB1" w:rsidRPr="002D0945" w:rsidRDefault="00E20FB1" w:rsidP="00E20FB1">
      <w:r>
        <w:t xml:space="preserve">That brings this section of the guide to an end, as the UI portion is done. Next up is the server portion that is a bit more complicated, but once you get a handle on its complexities, there are some neat things you can do, though those will be for the </w:t>
      </w:r>
      <w:proofErr w:type="gramStart"/>
      <w:r>
        <w:t>Advanced</w:t>
      </w:r>
      <w:proofErr w:type="gramEnd"/>
      <w:r>
        <w:t xml:space="preserve"> sections.</w:t>
      </w:r>
    </w:p>
    <w:sectPr w:rsidR="00E20FB1" w:rsidRPr="002D0945" w:rsidSect="00D279A2">
      <w:headerReference w:type="default" r:id="rId10"/>
      <w:footerReference w:type="first" r:id="rId11"/>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D28" w:rsidRDefault="00A52D28" w:rsidP="00132148">
      <w:r>
        <w:separator/>
      </w:r>
    </w:p>
  </w:endnote>
  <w:endnote w:type="continuationSeparator" w:id="0">
    <w:p w:rsidR="00A52D28" w:rsidRDefault="00A52D28" w:rsidP="00132148">
      <w:r>
        <w:continuationSeparator/>
      </w:r>
    </w:p>
  </w:endnote>
  <w:endnote w:type="continuationNotice" w:id="1">
    <w:p w:rsidR="00A52D28" w:rsidRDefault="00A52D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D28" w:rsidRDefault="00A52D28" w:rsidP="00132148">
      <w:r>
        <w:separator/>
      </w:r>
    </w:p>
  </w:footnote>
  <w:footnote w:type="continuationSeparator" w:id="0">
    <w:p w:rsidR="00A52D28" w:rsidRDefault="00A52D28" w:rsidP="00132148">
      <w:r>
        <w:continuationSeparator/>
      </w:r>
    </w:p>
  </w:footnote>
  <w:footnote w:type="continuationNotice" w:id="1">
    <w:p w:rsidR="00A52D28" w:rsidRDefault="00A52D2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9F" w:rsidRDefault="000F2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F3"/>
    <w:rsid w:val="000017B8"/>
    <w:rsid w:val="00002D12"/>
    <w:rsid w:val="000030D8"/>
    <w:rsid w:val="00003318"/>
    <w:rsid w:val="00004278"/>
    <w:rsid w:val="00004F64"/>
    <w:rsid w:val="000053E3"/>
    <w:rsid w:val="00006C61"/>
    <w:rsid w:val="00006E39"/>
    <w:rsid w:val="00006E62"/>
    <w:rsid w:val="000075F7"/>
    <w:rsid w:val="00012102"/>
    <w:rsid w:val="000165F6"/>
    <w:rsid w:val="00020A89"/>
    <w:rsid w:val="00021E93"/>
    <w:rsid w:val="0002542B"/>
    <w:rsid w:val="000258FC"/>
    <w:rsid w:val="0002664D"/>
    <w:rsid w:val="00026818"/>
    <w:rsid w:val="00026BD9"/>
    <w:rsid w:val="00026DC3"/>
    <w:rsid w:val="00026FBF"/>
    <w:rsid w:val="0003171A"/>
    <w:rsid w:val="00032246"/>
    <w:rsid w:val="00032362"/>
    <w:rsid w:val="000327CF"/>
    <w:rsid w:val="000327EE"/>
    <w:rsid w:val="00033AA5"/>
    <w:rsid w:val="00034465"/>
    <w:rsid w:val="000351BA"/>
    <w:rsid w:val="00036150"/>
    <w:rsid w:val="0003704F"/>
    <w:rsid w:val="0004093F"/>
    <w:rsid w:val="00040AE8"/>
    <w:rsid w:val="00042972"/>
    <w:rsid w:val="00042BB0"/>
    <w:rsid w:val="00044109"/>
    <w:rsid w:val="000443FF"/>
    <w:rsid w:val="00045F11"/>
    <w:rsid w:val="0004602A"/>
    <w:rsid w:val="00047542"/>
    <w:rsid w:val="00051511"/>
    <w:rsid w:val="00054367"/>
    <w:rsid w:val="00055FA8"/>
    <w:rsid w:val="000560F7"/>
    <w:rsid w:val="00057623"/>
    <w:rsid w:val="000577C7"/>
    <w:rsid w:val="00057AE1"/>
    <w:rsid w:val="00062C58"/>
    <w:rsid w:val="00062D94"/>
    <w:rsid w:val="00063F5B"/>
    <w:rsid w:val="0006782A"/>
    <w:rsid w:val="00071660"/>
    <w:rsid w:val="00071FF4"/>
    <w:rsid w:val="00072285"/>
    <w:rsid w:val="00072E8F"/>
    <w:rsid w:val="00073652"/>
    <w:rsid w:val="00073CD3"/>
    <w:rsid w:val="00074B87"/>
    <w:rsid w:val="0008060E"/>
    <w:rsid w:val="00080F9A"/>
    <w:rsid w:val="00083EC4"/>
    <w:rsid w:val="0008460A"/>
    <w:rsid w:val="000846A8"/>
    <w:rsid w:val="00085EEF"/>
    <w:rsid w:val="00086BCA"/>
    <w:rsid w:val="00087D1C"/>
    <w:rsid w:val="00087F85"/>
    <w:rsid w:val="0009029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4390"/>
    <w:rsid w:val="000B6F91"/>
    <w:rsid w:val="000C07E2"/>
    <w:rsid w:val="000C0C00"/>
    <w:rsid w:val="000C0DA9"/>
    <w:rsid w:val="000C194F"/>
    <w:rsid w:val="000C1B6F"/>
    <w:rsid w:val="000C238B"/>
    <w:rsid w:val="000C4284"/>
    <w:rsid w:val="000C5C93"/>
    <w:rsid w:val="000C5DB5"/>
    <w:rsid w:val="000C67AC"/>
    <w:rsid w:val="000C6B77"/>
    <w:rsid w:val="000C6C81"/>
    <w:rsid w:val="000C705B"/>
    <w:rsid w:val="000D1553"/>
    <w:rsid w:val="000D1A6B"/>
    <w:rsid w:val="000D2BDC"/>
    <w:rsid w:val="000D3AD3"/>
    <w:rsid w:val="000D3EDC"/>
    <w:rsid w:val="000D6512"/>
    <w:rsid w:val="000D69E7"/>
    <w:rsid w:val="000E2A53"/>
    <w:rsid w:val="000E573F"/>
    <w:rsid w:val="000E7435"/>
    <w:rsid w:val="000E7F17"/>
    <w:rsid w:val="000F0810"/>
    <w:rsid w:val="000F1DAA"/>
    <w:rsid w:val="000F2001"/>
    <w:rsid w:val="000F2C9F"/>
    <w:rsid w:val="000F36D0"/>
    <w:rsid w:val="000F3766"/>
    <w:rsid w:val="000F567A"/>
    <w:rsid w:val="000F5EFD"/>
    <w:rsid w:val="000F6BFF"/>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347"/>
    <w:rsid w:val="00125A35"/>
    <w:rsid w:val="00126B1D"/>
    <w:rsid w:val="00127356"/>
    <w:rsid w:val="00132148"/>
    <w:rsid w:val="00135925"/>
    <w:rsid w:val="00136611"/>
    <w:rsid w:val="00136E10"/>
    <w:rsid w:val="0013776F"/>
    <w:rsid w:val="00137C7B"/>
    <w:rsid w:val="00142012"/>
    <w:rsid w:val="001433FC"/>
    <w:rsid w:val="00143567"/>
    <w:rsid w:val="00143C6A"/>
    <w:rsid w:val="00143F64"/>
    <w:rsid w:val="001461B4"/>
    <w:rsid w:val="00146E5E"/>
    <w:rsid w:val="001475DE"/>
    <w:rsid w:val="001520FF"/>
    <w:rsid w:val="001526AE"/>
    <w:rsid w:val="00152772"/>
    <w:rsid w:val="00152B1F"/>
    <w:rsid w:val="001533DC"/>
    <w:rsid w:val="00155153"/>
    <w:rsid w:val="001562D2"/>
    <w:rsid w:val="00156637"/>
    <w:rsid w:val="0016067E"/>
    <w:rsid w:val="00160AA1"/>
    <w:rsid w:val="00161F72"/>
    <w:rsid w:val="00164BB2"/>
    <w:rsid w:val="0016514C"/>
    <w:rsid w:val="001662E4"/>
    <w:rsid w:val="00166965"/>
    <w:rsid w:val="00166B9E"/>
    <w:rsid w:val="00167E9F"/>
    <w:rsid w:val="00170468"/>
    <w:rsid w:val="001705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38E6"/>
    <w:rsid w:val="00193CBA"/>
    <w:rsid w:val="00196067"/>
    <w:rsid w:val="001A14AD"/>
    <w:rsid w:val="001A22D8"/>
    <w:rsid w:val="001A24C3"/>
    <w:rsid w:val="001A250B"/>
    <w:rsid w:val="001A297D"/>
    <w:rsid w:val="001A3662"/>
    <w:rsid w:val="001A3C24"/>
    <w:rsid w:val="001A49D0"/>
    <w:rsid w:val="001B05A4"/>
    <w:rsid w:val="001B42FF"/>
    <w:rsid w:val="001B7F90"/>
    <w:rsid w:val="001C0BA3"/>
    <w:rsid w:val="001C10F5"/>
    <w:rsid w:val="001C1A8C"/>
    <w:rsid w:val="001C2949"/>
    <w:rsid w:val="001C326C"/>
    <w:rsid w:val="001C5F0E"/>
    <w:rsid w:val="001D0550"/>
    <w:rsid w:val="001D078B"/>
    <w:rsid w:val="001D19DC"/>
    <w:rsid w:val="001D1F00"/>
    <w:rsid w:val="001D4ECA"/>
    <w:rsid w:val="001D503B"/>
    <w:rsid w:val="001D5121"/>
    <w:rsid w:val="001E04BC"/>
    <w:rsid w:val="001E0B05"/>
    <w:rsid w:val="001E2E13"/>
    <w:rsid w:val="001E4213"/>
    <w:rsid w:val="001E49FB"/>
    <w:rsid w:val="001E4B38"/>
    <w:rsid w:val="001E4D2F"/>
    <w:rsid w:val="001E4D56"/>
    <w:rsid w:val="001E510F"/>
    <w:rsid w:val="001E60FA"/>
    <w:rsid w:val="001E6FE3"/>
    <w:rsid w:val="001E6FF2"/>
    <w:rsid w:val="001F0107"/>
    <w:rsid w:val="001F0E30"/>
    <w:rsid w:val="001F13EF"/>
    <w:rsid w:val="001F4354"/>
    <w:rsid w:val="001F5AD2"/>
    <w:rsid w:val="001F79C6"/>
    <w:rsid w:val="00201380"/>
    <w:rsid w:val="00202EEB"/>
    <w:rsid w:val="0020426A"/>
    <w:rsid w:val="00204CF5"/>
    <w:rsid w:val="002051A9"/>
    <w:rsid w:val="002068AC"/>
    <w:rsid w:val="00210285"/>
    <w:rsid w:val="0021052C"/>
    <w:rsid w:val="00210E3D"/>
    <w:rsid w:val="00212333"/>
    <w:rsid w:val="00212587"/>
    <w:rsid w:val="00215038"/>
    <w:rsid w:val="002166E2"/>
    <w:rsid w:val="002218D9"/>
    <w:rsid w:val="00223AF0"/>
    <w:rsid w:val="00224030"/>
    <w:rsid w:val="00224BF3"/>
    <w:rsid w:val="002252CF"/>
    <w:rsid w:val="0022568A"/>
    <w:rsid w:val="0022689C"/>
    <w:rsid w:val="0023020D"/>
    <w:rsid w:val="002305E6"/>
    <w:rsid w:val="00232748"/>
    <w:rsid w:val="00234323"/>
    <w:rsid w:val="00234F32"/>
    <w:rsid w:val="00234F5E"/>
    <w:rsid w:val="0024289F"/>
    <w:rsid w:val="002428FA"/>
    <w:rsid w:val="00242ACE"/>
    <w:rsid w:val="00242FA5"/>
    <w:rsid w:val="00243BA3"/>
    <w:rsid w:val="002448B7"/>
    <w:rsid w:val="00245586"/>
    <w:rsid w:val="00246F26"/>
    <w:rsid w:val="0024735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AAE"/>
    <w:rsid w:val="002701C1"/>
    <w:rsid w:val="00270732"/>
    <w:rsid w:val="00271F68"/>
    <w:rsid w:val="00272652"/>
    <w:rsid w:val="0027285F"/>
    <w:rsid w:val="002740C7"/>
    <w:rsid w:val="00276050"/>
    <w:rsid w:val="00281563"/>
    <w:rsid w:val="002816BC"/>
    <w:rsid w:val="00281776"/>
    <w:rsid w:val="00281C40"/>
    <w:rsid w:val="0028555C"/>
    <w:rsid w:val="0028725E"/>
    <w:rsid w:val="00287668"/>
    <w:rsid w:val="00287EB1"/>
    <w:rsid w:val="00291519"/>
    <w:rsid w:val="00291F6F"/>
    <w:rsid w:val="002921C3"/>
    <w:rsid w:val="002923B5"/>
    <w:rsid w:val="0029328E"/>
    <w:rsid w:val="002948DF"/>
    <w:rsid w:val="00295CB4"/>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0945"/>
    <w:rsid w:val="002D19A8"/>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F0D9C"/>
    <w:rsid w:val="002F1C57"/>
    <w:rsid w:val="002F3527"/>
    <w:rsid w:val="002F41EE"/>
    <w:rsid w:val="002F6F89"/>
    <w:rsid w:val="002F78FC"/>
    <w:rsid w:val="0030013A"/>
    <w:rsid w:val="003025C2"/>
    <w:rsid w:val="00307226"/>
    <w:rsid w:val="0030734B"/>
    <w:rsid w:val="00307927"/>
    <w:rsid w:val="00310882"/>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1C2"/>
    <w:rsid w:val="0033209C"/>
    <w:rsid w:val="00334D75"/>
    <w:rsid w:val="00334D7F"/>
    <w:rsid w:val="00335718"/>
    <w:rsid w:val="003402B2"/>
    <w:rsid w:val="00341704"/>
    <w:rsid w:val="00342BBE"/>
    <w:rsid w:val="00342F09"/>
    <w:rsid w:val="0034371E"/>
    <w:rsid w:val="00343E75"/>
    <w:rsid w:val="00344509"/>
    <w:rsid w:val="00344792"/>
    <w:rsid w:val="00345388"/>
    <w:rsid w:val="003455E3"/>
    <w:rsid w:val="003475C7"/>
    <w:rsid w:val="0035031D"/>
    <w:rsid w:val="00351D3F"/>
    <w:rsid w:val="00352C42"/>
    <w:rsid w:val="0035397C"/>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1D0"/>
    <w:rsid w:val="00386EDE"/>
    <w:rsid w:val="00390CD8"/>
    <w:rsid w:val="00390DCC"/>
    <w:rsid w:val="00391307"/>
    <w:rsid w:val="00392AF2"/>
    <w:rsid w:val="0039320A"/>
    <w:rsid w:val="0039496F"/>
    <w:rsid w:val="0039503C"/>
    <w:rsid w:val="003A0296"/>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219E"/>
    <w:rsid w:val="003D2590"/>
    <w:rsid w:val="003D320C"/>
    <w:rsid w:val="003D342B"/>
    <w:rsid w:val="003D4064"/>
    <w:rsid w:val="003D408D"/>
    <w:rsid w:val="003D443B"/>
    <w:rsid w:val="003D4626"/>
    <w:rsid w:val="003D7608"/>
    <w:rsid w:val="003E0DB0"/>
    <w:rsid w:val="003E238D"/>
    <w:rsid w:val="003E334B"/>
    <w:rsid w:val="003E5130"/>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69D8"/>
    <w:rsid w:val="00427553"/>
    <w:rsid w:val="0043043E"/>
    <w:rsid w:val="00431A40"/>
    <w:rsid w:val="00432D75"/>
    <w:rsid w:val="00433A4F"/>
    <w:rsid w:val="00434B0A"/>
    <w:rsid w:val="00434CBD"/>
    <w:rsid w:val="00436ACC"/>
    <w:rsid w:val="00440096"/>
    <w:rsid w:val="00440712"/>
    <w:rsid w:val="0044178B"/>
    <w:rsid w:val="00441E92"/>
    <w:rsid w:val="0044353B"/>
    <w:rsid w:val="00443566"/>
    <w:rsid w:val="00443E64"/>
    <w:rsid w:val="00445419"/>
    <w:rsid w:val="00447FBD"/>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5FF2"/>
    <w:rsid w:val="004775A6"/>
    <w:rsid w:val="0047788C"/>
    <w:rsid w:val="004804A5"/>
    <w:rsid w:val="004806C4"/>
    <w:rsid w:val="00480D59"/>
    <w:rsid w:val="00481E55"/>
    <w:rsid w:val="00482413"/>
    <w:rsid w:val="00482CD8"/>
    <w:rsid w:val="0048381C"/>
    <w:rsid w:val="00485E18"/>
    <w:rsid w:val="004923F9"/>
    <w:rsid w:val="0049610E"/>
    <w:rsid w:val="004966A0"/>
    <w:rsid w:val="00497ED6"/>
    <w:rsid w:val="004A0D1A"/>
    <w:rsid w:val="004A1854"/>
    <w:rsid w:val="004A38FE"/>
    <w:rsid w:val="004A4983"/>
    <w:rsid w:val="004A688D"/>
    <w:rsid w:val="004A6F15"/>
    <w:rsid w:val="004B1CCE"/>
    <w:rsid w:val="004B20E6"/>
    <w:rsid w:val="004B3F2A"/>
    <w:rsid w:val="004B425D"/>
    <w:rsid w:val="004B7F6C"/>
    <w:rsid w:val="004C0C7A"/>
    <w:rsid w:val="004C1755"/>
    <w:rsid w:val="004C2FA0"/>
    <w:rsid w:val="004C33BD"/>
    <w:rsid w:val="004C3F1D"/>
    <w:rsid w:val="004D0367"/>
    <w:rsid w:val="004D0DE2"/>
    <w:rsid w:val="004D16DD"/>
    <w:rsid w:val="004D2E9E"/>
    <w:rsid w:val="004D2FB9"/>
    <w:rsid w:val="004D38FA"/>
    <w:rsid w:val="004D3D18"/>
    <w:rsid w:val="004D4D33"/>
    <w:rsid w:val="004D520B"/>
    <w:rsid w:val="004D57AB"/>
    <w:rsid w:val="004D5AE6"/>
    <w:rsid w:val="004D5E9D"/>
    <w:rsid w:val="004D61FB"/>
    <w:rsid w:val="004D682A"/>
    <w:rsid w:val="004E092C"/>
    <w:rsid w:val="004E1245"/>
    <w:rsid w:val="004E1350"/>
    <w:rsid w:val="004E1DC5"/>
    <w:rsid w:val="004E6592"/>
    <w:rsid w:val="004E68D0"/>
    <w:rsid w:val="004E6C7D"/>
    <w:rsid w:val="004F0998"/>
    <w:rsid w:val="004F23B9"/>
    <w:rsid w:val="004F51DE"/>
    <w:rsid w:val="004F758E"/>
    <w:rsid w:val="00502143"/>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6264"/>
    <w:rsid w:val="00527CB3"/>
    <w:rsid w:val="005304EA"/>
    <w:rsid w:val="005312A1"/>
    <w:rsid w:val="00532FF4"/>
    <w:rsid w:val="00533B45"/>
    <w:rsid w:val="00534C7D"/>
    <w:rsid w:val="005362A0"/>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3F09"/>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BCB"/>
    <w:rsid w:val="00573D65"/>
    <w:rsid w:val="0057719C"/>
    <w:rsid w:val="0057734C"/>
    <w:rsid w:val="0058122C"/>
    <w:rsid w:val="00581700"/>
    <w:rsid w:val="00582064"/>
    <w:rsid w:val="00583518"/>
    <w:rsid w:val="0058379A"/>
    <w:rsid w:val="00583FC4"/>
    <w:rsid w:val="00584B78"/>
    <w:rsid w:val="00584EE1"/>
    <w:rsid w:val="0058531F"/>
    <w:rsid w:val="00585C89"/>
    <w:rsid w:val="00587CFE"/>
    <w:rsid w:val="005924F2"/>
    <w:rsid w:val="005929D1"/>
    <w:rsid w:val="005932FB"/>
    <w:rsid w:val="00593353"/>
    <w:rsid w:val="00593F19"/>
    <w:rsid w:val="0059421A"/>
    <w:rsid w:val="00596ECA"/>
    <w:rsid w:val="005A052A"/>
    <w:rsid w:val="005A0B14"/>
    <w:rsid w:val="005A1658"/>
    <w:rsid w:val="005A17F6"/>
    <w:rsid w:val="005A27FF"/>
    <w:rsid w:val="005A28E7"/>
    <w:rsid w:val="005A2A68"/>
    <w:rsid w:val="005A3315"/>
    <w:rsid w:val="005A36F5"/>
    <w:rsid w:val="005A4A4B"/>
    <w:rsid w:val="005A5D80"/>
    <w:rsid w:val="005A68B7"/>
    <w:rsid w:val="005B0711"/>
    <w:rsid w:val="005B1CFC"/>
    <w:rsid w:val="005B20B6"/>
    <w:rsid w:val="005B33F8"/>
    <w:rsid w:val="005B38B2"/>
    <w:rsid w:val="005B4DEB"/>
    <w:rsid w:val="005B72FF"/>
    <w:rsid w:val="005B7D5B"/>
    <w:rsid w:val="005C3312"/>
    <w:rsid w:val="005C3862"/>
    <w:rsid w:val="005C3F8C"/>
    <w:rsid w:val="005C4703"/>
    <w:rsid w:val="005C5EEC"/>
    <w:rsid w:val="005C7049"/>
    <w:rsid w:val="005C7286"/>
    <w:rsid w:val="005D0AD6"/>
    <w:rsid w:val="005D1D66"/>
    <w:rsid w:val="005D1DF1"/>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364B"/>
    <w:rsid w:val="00614242"/>
    <w:rsid w:val="0061474E"/>
    <w:rsid w:val="0061623B"/>
    <w:rsid w:val="006174EC"/>
    <w:rsid w:val="006205A8"/>
    <w:rsid w:val="00622003"/>
    <w:rsid w:val="00622C3E"/>
    <w:rsid w:val="006259E0"/>
    <w:rsid w:val="00626326"/>
    <w:rsid w:val="00626BA9"/>
    <w:rsid w:val="00626F08"/>
    <w:rsid w:val="0062713A"/>
    <w:rsid w:val="00627620"/>
    <w:rsid w:val="00631D86"/>
    <w:rsid w:val="006339FA"/>
    <w:rsid w:val="0063507B"/>
    <w:rsid w:val="006351CB"/>
    <w:rsid w:val="00635CAC"/>
    <w:rsid w:val="00636672"/>
    <w:rsid w:val="00637CBD"/>
    <w:rsid w:val="0064116E"/>
    <w:rsid w:val="00642CF0"/>
    <w:rsid w:val="00643AD1"/>
    <w:rsid w:val="006446AC"/>
    <w:rsid w:val="006446AE"/>
    <w:rsid w:val="00645DAD"/>
    <w:rsid w:val="00647005"/>
    <w:rsid w:val="006473D8"/>
    <w:rsid w:val="00647CE2"/>
    <w:rsid w:val="0065208B"/>
    <w:rsid w:val="006525DA"/>
    <w:rsid w:val="00653EAB"/>
    <w:rsid w:val="006540CF"/>
    <w:rsid w:val="00660A4A"/>
    <w:rsid w:val="006628F7"/>
    <w:rsid w:val="00662BD8"/>
    <w:rsid w:val="006634E4"/>
    <w:rsid w:val="006640E3"/>
    <w:rsid w:val="00664630"/>
    <w:rsid w:val="00664679"/>
    <w:rsid w:val="006650F4"/>
    <w:rsid w:val="006655DD"/>
    <w:rsid w:val="00665DC0"/>
    <w:rsid w:val="006661D8"/>
    <w:rsid w:val="00666350"/>
    <w:rsid w:val="006675DB"/>
    <w:rsid w:val="0066789A"/>
    <w:rsid w:val="00670B67"/>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3F8"/>
    <w:rsid w:val="006F7C93"/>
    <w:rsid w:val="00701268"/>
    <w:rsid w:val="007023D1"/>
    <w:rsid w:val="007029E2"/>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297"/>
    <w:rsid w:val="0073450B"/>
    <w:rsid w:val="007363D6"/>
    <w:rsid w:val="007370D8"/>
    <w:rsid w:val="00740FCC"/>
    <w:rsid w:val="00741167"/>
    <w:rsid w:val="00741795"/>
    <w:rsid w:val="00742F5D"/>
    <w:rsid w:val="00745F6D"/>
    <w:rsid w:val="00747725"/>
    <w:rsid w:val="007519F5"/>
    <w:rsid w:val="0075254F"/>
    <w:rsid w:val="0075261F"/>
    <w:rsid w:val="0075359F"/>
    <w:rsid w:val="00756C7C"/>
    <w:rsid w:val="00761D7E"/>
    <w:rsid w:val="00762098"/>
    <w:rsid w:val="00762DCD"/>
    <w:rsid w:val="00764231"/>
    <w:rsid w:val="00765989"/>
    <w:rsid w:val="007661C9"/>
    <w:rsid w:val="00767185"/>
    <w:rsid w:val="00767CE2"/>
    <w:rsid w:val="00770A5E"/>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0808"/>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5FC0"/>
    <w:rsid w:val="00827CF8"/>
    <w:rsid w:val="00830038"/>
    <w:rsid w:val="00830718"/>
    <w:rsid w:val="00832F5A"/>
    <w:rsid w:val="00834DB3"/>
    <w:rsid w:val="00835244"/>
    <w:rsid w:val="00835E42"/>
    <w:rsid w:val="00840186"/>
    <w:rsid w:val="008401E2"/>
    <w:rsid w:val="008419BA"/>
    <w:rsid w:val="00841E29"/>
    <w:rsid w:val="00843841"/>
    <w:rsid w:val="00845B09"/>
    <w:rsid w:val="00854328"/>
    <w:rsid w:val="00854E8B"/>
    <w:rsid w:val="0085506E"/>
    <w:rsid w:val="008555D7"/>
    <w:rsid w:val="0085607B"/>
    <w:rsid w:val="00856D97"/>
    <w:rsid w:val="00856F5B"/>
    <w:rsid w:val="0085796D"/>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39D1"/>
    <w:rsid w:val="008940EA"/>
    <w:rsid w:val="00894612"/>
    <w:rsid w:val="00895B84"/>
    <w:rsid w:val="008972C0"/>
    <w:rsid w:val="008A0D6F"/>
    <w:rsid w:val="008A1AC5"/>
    <w:rsid w:val="008A30F8"/>
    <w:rsid w:val="008A6622"/>
    <w:rsid w:val="008A6654"/>
    <w:rsid w:val="008A71D4"/>
    <w:rsid w:val="008B0567"/>
    <w:rsid w:val="008B0C22"/>
    <w:rsid w:val="008B5627"/>
    <w:rsid w:val="008B5DC6"/>
    <w:rsid w:val="008B60FE"/>
    <w:rsid w:val="008B74B0"/>
    <w:rsid w:val="008C0A93"/>
    <w:rsid w:val="008C1A99"/>
    <w:rsid w:val="008C272E"/>
    <w:rsid w:val="008C3BB0"/>
    <w:rsid w:val="008C3DC1"/>
    <w:rsid w:val="008D1674"/>
    <w:rsid w:val="008D1FD0"/>
    <w:rsid w:val="008D265D"/>
    <w:rsid w:val="008D39D4"/>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A6C"/>
    <w:rsid w:val="008F298B"/>
    <w:rsid w:val="008F2A15"/>
    <w:rsid w:val="008F2B65"/>
    <w:rsid w:val="008F375A"/>
    <w:rsid w:val="008F3907"/>
    <w:rsid w:val="008F4086"/>
    <w:rsid w:val="008F4718"/>
    <w:rsid w:val="008F5269"/>
    <w:rsid w:val="008F5737"/>
    <w:rsid w:val="008F7303"/>
    <w:rsid w:val="0090250A"/>
    <w:rsid w:val="009059CC"/>
    <w:rsid w:val="00906BFD"/>
    <w:rsid w:val="009079F9"/>
    <w:rsid w:val="00910C90"/>
    <w:rsid w:val="00913146"/>
    <w:rsid w:val="00913C0D"/>
    <w:rsid w:val="009145F6"/>
    <w:rsid w:val="009146A9"/>
    <w:rsid w:val="00914ADB"/>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47D0E"/>
    <w:rsid w:val="00950669"/>
    <w:rsid w:val="00951BC5"/>
    <w:rsid w:val="00951EF5"/>
    <w:rsid w:val="009524FD"/>
    <w:rsid w:val="0095303D"/>
    <w:rsid w:val="00953648"/>
    <w:rsid w:val="00957702"/>
    <w:rsid w:val="00960E2C"/>
    <w:rsid w:val="009641C4"/>
    <w:rsid w:val="0096469C"/>
    <w:rsid w:val="00964C35"/>
    <w:rsid w:val="009653CE"/>
    <w:rsid w:val="009670D4"/>
    <w:rsid w:val="00970260"/>
    <w:rsid w:val="00971525"/>
    <w:rsid w:val="009726FE"/>
    <w:rsid w:val="00972806"/>
    <w:rsid w:val="00972F79"/>
    <w:rsid w:val="00973144"/>
    <w:rsid w:val="00973D9E"/>
    <w:rsid w:val="00974F5F"/>
    <w:rsid w:val="00975663"/>
    <w:rsid w:val="00975A2B"/>
    <w:rsid w:val="009817BE"/>
    <w:rsid w:val="00982C9A"/>
    <w:rsid w:val="00987D35"/>
    <w:rsid w:val="0099108B"/>
    <w:rsid w:val="0099157C"/>
    <w:rsid w:val="00991F8C"/>
    <w:rsid w:val="00994758"/>
    <w:rsid w:val="00997066"/>
    <w:rsid w:val="009A0944"/>
    <w:rsid w:val="009A101D"/>
    <w:rsid w:val="009A1B79"/>
    <w:rsid w:val="009A2226"/>
    <w:rsid w:val="009A30BE"/>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1084"/>
    <w:rsid w:val="009C2B62"/>
    <w:rsid w:val="009C3E93"/>
    <w:rsid w:val="009C48FD"/>
    <w:rsid w:val="009C4B1E"/>
    <w:rsid w:val="009C634F"/>
    <w:rsid w:val="009D0A83"/>
    <w:rsid w:val="009D1954"/>
    <w:rsid w:val="009D29E7"/>
    <w:rsid w:val="009D4244"/>
    <w:rsid w:val="009D4AA4"/>
    <w:rsid w:val="009D555E"/>
    <w:rsid w:val="009D7935"/>
    <w:rsid w:val="009E0324"/>
    <w:rsid w:val="009E1ACA"/>
    <w:rsid w:val="009E2242"/>
    <w:rsid w:val="009E4EB7"/>
    <w:rsid w:val="009E78F9"/>
    <w:rsid w:val="009E7B3C"/>
    <w:rsid w:val="009F0468"/>
    <w:rsid w:val="009F2CE8"/>
    <w:rsid w:val="009F3F49"/>
    <w:rsid w:val="009F40C8"/>
    <w:rsid w:val="009F56BF"/>
    <w:rsid w:val="009F6AC8"/>
    <w:rsid w:val="00A00883"/>
    <w:rsid w:val="00A00ABF"/>
    <w:rsid w:val="00A039C9"/>
    <w:rsid w:val="00A0503F"/>
    <w:rsid w:val="00A05718"/>
    <w:rsid w:val="00A07698"/>
    <w:rsid w:val="00A101F6"/>
    <w:rsid w:val="00A1061C"/>
    <w:rsid w:val="00A10BF3"/>
    <w:rsid w:val="00A112C3"/>
    <w:rsid w:val="00A13355"/>
    <w:rsid w:val="00A13D89"/>
    <w:rsid w:val="00A1536E"/>
    <w:rsid w:val="00A15532"/>
    <w:rsid w:val="00A162FB"/>
    <w:rsid w:val="00A17653"/>
    <w:rsid w:val="00A17E41"/>
    <w:rsid w:val="00A22945"/>
    <w:rsid w:val="00A2316C"/>
    <w:rsid w:val="00A232BC"/>
    <w:rsid w:val="00A239A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BB8"/>
    <w:rsid w:val="00A51C1B"/>
    <w:rsid w:val="00A523D0"/>
    <w:rsid w:val="00A524FF"/>
    <w:rsid w:val="00A52D28"/>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77941"/>
    <w:rsid w:val="00A82AB8"/>
    <w:rsid w:val="00A83544"/>
    <w:rsid w:val="00A83E55"/>
    <w:rsid w:val="00A844C4"/>
    <w:rsid w:val="00A90339"/>
    <w:rsid w:val="00A917AF"/>
    <w:rsid w:val="00A92382"/>
    <w:rsid w:val="00A947E1"/>
    <w:rsid w:val="00A95986"/>
    <w:rsid w:val="00A96417"/>
    <w:rsid w:val="00A965FC"/>
    <w:rsid w:val="00A96816"/>
    <w:rsid w:val="00AA0238"/>
    <w:rsid w:val="00AA0EE2"/>
    <w:rsid w:val="00AA12F7"/>
    <w:rsid w:val="00AA2136"/>
    <w:rsid w:val="00AA242F"/>
    <w:rsid w:val="00AA2AA9"/>
    <w:rsid w:val="00AA45FB"/>
    <w:rsid w:val="00AA5F00"/>
    <w:rsid w:val="00AA7576"/>
    <w:rsid w:val="00AB1858"/>
    <w:rsid w:val="00AB1F2D"/>
    <w:rsid w:val="00AB4045"/>
    <w:rsid w:val="00AB4D75"/>
    <w:rsid w:val="00AC138C"/>
    <w:rsid w:val="00AC16F5"/>
    <w:rsid w:val="00AC229C"/>
    <w:rsid w:val="00AC2D19"/>
    <w:rsid w:val="00AC32C7"/>
    <w:rsid w:val="00AC3B70"/>
    <w:rsid w:val="00AC4E12"/>
    <w:rsid w:val="00AC510C"/>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91B"/>
    <w:rsid w:val="00B21E68"/>
    <w:rsid w:val="00B22840"/>
    <w:rsid w:val="00B23044"/>
    <w:rsid w:val="00B23B6B"/>
    <w:rsid w:val="00B242BD"/>
    <w:rsid w:val="00B24363"/>
    <w:rsid w:val="00B24CCB"/>
    <w:rsid w:val="00B26220"/>
    <w:rsid w:val="00B27504"/>
    <w:rsid w:val="00B27C40"/>
    <w:rsid w:val="00B30E1C"/>
    <w:rsid w:val="00B3194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A6E"/>
    <w:rsid w:val="00B831BE"/>
    <w:rsid w:val="00B85CC9"/>
    <w:rsid w:val="00B86408"/>
    <w:rsid w:val="00B86C10"/>
    <w:rsid w:val="00B8713C"/>
    <w:rsid w:val="00B90C30"/>
    <w:rsid w:val="00B9382B"/>
    <w:rsid w:val="00B93FD2"/>
    <w:rsid w:val="00B95510"/>
    <w:rsid w:val="00B96867"/>
    <w:rsid w:val="00B96980"/>
    <w:rsid w:val="00BA330A"/>
    <w:rsid w:val="00BA3FF1"/>
    <w:rsid w:val="00BA456A"/>
    <w:rsid w:val="00BA4D73"/>
    <w:rsid w:val="00BA63DE"/>
    <w:rsid w:val="00BB0BE3"/>
    <w:rsid w:val="00BB118E"/>
    <w:rsid w:val="00BB1246"/>
    <w:rsid w:val="00BB46D1"/>
    <w:rsid w:val="00BB4F67"/>
    <w:rsid w:val="00BB51CC"/>
    <w:rsid w:val="00BB618A"/>
    <w:rsid w:val="00BC04CB"/>
    <w:rsid w:val="00BC0A02"/>
    <w:rsid w:val="00BC0D02"/>
    <w:rsid w:val="00BC1074"/>
    <w:rsid w:val="00BC168B"/>
    <w:rsid w:val="00BC16A0"/>
    <w:rsid w:val="00BC2693"/>
    <w:rsid w:val="00BC387D"/>
    <w:rsid w:val="00BC5C3C"/>
    <w:rsid w:val="00BC643E"/>
    <w:rsid w:val="00BC6978"/>
    <w:rsid w:val="00BC7360"/>
    <w:rsid w:val="00BD445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5017"/>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24C4"/>
    <w:rsid w:val="00C3322E"/>
    <w:rsid w:val="00C34DF9"/>
    <w:rsid w:val="00C35215"/>
    <w:rsid w:val="00C3660B"/>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2338"/>
    <w:rsid w:val="00C83B66"/>
    <w:rsid w:val="00C84D21"/>
    <w:rsid w:val="00C855C0"/>
    <w:rsid w:val="00C875F5"/>
    <w:rsid w:val="00C877B2"/>
    <w:rsid w:val="00C87C9A"/>
    <w:rsid w:val="00C92A8E"/>
    <w:rsid w:val="00C9402F"/>
    <w:rsid w:val="00C9419B"/>
    <w:rsid w:val="00C94D03"/>
    <w:rsid w:val="00C96900"/>
    <w:rsid w:val="00C979B5"/>
    <w:rsid w:val="00CA1167"/>
    <w:rsid w:val="00CA16B1"/>
    <w:rsid w:val="00CA17C6"/>
    <w:rsid w:val="00CA1938"/>
    <w:rsid w:val="00CA3F89"/>
    <w:rsid w:val="00CA6DB6"/>
    <w:rsid w:val="00CA75BB"/>
    <w:rsid w:val="00CA7702"/>
    <w:rsid w:val="00CB0FC2"/>
    <w:rsid w:val="00CB105E"/>
    <w:rsid w:val="00CB226E"/>
    <w:rsid w:val="00CB28E4"/>
    <w:rsid w:val="00CB2E6D"/>
    <w:rsid w:val="00CB697A"/>
    <w:rsid w:val="00CC2591"/>
    <w:rsid w:val="00CC3452"/>
    <w:rsid w:val="00CC44FD"/>
    <w:rsid w:val="00CC6486"/>
    <w:rsid w:val="00CC7C01"/>
    <w:rsid w:val="00CD004F"/>
    <w:rsid w:val="00CD2212"/>
    <w:rsid w:val="00CD25D6"/>
    <w:rsid w:val="00CD29DE"/>
    <w:rsid w:val="00CD2AF8"/>
    <w:rsid w:val="00CD31F5"/>
    <w:rsid w:val="00CD39F7"/>
    <w:rsid w:val="00CD3DAD"/>
    <w:rsid w:val="00CD4D26"/>
    <w:rsid w:val="00CD5A6D"/>
    <w:rsid w:val="00CD615F"/>
    <w:rsid w:val="00CE0D4E"/>
    <w:rsid w:val="00CE0F26"/>
    <w:rsid w:val="00CE0FEB"/>
    <w:rsid w:val="00CE2030"/>
    <w:rsid w:val="00CE3F00"/>
    <w:rsid w:val="00CE44E2"/>
    <w:rsid w:val="00CE4FE3"/>
    <w:rsid w:val="00CE57CA"/>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2121"/>
    <w:rsid w:val="00D228F5"/>
    <w:rsid w:val="00D23397"/>
    <w:rsid w:val="00D279A2"/>
    <w:rsid w:val="00D3106D"/>
    <w:rsid w:val="00D31E68"/>
    <w:rsid w:val="00D320F5"/>
    <w:rsid w:val="00D3311D"/>
    <w:rsid w:val="00D34392"/>
    <w:rsid w:val="00D346AA"/>
    <w:rsid w:val="00D34A2C"/>
    <w:rsid w:val="00D34A3F"/>
    <w:rsid w:val="00D3529A"/>
    <w:rsid w:val="00D36075"/>
    <w:rsid w:val="00D373AE"/>
    <w:rsid w:val="00D37D0D"/>
    <w:rsid w:val="00D414ED"/>
    <w:rsid w:val="00D4288A"/>
    <w:rsid w:val="00D45C63"/>
    <w:rsid w:val="00D45D7D"/>
    <w:rsid w:val="00D4600C"/>
    <w:rsid w:val="00D4641E"/>
    <w:rsid w:val="00D50E65"/>
    <w:rsid w:val="00D513F6"/>
    <w:rsid w:val="00D5382B"/>
    <w:rsid w:val="00D53B74"/>
    <w:rsid w:val="00D54C9A"/>
    <w:rsid w:val="00D5681E"/>
    <w:rsid w:val="00D6015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2DE7"/>
    <w:rsid w:val="00D848C3"/>
    <w:rsid w:val="00D84A75"/>
    <w:rsid w:val="00D8657D"/>
    <w:rsid w:val="00D87104"/>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D6A"/>
    <w:rsid w:val="00DB60DA"/>
    <w:rsid w:val="00DB7655"/>
    <w:rsid w:val="00DB7E16"/>
    <w:rsid w:val="00DC129D"/>
    <w:rsid w:val="00DC3DF4"/>
    <w:rsid w:val="00DC5C8C"/>
    <w:rsid w:val="00DC70E1"/>
    <w:rsid w:val="00DC787E"/>
    <w:rsid w:val="00DD001F"/>
    <w:rsid w:val="00DD0566"/>
    <w:rsid w:val="00DD0D59"/>
    <w:rsid w:val="00DD110F"/>
    <w:rsid w:val="00DD43FF"/>
    <w:rsid w:val="00DD4957"/>
    <w:rsid w:val="00DE0803"/>
    <w:rsid w:val="00DE16ED"/>
    <w:rsid w:val="00DE35A7"/>
    <w:rsid w:val="00DE74E5"/>
    <w:rsid w:val="00DF7425"/>
    <w:rsid w:val="00DF7C48"/>
    <w:rsid w:val="00E00A04"/>
    <w:rsid w:val="00E02182"/>
    <w:rsid w:val="00E02F6A"/>
    <w:rsid w:val="00E04C11"/>
    <w:rsid w:val="00E05427"/>
    <w:rsid w:val="00E070FD"/>
    <w:rsid w:val="00E07647"/>
    <w:rsid w:val="00E10844"/>
    <w:rsid w:val="00E124DE"/>
    <w:rsid w:val="00E129B2"/>
    <w:rsid w:val="00E135EF"/>
    <w:rsid w:val="00E14BE5"/>
    <w:rsid w:val="00E16745"/>
    <w:rsid w:val="00E179B3"/>
    <w:rsid w:val="00E2018C"/>
    <w:rsid w:val="00E20FB1"/>
    <w:rsid w:val="00E22342"/>
    <w:rsid w:val="00E24258"/>
    <w:rsid w:val="00E245B1"/>
    <w:rsid w:val="00E25562"/>
    <w:rsid w:val="00E26D39"/>
    <w:rsid w:val="00E306CA"/>
    <w:rsid w:val="00E31818"/>
    <w:rsid w:val="00E31ED3"/>
    <w:rsid w:val="00E32D03"/>
    <w:rsid w:val="00E340D7"/>
    <w:rsid w:val="00E34853"/>
    <w:rsid w:val="00E34BEB"/>
    <w:rsid w:val="00E375A5"/>
    <w:rsid w:val="00E412B2"/>
    <w:rsid w:val="00E41FBD"/>
    <w:rsid w:val="00E4309D"/>
    <w:rsid w:val="00E43382"/>
    <w:rsid w:val="00E4659B"/>
    <w:rsid w:val="00E47796"/>
    <w:rsid w:val="00E51317"/>
    <w:rsid w:val="00E5191A"/>
    <w:rsid w:val="00E526D9"/>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18F"/>
    <w:rsid w:val="00EC2B6A"/>
    <w:rsid w:val="00EC3FDA"/>
    <w:rsid w:val="00EC4888"/>
    <w:rsid w:val="00EC661A"/>
    <w:rsid w:val="00EC6A83"/>
    <w:rsid w:val="00ED21CC"/>
    <w:rsid w:val="00ED412B"/>
    <w:rsid w:val="00ED4201"/>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5B6E"/>
    <w:rsid w:val="00EF7A35"/>
    <w:rsid w:val="00EF7A38"/>
    <w:rsid w:val="00EF7AED"/>
    <w:rsid w:val="00F0012C"/>
    <w:rsid w:val="00F037D8"/>
    <w:rsid w:val="00F03D25"/>
    <w:rsid w:val="00F04684"/>
    <w:rsid w:val="00F04B37"/>
    <w:rsid w:val="00F0585E"/>
    <w:rsid w:val="00F05E24"/>
    <w:rsid w:val="00F067D6"/>
    <w:rsid w:val="00F06914"/>
    <w:rsid w:val="00F077D7"/>
    <w:rsid w:val="00F10225"/>
    <w:rsid w:val="00F11B09"/>
    <w:rsid w:val="00F12F7F"/>
    <w:rsid w:val="00F134EC"/>
    <w:rsid w:val="00F15E96"/>
    <w:rsid w:val="00F16309"/>
    <w:rsid w:val="00F16B2E"/>
    <w:rsid w:val="00F16FA2"/>
    <w:rsid w:val="00F175FF"/>
    <w:rsid w:val="00F17840"/>
    <w:rsid w:val="00F1793C"/>
    <w:rsid w:val="00F17B14"/>
    <w:rsid w:val="00F20D09"/>
    <w:rsid w:val="00F27007"/>
    <w:rsid w:val="00F303A9"/>
    <w:rsid w:val="00F31094"/>
    <w:rsid w:val="00F31D35"/>
    <w:rsid w:val="00F32483"/>
    <w:rsid w:val="00F32C9A"/>
    <w:rsid w:val="00F32D69"/>
    <w:rsid w:val="00F32F10"/>
    <w:rsid w:val="00F33C6C"/>
    <w:rsid w:val="00F34427"/>
    <w:rsid w:val="00F35026"/>
    <w:rsid w:val="00F377FA"/>
    <w:rsid w:val="00F3799D"/>
    <w:rsid w:val="00F4047A"/>
    <w:rsid w:val="00F40D22"/>
    <w:rsid w:val="00F4278C"/>
    <w:rsid w:val="00F43EC6"/>
    <w:rsid w:val="00F441E2"/>
    <w:rsid w:val="00F45F38"/>
    <w:rsid w:val="00F47600"/>
    <w:rsid w:val="00F50D64"/>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34E8"/>
    <w:rsid w:val="00F869D9"/>
    <w:rsid w:val="00F87982"/>
    <w:rsid w:val="00F91072"/>
    <w:rsid w:val="00F918D6"/>
    <w:rsid w:val="00F9262A"/>
    <w:rsid w:val="00F945EC"/>
    <w:rsid w:val="00F9544A"/>
    <w:rsid w:val="00F96E8F"/>
    <w:rsid w:val="00F97429"/>
    <w:rsid w:val="00F97B9E"/>
    <w:rsid w:val="00FA0127"/>
    <w:rsid w:val="00FA1562"/>
    <w:rsid w:val="00FA1BDF"/>
    <w:rsid w:val="00FA210C"/>
    <w:rsid w:val="00FA3D6F"/>
    <w:rsid w:val="00FA4757"/>
    <w:rsid w:val="00FA5396"/>
    <w:rsid w:val="00FA682B"/>
    <w:rsid w:val="00FB0553"/>
    <w:rsid w:val="00FB2CF5"/>
    <w:rsid w:val="00FB4AF9"/>
    <w:rsid w:val="00FB556A"/>
    <w:rsid w:val="00FB5A8B"/>
    <w:rsid w:val="00FB7336"/>
    <w:rsid w:val="00FC2D64"/>
    <w:rsid w:val="00FC35DF"/>
    <w:rsid w:val="00FC4DFC"/>
    <w:rsid w:val="00FC5239"/>
    <w:rsid w:val="00FC5D09"/>
    <w:rsid w:val="00FC67E6"/>
    <w:rsid w:val="00FC6F35"/>
    <w:rsid w:val="00FD0370"/>
    <w:rsid w:val="00FD3ADC"/>
    <w:rsid w:val="00FD3D74"/>
    <w:rsid w:val="00FD4834"/>
    <w:rsid w:val="00FD4F9A"/>
    <w:rsid w:val="00FD6F3C"/>
    <w:rsid w:val="00FD6FC1"/>
    <w:rsid w:val="00FE0F0E"/>
    <w:rsid w:val="00FE0F1C"/>
    <w:rsid w:val="00FE2BE1"/>
    <w:rsid w:val="00FE3641"/>
    <w:rsid w:val="00FE5018"/>
    <w:rsid w:val="00FE5CB5"/>
    <w:rsid w:val="00FE72C3"/>
    <w:rsid w:val="00FF1233"/>
    <w:rsid w:val="00FF34C3"/>
    <w:rsid w:val="00FF3E08"/>
    <w:rsid w:val="00FF4C67"/>
    <w:rsid w:val="00FF64A9"/>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5DBE87FC-1BB5-41EC-9F8D-1297C6567D3C}">
  <ds:schemaRefs>
    <ds:schemaRef ds:uri="http://schemas.openxmlformats.org/officeDocument/2006/bibliography"/>
  </ds:schemaRefs>
</ds:datastoreItem>
</file>

<file path=customXml/itemProps2.xml><?xml version="1.0" encoding="utf-8"?>
<ds:datastoreItem xmlns:ds="http://schemas.openxmlformats.org/officeDocument/2006/customXml" ds:itemID="{965536EA-41E8-4CA9-8C24-56C6F522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64</cp:revision>
  <cp:lastPrinted>2012-08-19T02:27:00Z</cp:lastPrinted>
  <dcterms:created xsi:type="dcterms:W3CDTF">2022-10-28T20:13:00Z</dcterms:created>
  <dcterms:modified xsi:type="dcterms:W3CDTF">2022-11-13T20:20:00Z</dcterms:modified>
</cp:coreProperties>
</file>