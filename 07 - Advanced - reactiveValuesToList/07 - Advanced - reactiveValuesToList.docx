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8F" w:rsidRDefault="00F92C2E" w:rsidP="00526264">
      <w:r>
        <w:t xml:space="preserve">With the Commons trick, as I call it, all of the goals for the applet have been achieved, but there is still some room for improvement and additional tricks. This first one is to create a UI element to show how many random numbers are present in the tables. In other words, the sum of the **randCount** inputs, and while that sounds simple enough, </w:t>
      </w:r>
      <w:r w:rsidR="00D00973">
        <w:t xml:space="preserve">it actually is not because each is within </w:t>
      </w:r>
      <w:ins w:id="0" w:author="Jim" w:date="2022-11-17T17:18:00Z">
        <w:r w:rsidR="009C6741">
          <w:t xml:space="preserve">separate </w:t>
        </w:r>
      </w:ins>
      <w:r w:rsidR="00D00973">
        <w:t xml:space="preserve">namespaces. Fortunately there are some means of getting information out of namespaces, with some being more effective and appropriate than others. </w:t>
      </w:r>
      <w:r w:rsidR="00656A76">
        <w:t>This section is going to be concerned with the more appropriate methods, and by appropriate I mean not defying the nature of namespaces.</w:t>
      </w:r>
    </w:p>
    <w:p w:rsidR="00656A76" w:rsidRDefault="00656A76" w:rsidP="00526264">
      <w:r>
        <w:t>Before getting too far into extracting the information, it makes sense to get the UI element taken care of first.</w:t>
      </w:r>
    </w:p>
    <w:p w:rsidR="00656A76" w:rsidRDefault="00656A76" w:rsidP="00656A76">
      <w:pPr>
        <w:pStyle w:val="Code"/>
      </w:pPr>
      <w:r>
        <w:t>```{r echo = TRUE, eval = FALSE}</w:t>
      </w:r>
    </w:p>
    <w:p w:rsidR="00656A76" w:rsidRDefault="00656A76" w:rsidP="00656A76">
      <w:pPr>
        <w:pStyle w:val="Code"/>
      </w:pPr>
    </w:p>
    <w:p w:rsidR="00656A76" w:rsidRDefault="00656A76" w:rsidP="00656A76">
      <w:pPr>
        <w:pStyle w:val="Code"/>
      </w:pPr>
      <w:r>
        <w:t>ui</w:t>
      </w:r>
      <w:r>
        <w:tab/>
        <w:t>&lt;-</w:t>
      </w:r>
      <w:r>
        <w:tab/>
        <w:t>fluidPage(</w:t>
      </w:r>
    </w:p>
    <w:p w:rsidR="000F339D" w:rsidRDefault="000F339D" w:rsidP="000F339D">
      <w:pPr>
        <w:pStyle w:val="Code"/>
        <w:ind w:firstLine="720"/>
      </w:pPr>
      <w:r w:rsidRPr="000F339D">
        <w:t>titlePanel(NULL,</w:t>
      </w:r>
      <w:r w:rsidRPr="000F339D">
        <w:tab/>
        <w:t>"Shiny Modularization Example"),</w:t>
      </w:r>
    </w:p>
    <w:p w:rsidR="00656A76" w:rsidRDefault="00656A76" w:rsidP="00656A76">
      <w:pPr>
        <w:pStyle w:val="Code"/>
      </w:pPr>
      <w:r>
        <w:tab/>
        <w:t>textOutput('randCount'),</w:t>
      </w:r>
    </w:p>
    <w:p w:rsidR="00656A76" w:rsidRDefault="00656A76" w:rsidP="00965941">
      <w:pPr>
        <w:pStyle w:val="Code"/>
        <w:ind w:firstLine="720"/>
      </w:pPr>
      <w:r>
        <w:t>…</w:t>
      </w:r>
    </w:p>
    <w:p w:rsidR="00656A76" w:rsidRDefault="00656A76" w:rsidP="00656A76">
      <w:pPr>
        <w:pStyle w:val="Code"/>
      </w:pPr>
      <w:r>
        <w:t>)</w:t>
      </w:r>
    </w:p>
    <w:p w:rsidR="00656A76" w:rsidRDefault="00656A76" w:rsidP="00656A76">
      <w:pPr>
        <w:pStyle w:val="Code"/>
      </w:pPr>
    </w:p>
    <w:p w:rsidR="00656A76" w:rsidRDefault="00656A76" w:rsidP="00656A76">
      <w:pPr>
        <w:pStyle w:val="Code"/>
      </w:pPr>
    </w:p>
    <w:p w:rsidR="00656A76" w:rsidRDefault="00656A76" w:rsidP="00656A76">
      <w:pPr>
        <w:pStyle w:val="Code"/>
      </w:pPr>
      <w:r>
        <w:t>server</w:t>
      </w:r>
      <w:r>
        <w:tab/>
        <w:t>&lt;-</w:t>
      </w:r>
      <w:r>
        <w:tab/>
        <w:t>function(input, output, session)</w:t>
      </w:r>
      <w:r>
        <w:tab/>
        <w:t>{</w:t>
      </w:r>
    </w:p>
    <w:p w:rsidR="000F339D" w:rsidRDefault="000F339D" w:rsidP="00965941">
      <w:pPr>
        <w:pStyle w:val="Code"/>
        <w:ind w:firstLine="720"/>
      </w:pPr>
      <w:r>
        <w:t>…</w:t>
      </w:r>
    </w:p>
    <w:p w:rsidR="00656A76" w:rsidRDefault="00656A76" w:rsidP="00656A76">
      <w:pPr>
        <w:pStyle w:val="Code"/>
      </w:pPr>
      <w:r>
        <w:tab/>
        <w:t>observe({</w:t>
      </w:r>
    </w:p>
    <w:p w:rsidR="000F339D" w:rsidRDefault="000F339D" w:rsidP="00656A76">
      <w:pPr>
        <w:pStyle w:val="Code"/>
      </w:pPr>
      <w:r>
        <w:tab/>
      </w:r>
      <w:r>
        <w:tab/>
        <w:t>…</w:t>
      </w:r>
    </w:p>
    <w:p w:rsidR="00656A76" w:rsidRDefault="00656A76" w:rsidP="000F339D">
      <w:pPr>
        <w:pStyle w:val="Code"/>
      </w:pPr>
      <w:r>
        <w:tab/>
      </w:r>
      <w:r>
        <w:tab/>
        <w:t>output$randCount</w:t>
      </w:r>
      <w:r>
        <w:tab/>
        <w:t>&lt;-</w:t>
      </w:r>
      <w:r>
        <w:tab/>
        <w:t>renderText({</w:t>
      </w:r>
    </w:p>
    <w:p w:rsidR="00656A76" w:rsidRDefault="00656A76" w:rsidP="00656A76">
      <w:pPr>
        <w:pStyle w:val="Code"/>
      </w:pPr>
      <w:r>
        <w:tab/>
      </w:r>
      <w:r>
        <w:tab/>
      </w:r>
      <w:r>
        <w:tab/>
        <w:t>paste0("There are ", sum(COUNT), " random numbers")</w:t>
      </w:r>
    </w:p>
    <w:p w:rsidR="00656A76" w:rsidRDefault="00656A76" w:rsidP="00656A76">
      <w:pPr>
        <w:pStyle w:val="Code"/>
      </w:pPr>
      <w:r>
        <w:tab/>
      </w:r>
      <w:r>
        <w:tab/>
        <w:t>})</w:t>
      </w:r>
    </w:p>
    <w:p w:rsidR="00656A76" w:rsidRDefault="00656A76" w:rsidP="00656A76">
      <w:pPr>
        <w:pStyle w:val="Code"/>
      </w:pPr>
      <w:r>
        <w:tab/>
        <w:t>})</w:t>
      </w:r>
    </w:p>
    <w:p w:rsidR="00656A76" w:rsidRDefault="00656A76" w:rsidP="00656A76">
      <w:pPr>
        <w:pStyle w:val="Code"/>
      </w:pPr>
      <w:r>
        <w:t>}</w:t>
      </w:r>
    </w:p>
    <w:p w:rsidR="00656A76" w:rsidRDefault="00656A76" w:rsidP="00656A76">
      <w:pPr>
        <w:pStyle w:val="Code"/>
      </w:pPr>
      <w:r>
        <w:t>``</w:t>
      </w:r>
      <w:r w:rsidR="000F339D">
        <w:t>`</w:t>
      </w:r>
    </w:p>
    <w:p w:rsidR="000F339D" w:rsidRDefault="000F339D" w:rsidP="000F339D">
      <w:r>
        <w:t xml:space="preserve">Removing the code we have already seen or I am about to cover, this is what we have. In the UI I have a simple **textOutput** element, meant to be placed at the top of the page, and then in </w:t>
      </w:r>
      <w:del w:id="1" w:author="Jim" w:date="2022-11-17T17:19:00Z">
        <w:r w:rsidDel="00965941">
          <w:delText xml:space="preserve">the </w:delText>
        </w:r>
      </w:del>
      <w:ins w:id="2" w:author="Jim" w:date="2022-11-17T17:19:00Z">
        <w:r w:rsidR="00965941">
          <w:t>**server**’s</w:t>
        </w:r>
        <w:r w:rsidR="00965941">
          <w:t xml:space="preserve"> </w:t>
        </w:r>
      </w:ins>
      <w:r>
        <w:t xml:space="preserve">**observe** </w:t>
      </w:r>
      <w:del w:id="3" w:author="Jim" w:date="2022-11-17T17:20:00Z">
        <w:r w:rsidDel="00965941">
          <w:delText xml:space="preserve">holding </w:delText>
        </w:r>
      </w:del>
      <w:r>
        <w:t xml:space="preserve">the calls to the modules </w:t>
      </w:r>
      <w:ins w:id="4" w:author="Jim" w:date="2022-11-17T17:20:00Z">
        <w:r w:rsidR="00965941">
          <w:t xml:space="preserve">and </w:t>
        </w:r>
      </w:ins>
      <w:r>
        <w:t xml:space="preserve">the text </w:t>
      </w:r>
      <w:del w:id="5" w:author="Jim" w:date="2022-11-17T17:20:00Z">
        <w:r w:rsidDel="00965941">
          <w:delText>is actually</w:delText>
        </w:r>
      </w:del>
      <w:ins w:id="6" w:author="Jim" w:date="2022-11-17T17:20:00Z">
        <w:r w:rsidR="00965941">
          <w:t>are</w:t>
        </w:r>
      </w:ins>
      <w:r>
        <w:t xml:space="preserve"> prepared. The **COUNT** object is to be a list of the **randCount** values, and so is what we need to create.</w:t>
      </w:r>
    </w:p>
    <w:p w:rsidR="007530D2" w:rsidRDefault="007530D2" w:rsidP="000F339D">
      <w:r>
        <w:t>Now, knowing that **function** and **moduleServer** return values, it would be tempting to do something like the code I am about to show you, but this does not work:</w:t>
      </w:r>
    </w:p>
    <w:p w:rsidR="007530D2" w:rsidRDefault="007530D2" w:rsidP="007530D2">
      <w:pPr>
        <w:pStyle w:val="Code"/>
      </w:pPr>
      <w:r>
        <w:t>```{r echo = TRUE, eval = FALSE}</w:t>
      </w:r>
    </w:p>
    <w:p w:rsidR="007530D2" w:rsidRDefault="007530D2" w:rsidP="007530D2">
      <w:pPr>
        <w:pStyle w:val="Code"/>
      </w:pPr>
      <w:r>
        <w:t>exampleServer</w:t>
      </w:r>
      <w:r>
        <w:tab/>
        <w:t>&lt;-</w:t>
      </w:r>
      <w:r>
        <w:tab/>
        <w:t>function(name)</w:t>
      </w:r>
      <w:r>
        <w:tab/>
        <w:t>{</w:t>
      </w:r>
      <w:r>
        <w:tab/>
        <w:t>roundTerm</w:t>
      </w:r>
      <w:r>
        <w:tab/>
        <w:t>&lt;-</w:t>
      </w:r>
      <w:r>
        <w:tab/>
        <w:t>reactive(input$roundTerm)</w:t>
      </w:r>
    </w:p>
    <w:p w:rsidR="007530D2" w:rsidRDefault="007530D2" w:rsidP="007530D2">
      <w:pPr>
        <w:pStyle w:val="Code"/>
      </w:pPr>
      <w:r>
        <w:tab/>
        <w:t>moduleServer(name, function(input, output, session)</w:t>
      </w:r>
      <w:r>
        <w:tab/>
        <w:t>{</w:t>
      </w:r>
    </w:p>
    <w:p w:rsidR="007530D2" w:rsidRDefault="007530D2" w:rsidP="007530D2">
      <w:pPr>
        <w:pStyle w:val="Code"/>
      </w:pPr>
      <w:r>
        <w:tab/>
      </w:r>
      <w:r>
        <w:tab/>
        <w:t>exTAB</w:t>
      </w:r>
      <w:r>
        <w:tab/>
        <w:t>&lt;-</w:t>
      </w:r>
      <w:r>
        <w:tab/>
        <w:t>reactive(exFUN(input$randCount))</w:t>
      </w:r>
    </w:p>
    <w:p w:rsidR="007530D2" w:rsidRDefault="007530D2" w:rsidP="007530D2">
      <w:pPr>
        <w:pStyle w:val="Code"/>
      </w:pPr>
    </w:p>
    <w:p w:rsidR="007530D2" w:rsidRDefault="007530D2" w:rsidP="007530D2">
      <w:pPr>
        <w:pStyle w:val="Code"/>
      </w:pPr>
      <w:r>
        <w:tab/>
      </w:r>
      <w:r>
        <w:tab/>
        <w:t>output$TAB</w:t>
      </w:r>
      <w:r>
        <w:tab/>
        <w:t>&lt;-</w:t>
      </w:r>
      <w:r>
        <w:tab/>
        <w:t>renderTable(exTAB(),</w:t>
      </w:r>
      <w:r>
        <w:tab/>
        <w:t>digits = reactive(roundTerm()),</w:t>
      </w:r>
      <w:r>
        <w:tab/>
        <w:t>striped = reactive(input$striping))</w:t>
      </w:r>
    </w:p>
    <w:p w:rsidR="007530D2" w:rsidRDefault="007530D2" w:rsidP="007530D2">
      <w:pPr>
        <w:pStyle w:val="Code"/>
      </w:pPr>
      <w:r>
        <w:tab/>
      </w:r>
      <w:r>
        <w:tab/>
      </w:r>
    </w:p>
    <w:p w:rsidR="007530D2" w:rsidRDefault="007530D2" w:rsidP="007530D2">
      <w:pPr>
        <w:pStyle w:val="Code"/>
      </w:pPr>
      <w:r>
        <w:lastRenderedPageBreak/>
        <w:tab/>
      </w:r>
      <w:r>
        <w:tab/>
        <w:t>input$randCount</w:t>
      </w:r>
    </w:p>
    <w:p w:rsidR="007530D2" w:rsidRDefault="007530D2" w:rsidP="007530D2">
      <w:pPr>
        <w:pStyle w:val="Code"/>
      </w:pPr>
      <w:r>
        <w:tab/>
        <w:t>})</w:t>
      </w:r>
    </w:p>
    <w:p w:rsidR="007530D2" w:rsidRDefault="007530D2" w:rsidP="007530D2">
      <w:pPr>
        <w:pStyle w:val="Code"/>
      </w:pPr>
      <w:r>
        <w:t>}</w:t>
      </w:r>
    </w:p>
    <w:p w:rsidR="007530D2" w:rsidRDefault="007530D2" w:rsidP="007530D2">
      <w:pPr>
        <w:pStyle w:val="Code"/>
      </w:pPr>
      <w:r>
        <w:t>```</w:t>
      </w:r>
    </w:p>
    <w:p w:rsidR="007530D2" w:rsidRDefault="00081FAF" w:rsidP="007530D2">
      <w:r>
        <w:t>While this will return the value of **randCount** each time you call **exampleServer**, making a list very easy to generate, it also causes a bug. For some reason, it forces **randCount** to reset to 3 each time you change it, completely negating that input.</w:t>
      </w:r>
      <w:r w:rsidR="00EC5ED1">
        <w:t xml:space="preserve"> I am unsure why this is, but that is what happens and so makes for an unacceptable solution. The idea is not</w:t>
      </w:r>
      <w:r w:rsidR="008B07F7">
        <w:t xml:space="preserve"> completely wrong though, it just cannot be applied in this way.</w:t>
      </w:r>
    </w:p>
    <w:p w:rsidR="008B07F7" w:rsidRDefault="008B07F7" w:rsidP="008B07F7">
      <w:pPr>
        <w:pStyle w:val="Code"/>
      </w:pPr>
      <w:r>
        <w:t>```{r echo = TRUE, eval = FALSE}</w:t>
      </w:r>
    </w:p>
    <w:p w:rsidR="00330930" w:rsidRDefault="00330930" w:rsidP="00330930">
      <w:pPr>
        <w:pStyle w:val="Code"/>
      </w:pPr>
      <w:r>
        <w:t>exampleCount</w:t>
      </w:r>
      <w:r>
        <w:tab/>
        <w:t>&lt;-</w:t>
      </w:r>
      <w:r>
        <w:tab/>
        <w:t>function(name)</w:t>
      </w:r>
      <w:r>
        <w:tab/>
        <w:t>{moduleServer(name,</w:t>
      </w:r>
      <w:r>
        <w:tab/>
        <w:t>function(input, output, session)</w:t>
      </w:r>
      <w:r>
        <w:tab/>
        <w:t>{</w:t>
      </w:r>
    </w:p>
    <w:p w:rsidR="00330930" w:rsidRDefault="00330930" w:rsidP="00330930">
      <w:pPr>
        <w:pStyle w:val="Code"/>
      </w:pPr>
      <w:r>
        <w:tab/>
        <w:t>input$randCount</w:t>
      </w:r>
    </w:p>
    <w:p w:rsidR="008B07F7" w:rsidRDefault="00330930" w:rsidP="00330930">
      <w:pPr>
        <w:pStyle w:val="Code"/>
      </w:pPr>
      <w:r>
        <w:t>})}</w:t>
      </w:r>
    </w:p>
    <w:p w:rsidR="00330930" w:rsidRDefault="00330930" w:rsidP="00330930">
      <w:pPr>
        <w:pStyle w:val="Code"/>
      </w:pPr>
    </w:p>
    <w:p w:rsidR="00330930" w:rsidRDefault="00330930" w:rsidP="00330930">
      <w:pPr>
        <w:pStyle w:val="Code"/>
      </w:pPr>
      <w:r>
        <w:t>observe({</w:t>
      </w:r>
    </w:p>
    <w:p w:rsidR="00330930" w:rsidRDefault="00330930" w:rsidP="00330930">
      <w:pPr>
        <w:pStyle w:val="Code"/>
      </w:pPr>
      <w:r>
        <w:tab/>
        <w:t>lapply(modList(),</w:t>
      </w:r>
      <w:r>
        <w:tab/>
        <w:t>exampleServer)</w:t>
      </w:r>
    </w:p>
    <w:p w:rsidR="00330930" w:rsidRDefault="00330930" w:rsidP="00330930">
      <w:pPr>
        <w:pStyle w:val="Code"/>
      </w:pPr>
      <w:r>
        <w:tab/>
        <w:t>output$modules</w:t>
      </w:r>
      <w:r>
        <w:tab/>
        <w:t>&lt;-</w:t>
      </w:r>
      <w:r>
        <w:tab/>
        <w:t>renderUI(</w:t>
      </w:r>
      <w:r>
        <w:tab/>
        <w:t>lapply(modList(),</w:t>
      </w:r>
      <w:r>
        <w:tab/>
        <w:t>exampleUI)</w:t>
      </w:r>
      <w:r>
        <w:tab/>
        <w:t>)</w:t>
      </w:r>
      <w:r>
        <w:tab/>
        <w:t>output$randCount</w:t>
      </w:r>
      <w:r>
        <w:tab/>
        <w:t>&lt;-</w:t>
      </w:r>
      <w:r>
        <w:tab/>
        <w:t>renderText({</w:t>
      </w:r>
    </w:p>
    <w:p w:rsidR="00330930" w:rsidRDefault="00330930" w:rsidP="00330930">
      <w:pPr>
        <w:pStyle w:val="Code"/>
      </w:pPr>
      <w:r>
        <w:tab/>
      </w:r>
      <w:r>
        <w:tab/>
        <w:t>COUNT</w:t>
      </w:r>
      <w:r>
        <w:tab/>
        <w:t>&lt;-</w:t>
      </w:r>
      <w:r>
        <w:tab/>
        <w:t>unlist(lapply(modList(),</w:t>
      </w:r>
      <w:r>
        <w:tab/>
        <w:t>exampleCount))</w:t>
      </w:r>
    </w:p>
    <w:p w:rsidR="00330930" w:rsidRDefault="00330930" w:rsidP="00330930">
      <w:pPr>
        <w:pStyle w:val="Code"/>
      </w:pPr>
      <w:r>
        <w:tab/>
      </w:r>
      <w:r>
        <w:tab/>
        <w:t>paste0("There are ", sum(COUNT), " random numbers")</w:t>
      </w:r>
    </w:p>
    <w:p w:rsidR="00330930" w:rsidRDefault="00330930" w:rsidP="00330930">
      <w:pPr>
        <w:pStyle w:val="Code"/>
      </w:pPr>
      <w:r>
        <w:tab/>
        <w:t>})</w:t>
      </w:r>
    </w:p>
    <w:p w:rsidR="00330930" w:rsidRDefault="00330930" w:rsidP="00330930">
      <w:pPr>
        <w:pStyle w:val="Code"/>
      </w:pPr>
      <w:r>
        <w:t>})</w:t>
      </w:r>
    </w:p>
    <w:p w:rsidR="008B07F7" w:rsidRDefault="008B07F7" w:rsidP="008B07F7">
      <w:pPr>
        <w:pStyle w:val="Code"/>
      </w:pPr>
      <w:r>
        <w:t>```</w:t>
      </w:r>
    </w:p>
    <w:p w:rsidR="00330930" w:rsidRDefault="00330930" w:rsidP="00330930">
      <w:r>
        <w:t>By putting the same thing in a separate module, it will work and without the bug. Clearly the bug is from some interaction being triggered with the rest of **exampleServer**, so by using the separate **exampleCount** we have a solution. We then just need to call **exampleCount** like we do the other modules, with **lapply**, and after an application of **unlist**</w:t>
      </w:r>
      <w:r w:rsidR="00AA0B1F">
        <w:t>, we have a workable **COUNT**. If you would rather avoid **unlist**, you can use **sapply** instead</w:t>
      </w:r>
      <w:del w:id="7" w:author="Jim" w:date="2022-11-17T17:22:00Z">
        <w:r w:rsidR="00AA0B1F" w:rsidDel="00EE62D3">
          <w:delText xml:space="preserve"> and this will work</w:delText>
        </w:r>
      </w:del>
      <w:ins w:id="8" w:author="Jim" w:date="2022-11-17T17:22:00Z">
        <w:r w:rsidR="00EE62D3">
          <w:t>, but I am keeping to **lapply** for now</w:t>
        </w:r>
      </w:ins>
      <w:r w:rsidR="00AA0B1F">
        <w:t xml:space="preserve">. The reason for **unlist** is **lapply** will return an object of class **list** but **sum** requires a vector of numbers, which **unlist** provides. </w:t>
      </w:r>
      <w:r w:rsidR="00EB412C">
        <w:t>The difference between **lapply** and **sapply** is the latter automatically simplifies the output of the former, which achieves the same goal. (If you look at the documentation of the two functions, **sapply** is described as a wrapper of **lapply** with its **simplify** argument enabled.)</w:t>
      </w:r>
    </w:p>
    <w:p w:rsidR="00EB412C" w:rsidRDefault="00EB412C" w:rsidP="00330930">
      <w:r>
        <w:t>While we could stop here, I actually want to take this a step further, to something more complicated but also more powerful. Also it will explain the name of this section: **reactiveValuesToList**.</w:t>
      </w:r>
    </w:p>
    <w:p w:rsidR="00EB412C" w:rsidRDefault="00EB412C" w:rsidP="00330930">
      <w:r>
        <w:t xml:space="preserve">The objects **input** and **output** in Shiny are </w:t>
      </w:r>
      <w:del w:id="9" w:author="Jim" w:date="2022-11-17T17:23:00Z">
        <w:r w:rsidDel="00B93763">
          <w:delText>all reactive value</w:delText>
        </w:r>
        <w:r w:rsidR="00BF078C" w:rsidDel="00B93763">
          <w:delText>s</w:delText>
        </w:r>
      </w:del>
      <w:ins w:id="10" w:author="Jim" w:date="2022-11-17T17:23:00Z">
        <w:r w:rsidR="00B93763">
          <w:t>**</w:t>
        </w:r>
        <w:bookmarkStart w:id="11" w:name="_GoBack"/>
        <w:bookmarkEnd w:id="11"/>
        <w:r w:rsidR="00B93763">
          <w:t>reactiveValues**</w:t>
        </w:r>
      </w:ins>
      <w:r w:rsidR="00BF078C">
        <w:t>, s</w:t>
      </w:r>
      <w:r w:rsidR="00833031">
        <w:t xml:space="preserve">o basically lists but each element is a reactive. With the function **reactiveValuesToList** it is possible to </w:t>
      </w:r>
      <w:r w:rsidR="00833031">
        <w:lastRenderedPageBreak/>
        <w:t>create a non-reactive version of these objects. Though we only want one value out of **input**, you may find a situation that you want more than one, and t</w:t>
      </w:r>
      <w:r w:rsidR="00930C9D">
        <w:t>his function is a way to get them.</w:t>
      </w:r>
    </w:p>
    <w:p w:rsidR="00930C9D" w:rsidRDefault="00930C9D" w:rsidP="00930C9D">
      <w:pPr>
        <w:pStyle w:val="Code"/>
      </w:pPr>
      <w:r>
        <w:t>```{r echo = TRUE, eval = FALSE}</w:t>
      </w:r>
    </w:p>
    <w:p w:rsidR="00930C9D" w:rsidRDefault="00930C9D" w:rsidP="00930C9D">
      <w:pPr>
        <w:pStyle w:val="Code"/>
      </w:pPr>
      <w:r>
        <w:t>exampleCount</w:t>
      </w:r>
      <w:r>
        <w:tab/>
        <w:t>&lt;-</w:t>
      </w:r>
      <w:r>
        <w:tab/>
        <w:t>function(name)</w:t>
      </w:r>
      <w:r>
        <w:tab/>
        <w:t>{moduleServer(name,</w:t>
      </w:r>
      <w:r>
        <w:tab/>
        <w:t>function(input, output, session)</w:t>
      </w:r>
      <w:r>
        <w:tab/>
        <w:t>{</w:t>
      </w:r>
    </w:p>
    <w:p w:rsidR="00930C9D" w:rsidRDefault="00930C9D" w:rsidP="00930C9D">
      <w:pPr>
        <w:pStyle w:val="Code"/>
      </w:pPr>
      <w:r>
        <w:tab/>
        <w:t># input$randCount</w:t>
      </w:r>
    </w:p>
    <w:p w:rsidR="00930C9D" w:rsidRDefault="00930C9D" w:rsidP="00930C9D">
      <w:pPr>
        <w:pStyle w:val="Code"/>
      </w:pPr>
      <w:r>
        <w:tab/>
        <w:t>reactiveValuesToList(input)[["randCount"]]</w:t>
      </w:r>
    </w:p>
    <w:p w:rsidR="00930C9D" w:rsidRDefault="00930C9D" w:rsidP="00930C9D">
      <w:pPr>
        <w:pStyle w:val="Code"/>
      </w:pPr>
      <w:r>
        <w:t>})}</w:t>
      </w:r>
    </w:p>
    <w:p w:rsidR="00930C9D" w:rsidRDefault="00930C9D" w:rsidP="00930C9D">
      <w:pPr>
        <w:pStyle w:val="Code"/>
      </w:pPr>
      <w:r>
        <w:t>```</w:t>
      </w:r>
    </w:p>
    <w:p w:rsidR="00930C9D" w:rsidRDefault="00930C9D" w:rsidP="00AC6C8B">
      <w:r>
        <w:t xml:space="preserve">It is worth noting this **input** object will only contain those </w:t>
      </w:r>
      <w:r w:rsidR="00AC6C8B">
        <w:t>objects within the namespace passed to **moduleServer**. With **reactiveValuesToList** it produces a list, and then we can select specific objects by their names. It is necessary to use double brackets here, but inside them you can place a vector of object names. You can also be a little more creative to selectively remove those elements you do not want, which might be preferable for some situations.</w:t>
      </w:r>
    </w:p>
    <w:p w:rsidR="00431B1F" w:rsidRPr="002D0945" w:rsidRDefault="00431B1F" w:rsidP="00AC6C8B">
      <w:r>
        <w:t>While this certainly works, and works within the confines of how Shiny modules are likely expected to work, this is not the only way to get information out of a module. This other method I have found is the topic of the next section.</w:t>
      </w:r>
    </w:p>
    <w:sectPr w:rsidR="00431B1F" w:rsidRPr="002D0945" w:rsidSect="00D279A2">
      <w:headerReference w:type="default" r:id="rId10"/>
      <w:footerReference w:type="first" r:id="rId11"/>
      <w:type w:val="evenPage"/>
      <w:pgSz w:w="12240" w:h="15840" w:code="1"/>
      <w:pgMar w:top="1440" w:right="1440" w:bottom="1440" w:left="1440" w:header="720" w:footer="720" w:gutter="0"/>
      <w:pgNumType w:fmt="upperLetter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FB" w:rsidRDefault="003015FB" w:rsidP="00132148">
      <w:r>
        <w:separator/>
      </w:r>
    </w:p>
  </w:endnote>
  <w:endnote w:type="continuationSeparator" w:id="0">
    <w:p w:rsidR="003015FB" w:rsidRDefault="003015FB" w:rsidP="00132148">
      <w:r>
        <w:continuationSeparator/>
      </w:r>
    </w:p>
  </w:endnote>
  <w:endnote w:type="continuationNotice" w:id="1">
    <w:p w:rsidR="003015FB" w:rsidRDefault="003015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BA" w:rsidRDefault="00193CBA" w:rsidP="00F16FA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FB" w:rsidRDefault="003015FB" w:rsidP="00132148">
      <w:r>
        <w:separator/>
      </w:r>
    </w:p>
  </w:footnote>
  <w:footnote w:type="continuationSeparator" w:id="0">
    <w:p w:rsidR="003015FB" w:rsidRDefault="003015FB" w:rsidP="00132148">
      <w:r>
        <w:continuationSeparator/>
      </w:r>
    </w:p>
  </w:footnote>
  <w:footnote w:type="continuationNotice" w:id="1">
    <w:p w:rsidR="003015FB" w:rsidRDefault="003015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C9F" w:rsidRDefault="000F2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64A"/>
    <w:multiLevelType w:val="hybridMultilevel"/>
    <w:tmpl w:val="3210F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1332C"/>
    <w:multiLevelType w:val="hybridMultilevel"/>
    <w:tmpl w:val="AD0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A4FA4"/>
    <w:multiLevelType w:val="hybridMultilevel"/>
    <w:tmpl w:val="E8327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F36FD2"/>
    <w:multiLevelType w:val="hybridMultilevel"/>
    <w:tmpl w:val="149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1668"/>
    <w:multiLevelType w:val="hybridMultilevel"/>
    <w:tmpl w:val="AC4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39B4"/>
    <w:multiLevelType w:val="hybridMultilevel"/>
    <w:tmpl w:val="BE4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6518A"/>
    <w:multiLevelType w:val="hybridMultilevel"/>
    <w:tmpl w:val="9F7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F3"/>
    <w:rsid w:val="000017B8"/>
    <w:rsid w:val="00002D12"/>
    <w:rsid w:val="000030D8"/>
    <w:rsid w:val="00003318"/>
    <w:rsid w:val="00004278"/>
    <w:rsid w:val="00004F64"/>
    <w:rsid w:val="000053E3"/>
    <w:rsid w:val="00006C61"/>
    <w:rsid w:val="00006E39"/>
    <w:rsid w:val="00006E62"/>
    <w:rsid w:val="000075F7"/>
    <w:rsid w:val="00012102"/>
    <w:rsid w:val="000165F6"/>
    <w:rsid w:val="00020A89"/>
    <w:rsid w:val="00021E93"/>
    <w:rsid w:val="0002542B"/>
    <w:rsid w:val="000258FC"/>
    <w:rsid w:val="0002664D"/>
    <w:rsid w:val="00026818"/>
    <w:rsid w:val="00026BD9"/>
    <w:rsid w:val="00026DC3"/>
    <w:rsid w:val="00026FBF"/>
    <w:rsid w:val="0003171A"/>
    <w:rsid w:val="00032246"/>
    <w:rsid w:val="00032362"/>
    <w:rsid w:val="000327CF"/>
    <w:rsid w:val="000327EE"/>
    <w:rsid w:val="00033AA5"/>
    <w:rsid w:val="00034465"/>
    <w:rsid w:val="000351BA"/>
    <w:rsid w:val="00036150"/>
    <w:rsid w:val="0003704F"/>
    <w:rsid w:val="0004093F"/>
    <w:rsid w:val="00040AE8"/>
    <w:rsid w:val="00042972"/>
    <w:rsid w:val="00042BB0"/>
    <w:rsid w:val="00044109"/>
    <w:rsid w:val="000443FF"/>
    <w:rsid w:val="00045F11"/>
    <w:rsid w:val="0004602A"/>
    <w:rsid w:val="00047542"/>
    <w:rsid w:val="00051511"/>
    <w:rsid w:val="00054367"/>
    <w:rsid w:val="00055FA8"/>
    <w:rsid w:val="000560F7"/>
    <w:rsid w:val="00057623"/>
    <w:rsid w:val="000577C7"/>
    <w:rsid w:val="00057AE1"/>
    <w:rsid w:val="00062C58"/>
    <w:rsid w:val="00062D94"/>
    <w:rsid w:val="00063F5B"/>
    <w:rsid w:val="0006782A"/>
    <w:rsid w:val="00071660"/>
    <w:rsid w:val="00071FF4"/>
    <w:rsid w:val="00072285"/>
    <w:rsid w:val="00072E8F"/>
    <w:rsid w:val="00073652"/>
    <w:rsid w:val="00073CD3"/>
    <w:rsid w:val="00074B87"/>
    <w:rsid w:val="0008060E"/>
    <w:rsid w:val="00080F9A"/>
    <w:rsid w:val="00081FAF"/>
    <w:rsid w:val="00083EC4"/>
    <w:rsid w:val="0008460A"/>
    <w:rsid w:val="000846A8"/>
    <w:rsid w:val="00085EEF"/>
    <w:rsid w:val="00086BCA"/>
    <w:rsid w:val="00087D1C"/>
    <w:rsid w:val="00087F85"/>
    <w:rsid w:val="00090290"/>
    <w:rsid w:val="00091196"/>
    <w:rsid w:val="00091A50"/>
    <w:rsid w:val="00092108"/>
    <w:rsid w:val="00092995"/>
    <w:rsid w:val="00093702"/>
    <w:rsid w:val="000955C2"/>
    <w:rsid w:val="000A0C2E"/>
    <w:rsid w:val="000A1A45"/>
    <w:rsid w:val="000A27B8"/>
    <w:rsid w:val="000A2CC7"/>
    <w:rsid w:val="000A36F0"/>
    <w:rsid w:val="000A3E55"/>
    <w:rsid w:val="000B0B53"/>
    <w:rsid w:val="000B0E24"/>
    <w:rsid w:val="000B24BB"/>
    <w:rsid w:val="000B4390"/>
    <w:rsid w:val="000B6F91"/>
    <w:rsid w:val="000C07E2"/>
    <w:rsid w:val="000C0C00"/>
    <w:rsid w:val="000C0DA9"/>
    <w:rsid w:val="000C194F"/>
    <w:rsid w:val="000C1B6F"/>
    <w:rsid w:val="000C238B"/>
    <w:rsid w:val="000C5C93"/>
    <w:rsid w:val="000C5DB5"/>
    <w:rsid w:val="000C67AC"/>
    <w:rsid w:val="000C6B77"/>
    <w:rsid w:val="000C6C81"/>
    <w:rsid w:val="000C705B"/>
    <w:rsid w:val="000D1553"/>
    <w:rsid w:val="000D1A6B"/>
    <w:rsid w:val="000D2BDC"/>
    <w:rsid w:val="000D3AD3"/>
    <w:rsid w:val="000D3EDC"/>
    <w:rsid w:val="000D6512"/>
    <w:rsid w:val="000D69E7"/>
    <w:rsid w:val="000E2A53"/>
    <w:rsid w:val="000E573F"/>
    <w:rsid w:val="000E7435"/>
    <w:rsid w:val="000E7F17"/>
    <w:rsid w:val="000F0810"/>
    <w:rsid w:val="000F2001"/>
    <w:rsid w:val="000F2C9F"/>
    <w:rsid w:val="000F339D"/>
    <w:rsid w:val="000F36D0"/>
    <w:rsid w:val="000F3766"/>
    <w:rsid w:val="000F567A"/>
    <w:rsid w:val="000F5EFD"/>
    <w:rsid w:val="000F6D72"/>
    <w:rsid w:val="000F743B"/>
    <w:rsid w:val="000F75CA"/>
    <w:rsid w:val="00101619"/>
    <w:rsid w:val="00101692"/>
    <w:rsid w:val="00101BC4"/>
    <w:rsid w:val="00102978"/>
    <w:rsid w:val="00103381"/>
    <w:rsid w:val="00103BC4"/>
    <w:rsid w:val="00103CE1"/>
    <w:rsid w:val="001041E2"/>
    <w:rsid w:val="0010425E"/>
    <w:rsid w:val="00104282"/>
    <w:rsid w:val="00105C93"/>
    <w:rsid w:val="00106DFF"/>
    <w:rsid w:val="00107080"/>
    <w:rsid w:val="001105D1"/>
    <w:rsid w:val="00111DE8"/>
    <w:rsid w:val="00112365"/>
    <w:rsid w:val="00113597"/>
    <w:rsid w:val="0011394F"/>
    <w:rsid w:val="001144B6"/>
    <w:rsid w:val="00122C21"/>
    <w:rsid w:val="00123540"/>
    <w:rsid w:val="00124876"/>
    <w:rsid w:val="001248E3"/>
    <w:rsid w:val="00125A35"/>
    <w:rsid w:val="00126B1D"/>
    <w:rsid w:val="00127356"/>
    <w:rsid w:val="00132148"/>
    <w:rsid w:val="00135925"/>
    <w:rsid w:val="00136611"/>
    <w:rsid w:val="00136E10"/>
    <w:rsid w:val="0013776F"/>
    <w:rsid w:val="00137C7B"/>
    <w:rsid w:val="00142012"/>
    <w:rsid w:val="001433FC"/>
    <w:rsid w:val="00143567"/>
    <w:rsid w:val="00143C6A"/>
    <w:rsid w:val="00143F64"/>
    <w:rsid w:val="001461B4"/>
    <w:rsid w:val="00146E5E"/>
    <w:rsid w:val="001475DE"/>
    <w:rsid w:val="001520FF"/>
    <w:rsid w:val="001526AE"/>
    <w:rsid w:val="00152772"/>
    <w:rsid w:val="00152B1F"/>
    <w:rsid w:val="001533DC"/>
    <w:rsid w:val="00155153"/>
    <w:rsid w:val="001562D2"/>
    <w:rsid w:val="00156637"/>
    <w:rsid w:val="0016067E"/>
    <w:rsid w:val="00160AA1"/>
    <w:rsid w:val="00161F72"/>
    <w:rsid w:val="00164BB2"/>
    <w:rsid w:val="0016514C"/>
    <w:rsid w:val="001662E4"/>
    <w:rsid w:val="00166965"/>
    <w:rsid w:val="00166B9E"/>
    <w:rsid w:val="00167E9F"/>
    <w:rsid w:val="00170468"/>
    <w:rsid w:val="00170568"/>
    <w:rsid w:val="00170C09"/>
    <w:rsid w:val="00171C6C"/>
    <w:rsid w:val="001728C6"/>
    <w:rsid w:val="001729ED"/>
    <w:rsid w:val="00174A78"/>
    <w:rsid w:val="00174E7A"/>
    <w:rsid w:val="001757A9"/>
    <w:rsid w:val="001768C6"/>
    <w:rsid w:val="00176E13"/>
    <w:rsid w:val="001770B0"/>
    <w:rsid w:val="00181836"/>
    <w:rsid w:val="00185082"/>
    <w:rsid w:val="00185354"/>
    <w:rsid w:val="001868D4"/>
    <w:rsid w:val="001878F3"/>
    <w:rsid w:val="001906E8"/>
    <w:rsid w:val="001907A4"/>
    <w:rsid w:val="00192025"/>
    <w:rsid w:val="001923FA"/>
    <w:rsid w:val="001938E6"/>
    <w:rsid w:val="00193CBA"/>
    <w:rsid w:val="00196067"/>
    <w:rsid w:val="001A14AD"/>
    <w:rsid w:val="001A22D8"/>
    <w:rsid w:val="001A24C3"/>
    <w:rsid w:val="001A250B"/>
    <w:rsid w:val="001A297D"/>
    <w:rsid w:val="001A3662"/>
    <w:rsid w:val="001A3C24"/>
    <w:rsid w:val="001A49D0"/>
    <w:rsid w:val="001B05A4"/>
    <w:rsid w:val="001B42FF"/>
    <w:rsid w:val="001B7F90"/>
    <w:rsid w:val="001C0BA3"/>
    <w:rsid w:val="001C10F5"/>
    <w:rsid w:val="001C1A8C"/>
    <w:rsid w:val="001C2949"/>
    <w:rsid w:val="001C326C"/>
    <w:rsid w:val="001C5F0E"/>
    <w:rsid w:val="001D0550"/>
    <w:rsid w:val="001D078B"/>
    <w:rsid w:val="001D19DC"/>
    <w:rsid w:val="001D1F00"/>
    <w:rsid w:val="001D4ECA"/>
    <w:rsid w:val="001D503B"/>
    <w:rsid w:val="001D5121"/>
    <w:rsid w:val="001D66AE"/>
    <w:rsid w:val="001E04BC"/>
    <w:rsid w:val="001E0B05"/>
    <w:rsid w:val="001E2E13"/>
    <w:rsid w:val="001E4213"/>
    <w:rsid w:val="001E49FB"/>
    <w:rsid w:val="001E4B38"/>
    <w:rsid w:val="001E4D2F"/>
    <w:rsid w:val="001E4D56"/>
    <w:rsid w:val="001E510F"/>
    <w:rsid w:val="001E60FA"/>
    <w:rsid w:val="001E6FE3"/>
    <w:rsid w:val="001E6FF2"/>
    <w:rsid w:val="001F0107"/>
    <w:rsid w:val="001F0E30"/>
    <w:rsid w:val="001F13EF"/>
    <w:rsid w:val="001F4354"/>
    <w:rsid w:val="001F5AD2"/>
    <w:rsid w:val="001F79C6"/>
    <w:rsid w:val="00202EEB"/>
    <w:rsid w:val="0020426A"/>
    <w:rsid w:val="00204CF5"/>
    <w:rsid w:val="002051A9"/>
    <w:rsid w:val="002068AC"/>
    <w:rsid w:val="00210285"/>
    <w:rsid w:val="0021052C"/>
    <w:rsid w:val="00210E3D"/>
    <w:rsid w:val="00212333"/>
    <w:rsid w:val="00212587"/>
    <w:rsid w:val="00215038"/>
    <w:rsid w:val="002166E2"/>
    <w:rsid w:val="002218D9"/>
    <w:rsid w:val="00223AF0"/>
    <w:rsid w:val="00224030"/>
    <w:rsid w:val="00224BF3"/>
    <w:rsid w:val="002252CF"/>
    <w:rsid w:val="0022568A"/>
    <w:rsid w:val="0022689C"/>
    <w:rsid w:val="0023020D"/>
    <w:rsid w:val="002305E6"/>
    <w:rsid w:val="00232748"/>
    <w:rsid w:val="00234323"/>
    <w:rsid w:val="00234F32"/>
    <w:rsid w:val="00234F5E"/>
    <w:rsid w:val="0024289F"/>
    <w:rsid w:val="00242ACE"/>
    <w:rsid w:val="00242FA5"/>
    <w:rsid w:val="00243BA3"/>
    <w:rsid w:val="002448B7"/>
    <w:rsid w:val="00245586"/>
    <w:rsid w:val="00246F26"/>
    <w:rsid w:val="00247356"/>
    <w:rsid w:val="00250182"/>
    <w:rsid w:val="00250239"/>
    <w:rsid w:val="00250B6C"/>
    <w:rsid w:val="00250C8E"/>
    <w:rsid w:val="00251D8F"/>
    <w:rsid w:val="00251E27"/>
    <w:rsid w:val="00252C42"/>
    <w:rsid w:val="0025354D"/>
    <w:rsid w:val="00253934"/>
    <w:rsid w:val="00254BE0"/>
    <w:rsid w:val="00255C47"/>
    <w:rsid w:val="002569BC"/>
    <w:rsid w:val="002572EA"/>
    <w:rsid w:val="00257E64"/>
    <w:rsid w:val="00261ADF"/>
    <w:rsid w:val="002642C6"/>
    <w:rsid w:val="00264DC3"/>
    <w:rsid w:val="00265092"/>
    <w:rsid w:val="00265FAA"/>
    <w:rsid w:val="00267AAE"/>
    <w:rsid w:val="002701C1"/>
    <w:rsid w:val="00270732"/>
    <w:rsid w:val="00271F68"/>
    <w:rsid w:val="00272652"/>
    <w:rsid w:val="0027285F"/>
    <w:rsid w:val="002740C7"/>
    <w:rsid w:val="00276050"/>
    <w:rsid w:val="00281563"/>
    <w:rsid w:val="002816BC"/>
    <w:rsid w:val="00281776"/>
    <w:rsid w:val="00281C40"/>
    <w:rsid w:val="0028555C"/>
    <w:rsid w:val="0028725E"/>
    <w:rsid w:val="00287668"/>
    <w:rsid w:val="00287EB1"/>
    <w:rsid w:val="00291519"/>
    <w:rsid w:val="00291F6F"/>
    <w:rsid w:val="002921C3"/>
    <w:rsid w:val="002923B5"/>
    <w:rsid w:val="0029328E"/>
    <w:rsid w:val="002948DF"/>
    <w:rsid w:val="00295CB4"/>
    <w:rsid w:val="002A0207"/>
    <w:rsid w:val="002A398A"/>
    <w:rsid w:val="002A42B4"/>
    <w:rsid w:val="002A6FFA"/>
    <w:rsid w:val="002B0A82"/>
    <w:rsid w:val="002B369D"/>
    <w:rsid w:val="002B474C"/>
    <w:rsid w:val="002B667D"/>
    <w:rsid w:val="002B74B5"/>
    <w:rsid w:val="002C0C37"/>
    <w:rsid w:val="002C3142"/>
    <w:rsid w:val="002C3B90"/>
    <w:rsid w:val="002C47DD"/>
    <w:rsid w:val="002C6362"/>
    <w:rsid w:val="002C7042"/>
    <w:rsid w:val="002C71CB"/>
    <w:rsid w:val="002C7DD1"/>
    <w:rsid w:val="002D0945"/>
    <w:rsid w:val="002D19A8"/>
    <w:rsid w:val="002D3343"/>
    <w:rsid w:val="002D35F1"/>
    <w:rsid w:val="002D3B30"/>
    <w:rsid w:val="002D59BA"/>
    <w:rsid w:val="002D65C0"/>
    <w:rsid w:val="002D6CFE"/>
    <w:rsid w:val="002D7B07"/>
    <w:rsid w:val="002E08AF"/>
    <w:rsid w:val="002E1370"/>
    <w:rsid w:val="002E1CC9"/>
    <w:rsid w:val="002E2470"/>
    <w:rsid w:val="002E2CAC"/>
    <w:rsid w:val="002E2FF4"/>
    <w:rsid w:val="002E3366"/>
    <w:rsid w:val="002E3C7B"/>
    <w:rsid w:val="002E571D"/>
    <w:rsid w:val="002F0D9C"/>
    <w:rsid w:val="002F1C57"/>
    <w:rsid w:val="002F3527"/>
    <w:rsid w:val="002F41EE"/>
    <w:rsid w:val="002F6F89"/>
    <w:rsid w:val="002F78FC"/>
    <w:rsid w:val="0030013A"/>
    <w:rsid w:val="003015FB"/>
    <w:rsid w:val="003025C2"/>
    <w:rsid w:val="00307226"/>
    <w:rsid w:val="0030734B"/>
    <w:rsid w:val="00307927"/>
    <w:rsid w:val="00310882"/>
    <w:rsid w:val="00312C88"/>
    <w:rsid w:val="003131C7"/>
    <w:rsid w:val="003135D8"/>
    <w:rsid w:val="00313864"/>
    <w:rsid w:val="003152B0"/>
    <w:rsid w:val="003165BD"/>
    <w:rsid w:val="00316ACD"/>
    <w:rsid w:val="00317526"/>
    <w:rsid w:val="003206FD"/>
    <w:rsid w:val="00320D3E"/>
    <w:rsid w:val="00321AD7"/>
    <w:rsid w:val="00321CB9"/>
    <w:rsid w:val="00321EEF"/>
    <w:rsid w:val="00324376"/>
    <w:rsid w:val="00325845"/>
    <w:rsid w:val="003265A4"/>
    <w:rsid w:val="0032737C"/>
    <w:rsid w:val="00330930"/>
    <w:rsid w:val="003311C2"/>
    <w:rsid w:val="0033209C"/>
    <w:rsid w:val="00334D75"/>
    <w:rsid w:val="00334D7F"/>
    <w:rsid w:val="00335718"/>
    <w:rsid w:val="003402B2"/>
    <w:rsid w:val="00342BBE"/>
    <w:rsid w:val="00342F09"/>
    <w:rsid w:val="0034371E"/>
    <w:rsid w:val="00343E75"/>
    <w:rsid w:val="00344509"/>
    <w:rsid w:val="00344792"/>
    <w:rsid w:val="00345388"/>
    <w:rsid w:val="003455E3"/>
    <w:rsid w:val="003475C7"/>
    <w:rsid w:val="0035031D"/>
    <w:rsid w:val="00351D3F"/>
    <w:rsid w:val="00352C42"/>
    <w:rsid w:val="00353B8C"/>
    <w:rsid w:val="00353FA0"/>
    <w:rsid w:val="00355B52"/>
    <w:rsid w:val="00355D88"/>
    <w:rsid w:val="0035648A"/>
    <w:rsid w:val="0035770F"/>
    <w:rsid w:val="00360455"/>
    <w:rsid w:val="003614F2"/>
    <w:rsid w:val="00363966"/>
    <w:rsid w:val="003641D4"/>
    <w:rsid w:val="00366AF5"/>
    <w:rsid w:val="003710C0"/>
    <w:rsid w:val="00377143"/>
    <w:rsid w:val="00380BF3"/>
    <w:rsid w:val="00381EC4"/>
    <w:rsid w:val="00384D1B"/>
    <w:rsid w:val="0038517A"/>
    <w:rsid w:val="00385CC9"/>
    <w:rsid w:val="003861D0"/>
    <w:rsid w:val="00386EDE"/>
    <w:rsid w:val="00390CD8"/>
    <w:rsid w:val="00390DCC"/>
    <w:rsid w:val="00391307"/>
    <w:rsid w:val="00392AF2"/>
    <w:rsid w:val="0039320A"/>
    <w:rsid w:val="0039496F"/>
    <w:rsid w:val="0039503C"/>
    <w:rsid w:val="003A0296"/>
    <w:rsid w:val="003A2215"/>
    <w:rsid w:val="003A760D"/>
    <w:rsid w:val="003A7EA7"/>
    <w:rsid w:val="003B043C"/>
    <w:rsid w:val="003B129E"/>
    <w:rsid w:val="003B461E"/>
    <w:rsid w:val="003B4B1F"/>
    <w:rsid w:val="003B5AAD"/>
    <w:rsid w:val="003B688F"/>
    <w:rsid w:val="003C12C3"/>
    <w:rsid w:val="003C5EDE"/>
    <w:rsid w:val="003C7E22"/>
    <w:rsid w:val="003D0AB4"/>
    <w:rsid w:val="003D0C56"/>
    <w:rsid w:val="003D219E"/>
    <w:rsid w:val="003D2590"/>
    <w:rsid w:val="003D320C"/>
    <w:rsid w:val="003D342B"/>
    <w:rsid w:val="003D4064"/>
    <w:rsid w:val="003D408D"/>
    <w:rsid w:val="003D443B"/>
    <w:rsid w:val="003D7608"/>
    <w:rsid w:val="003E0DB0"/>
    <w:rsid w:val="003E238D"/>
    <w:rsid w:val="003E334B"/>
    <w:rsid w:val="003E5130"/>
    <w:rsid w:val="003E5A1E"/>
    <w:rsid w:val="003E6762"/>
    <w:rsid w:val="003E68CE"/>
    <w:rsid w:val="003E6CD4"/>
    <w:rsid w:val="003E7839"/>
    <w:rsid w:val="003F0553"/>
    <w:rsid w:val="003F09B9"/>
    <w:rsid w:val="003F30FC"/>
    <w:rsid w:val="003F386B"/>
    <w:rsid w:val="003F5DEB"/>
    <w:rsid w:val="003F61F2"/>
    <w:rsid w:val="003F7A73"/>
    <w:rsid w:val="00400287"/>
    <w:rsid w:val="00400812"/>
    <w:rsid w:val="00401B34"/>
    <w:rsid w:val="00403355"/>
    <w:rsid w:val="00403572"/>
    <w:rsid w:val="00403B4E"/>
    <w:rsid w:val="00405191"/>
    <w:rsid w:val="00405393"/>
    <w:rsid w:val="0040676D"/>
    <w:rsid w:val="00406813"/>
    <w:rsid w:val="004108B8"/>
    <w:rsid w:val="00410F8B"/>
    <w:rsid w:val="00411A3C"/>
    <w:rsid w:val="0041381A"/>
    <w:rsid w:val="00414443"/>
    <w:rsid w:val="0041627A"/>
    <w:rsid w:val="00416849"/>
    <w:rsid w:val="0041752B"/>
    <w:rsid w:val="00420E0B"/>
    <w:rsid w:val="00421B14"/>
    <w:rsid w:val="00423E83"/>
    <w:rsid w:val="0042482B"/>
    <w:rsid w:val="004269D8"/>
    <w:rsid w:val="00427553"/>
    <w:rsid w:val="0043043E"/>
    <w:rsid w:val="00431A40"/>
    <w:rsid w:val="00431B1F"/>
    <w:rsid w:val="00432D75"/>
    <w:rsid w:val="00433A4F"/>
    <w:rsid w:val="00434CBD"/>
    <w:rsid w:val="00436ACC"/>
    <w:rsid w:val="00440096"/>
    <w:rsid w:val="00440712"/>
    <w:rsid w:val="0044178B"/>
    <w:rsid w:val="00441E92"/>
    <w:rsid w:val="0044353B"/>
    <w:rsid w:val="00443566"/>
    <w:rsid w:val="00443E64"/>
    <w:rsid w:val="00445419"/>
    <w:rsid w:val="00447FBD"/>
    <w:rsid w:val="0045082F"/>
    <w:rsid w:val="004519B4"/>
    <w:rsid w:val="00452C51"/>
    <w:rsid w:val="00452C8A"/>
    <w:rsid w:val="004552D2"/>
    <w:rsid w:val="00455894"/>
    <w:rsid w:val="004606B3"/>
    <w:rsid w:val="00460907"/>
    <w:rsid w:val="00461701"/>
    <w:rsid w:val="00463ECB"/>
    <w:rsid w:val="00465055"/>
    <w:rsid w:val="00466D18"/>
    <w:rsid w:val="00470C25"/>
    <w:rsid w:val="00471719"/>
    <w:rsid w:val="00472468"/>
    <w:rsid w:val="00472B72"/>
    <w:rsid w:val="004730F9"/>
    <w:rsid w:val="00474E46"/>
    <w:rsid w:val="004775A6"/>
    <w:rsid w:val="0047788C"/>
    <w:rsid w:val="004804A5"/>
    <w:rsid w:val="004806C4"/>
    <w:rsid w:val="00480D59"/>
    <w:rsid w:val="00481E55"/>
    <w:rsid w:val="00482413"/>
    <w:rsid w:val="00482CD8"/>
    <w:rsid w:val="0048381C"/>
    <w:rsid w:val="00485E18"/>
    <w:rsid w:val="004923F9"/>
    <w:rsid w:val="0049610E"/>
    <w:rsid w:val="004966A0"/>
    <w:rsid w:val="00497ED6"/>
    <w:rsid w:val="004A0D1A"/>
    <w:rsid w:val="004A1854"/>
    <w:rsid w:val="004A38FE"/>
    <w:rsid w:val="004A4983"/>
    <w:rsid w:val="004A688D"/>
    <w:rsid w:val="004A6F15"/>
    <w:rsid w:val="004B1CCE"/>
    <w:rsid w:val="004B20E6"/>
    <w:rsid w:val="004B3F2A"/>
    <w:rsid w:val="004B425D"/>
    <w:rsid w:val="004B7F6C"/>
    <w:rsid w:val="004C0C7A"/>
    <w:rsid w:val="004C1755"/>
    <w:rsid w:val="004C2FA0"/>
    <w:rsid w:val="004C33BD"/>
    <w:rsid w:val="004C3F1D"/>
    <w:rsid w:val="004D0367"/>
    <w:rsid w:val="004D0DE2"/>
    <w:rsid w:val="004D16DD"/>
    <w:rsid w:val="004D2E9E"/>
    <w:rsid w:val="004D2FB9"/>
    <w:rsid w:val="004D38FA"/>
    <w:rsid w:val="004D3D18"/>
    <w:rsid w:val="004D4D33"/>
    <w:rsid w:val="004D520B"/>
    <w:rsid w:val="004D57AB"/>
    <w:rsid w:val="004D5AE6"/>
    <w:rsid w:val="004D5E9D"/>
    <w:rsid w:val="004D61FB"/>
    <w:rsid w:val="004D682A"/>
    <w:rsid w:val="004E092C"/>
    <w:rsid w:val="004E1245"/>
    <w:rsid w:val="004E1350"/>
    <w:rsid w:val="004E1DC5"/>
    <w:rsid w:val="004E6592"/>
    <w:rsid w:val="004E68D0"/>
    <w:rsid w:val="004E6C7D"/>
    <w:rsid w:val="004F0998"/>
    <w:rsid w:val="004F23B9"/>
    <w:rsid w:val="004F51DE"/>
    <w:rsid w:val="004F758E"/>
    <w:rsid w:val="00502143"/>
    <w:rsid w:val="005027BC"/>
    <w:rsid w:val="00502A32"/>
    <w:rsid w:val="00503EBD"/>
    <w:rsid w:val="005052FD"/>
    <w:rsid w:val="00510776"/>
    <w:rsid w:val="005111CE"/>
    <w:rsid w:val="00512BCF"/>
    <w:rsid w:val="00514E5B"/>
    <w:rsid w:val="00516C8C"/>
    <w:rsid w:val="00516D00"/>
    <w:rsid w:val="00517607"/>
    <w:rsid w:val="005203FE"/>
    <w:rsid w:val="0052113B"/>
    <w:rsid w:val="005216A0"/>
    <w:rsid w:val="005225F0"/>
    <w:rsid w:val="00524366"/>
    <w:rsid w:val="00524A48"/>
    <w:rsid w:val="005257DF"/>
    <w:rsid w:val="00525ADE"/>
    <w:rsid w:val="00525CB7"/>
    <w:rsid w:val="00525DBC"/>
    <w:rsid w:val="00526264"/>
    <w:rsid w:val="00527CB3"/>
    <w:rsid w:val="005304EA"/>
    <w:rsid w:val="005312A1"/>
    <w:rsid w:val="00532FF4"/>
    <w:rsid w:val="00533B45"/>
    <w:rsid w:val="00534C7D"/>
    <w:rsid w:val="005362A0"/>
    <w:rsid w:val="00536AD2"/>
    <w:rsid w:val="00537CAB"/>
    <w:rsid w:val="00542271"/>
    <w:rsid w:val="00542287"/>
    <w:rsid w:val="00542641"/>
    <w:rsid w:val="00542D81"/>
    <w:rsid w:val="0054415F"/>
    <w:rsid w:val="005445E8"/>
    <w:rsid w:val="00544D11"/>
    <w:rsid w:val="00545388"/>
    <w:rsid w:val="00545FAA"/>
    <w:rsid w:val="0054737A"/>
    <w:rsid w:val="00547EC7"/>
    <w:rsid w:val="005514C0"/>
    <w:rsid w:val="00551F43"/>
    <w:rsid w:val="00552B5C"/>
    <w:rsid w:val="0055376F"/>
    <w:rsid w:val="00554EE6"/>
    <w:rsid w:val="005552DB"/>
    <w:rsid w:val="005575BA"/>
    <w:rsid w:val="00557CD7"/>
    <w:rsid w:val="00557DEE"/>
    <w:rsid w:val="00557FE9"/>
    <w:rsid w:val="00561902"/>
    <w:rsid w:val="0056280D"/>
    <w:rsid w:val="00563E41"/>
    <w:rsid w:val="005663EB"/>
    <w:rsid w:val="00566CD3"/>
    <w:rsid w:val="005670F5"/>
    <w:rsid w:val="0056796C"/>
    <w:rsid w:val="00572622"/>
    <w:rsid w:val="00573BCB"/>
    <w:rsid w:val="00573D65"/>
    <w:rsid w:val="0057719C"/>
    <w:rsid w:val="0057734C"/>
    <w:rsid w:val="0058122C"/>
    <w:rsid w:val="00581700"/>
    <w:rsid w:val="00582064"/>
    <w:rsid w:val="00583518"/>
    <w:rsid w:val="0058379A"/>
    <w:rsid w:val="00583FC4"/>
    <w:rsid w:val="00584B78"/>
    <w:rsid w:val="00584EE1"/>
    <w:rsid w:val="0058531F"/>
    <w:rsid w:val="00585C89"/>
    <w:rsid w:val="00587CFE"/>
    <w:rsid w:val="005924F2"/>
    <w:rsid w:val="005929D1"/>
    <w:rsid w:val="005932FB"/>
    <w:rsid w:val="00593F19"/>
    <w:rsid w:val="0059421A"/>
    <w:rsid w:val="00596ECA"/>
    <w:rsid w:val="005A052A"/>
    <w:rsid w:val="005A0B14"/>
    <w:rsid w:val="005A1658"/>
    <w:rsid w:val="005A17F6"/>
    <w:rsid w:val="005A27FF"/>
    <w:rsid w:val="005A28E7"/>
    <w:rsid w:val="005A2A68"/>
    <w:rsid w:val="005A36F5"/>
    <w:rsid w:val="005A4A4B"/>
    <w:rsid w:val="005A5D80"/>
    <w:rsid w:val="005A68B7"/>
    <w:rsid w:val="005B0711"/>
    <w:rsid w:val="005B1CFC"/>
    <w:rsid w:val="005B20B6"/>
    <w:rsid w:val="005B38B2"/>
    <w:rsid w:val="005B72FF"/>
    <w:rsid w:val="005B7D5B"/>
    <w:rsid w:val="005C3312"/>
    <w:rsid w:val="005C3862"/>
    <w:rsid w:val="005C3F8C"/>
    <w:rsid w:val="005C4703"/>
    <w:rsid w:val="005C5EEC"/>
    <w:rsid w:val="005C7049"/>
    <w:rsid w:val="005C7286"/>
    <w:rsid w:val="005D0AD6"/>
    <w:rsid w:val="005D1DF1"/>
    <w:rsid w:val="005D2D76"/>
    <w:rsid w:val="005D391C"/>
    <w:rsid w:val="005D400E"/>
    <w:rsid w:val="005D4390"/>
    <w:rsid w:val="005D484C"/>
    <w:rsid w:val="005D4957"/>
    <w:rsid w:val="005D6069"/>
    <w:rsid w:val="005D705F"/>
    <w:rsid w:val="005E0374"/>
    <w:rsid w:val="005E2F18"/>
    <w:rsid w:val="005E34E9"/>
    <w:rsid w:val="005E64CE"/>
    <w:rsid w:val="005E788E"/>
    <w:rsid w:val="005E7D2F"/>
    <w:rsid w:val="005F1017"/>
    <w:rsid w:val="005F13B0"/>
    <w:rsid w:val="005F1CDF"/>
    <w:rsid w:val="005F3B52"/>
    <w:rsid w:val="005F4218"/>
    <w:rsid w:val="005F4316"/>
    <w:rsid w:val="005F5162"/>
    <w:rsid w:val="005F555A"/>
    <w:rsid w:val="005F698B"/>
    <w:rsid w:val="005F6D7E"/>
    <w:rsid w:val="006008F1"/>
    <w:rsid w:val="00602C7C"/>
    <w:rsid w:val="00602F21"/>
    <w:rsid w:val="00602FCD"/>
    <w:rsid w:val="00603800"/>
    <w:rsid w:val="00603B1E"/>
    <w:rsid w:val="00603F96"/>
    <w:rsid w:val="006045DC"/>
    <w:rsid w:val="00605112"/>
    <w:rsid w:val="00605F78"/>
    <w:rsid w:val="00606A0F"/>
    <w:rsid w:val="006123E5"/>
    <w:rsid w:val="006127B3"/>
    <w:rsid w:val="0061364B"/>
    <w:rsid w:val="00614242"/>
    <w:rsid w:val="0061474E"/>
    <w:rsid w:val="0061623B"/>
    <w:rsid w:val="006174EC"/>
    <w:rsid w:val="006205A8"/>
    <w:rsid w:val="00622003"/>
    <w:rsid w:val="00622C3E"/>
    <w:rsid w:val="006259E0"/>
    <w:rsid w:val="00626326"/>
    <w:rsid w:val="00626BA9"/>
    <w:rsid w:val="00626F08"/>
    <w:rsid w:val="0062713A"/>
    <w:rsid w:val="00627620"/>
    <w:rsid w:val="00631D86"/>
    <w:rsid w:val="006339FA"/>
    <w:rsid w:val="0063507B"/>
    <w:rsid w:val="006351CB"/>
    <w:rsid w:val="00635CAC"/>
    <w:rsid w:val="00636672"/>
    <w:rsid w:val="0064116E"/>
    <w:rsid w:val="00642CF0"/>
    <w:rsid w:val="00643AD1"/>
    <w:rsid w:val="006446AC"/>
    <w:rsid w:val="006446AE"/>
    <w:rsid w:val="00645DAD"/>
    <w:rsid w:val="00647005"/>
    <w:rsid w:val="006473D8"/>
    <w:rsid w:val="00647CE2"/>
    <w:rsid w:val="0065208B"/>
    <w:rsid w:val="006525DA"/>
    <w:rsid w:val="00653EAB"/>
    <w:rsid w:val="006540CF"/>
    <w:rsid w:val="00656A76"/>
    <w:rsid w:val="00660A4A"/>
    <w:rsid w:val="006628F7"/>
    <w:rsid w:val="00662BD8"/>
    <w:rsid w:val="006634E4"/>
    <w:rsid w:val="006640E3"/>
    <w:rsid w:val="00664630"/>
    <w:rsid w:val="00664679"/>
    <w:rsid w:val="006650F4"/>
    <w:rsid w:val="006655DD"/>
    <w:rsid w:val="00665DC0"/>
    <w:rsid w:val="006661D8"/>
    <w:rsid w:val="00666350"/>
    <w:rsid w:val="006675DB"/>
    <w:rsid w:val="0066789A"/>
    <w:rsid w:val="00670B67"/>
    <w:rsid w:val="00672697"/>
    <w:rsid w:val="0067292F"/>
    <w:rsid w:val="006745F7"/>
    <w:rsid w:val="00676F20"/>
    <w:rsid w:val="0067707A"/>
    <w:rsid w:val="00680AB1"/>
    <w:rsid w:val="00680D3A"/>
    <w:rsid w:val="0068139C"/>
    <w:rsid w:val="00681CE3"/>
    <w:rsid w:val="00682AB3"/>
    <w:rsid w:val="006831DF"/>
    <w:rsid w:val="00684B1F"/>
    <w:rsid w:val="00684BA4"/>
    <w:rsid w:val="00687781"/>
    <w:rsid w:val="006917F3"/>
    <w:rsid w:val="00691CF0"/>
    <w:rsid w:val="00691D83"/>
    <w:rsid w:val="0069276B"/>
    <w:rsid w:val="006963DA"/>
    <w:rsid w:val="0069792C"/>
    <w:rsid w:val="00697AFD"/>
    <w:rsid w:val="00697FF7"/>
    <w:rsid w:val="00697FFA"/>
    <w:rsid w:val="006A0D2B"/>
    <w:rsid w:val="006A2172"/>
    <w:rsid w:val="006A58AC"/>
    <w:rsid w:val="006A5AC5"/>
    <w:rsid w:val="006A5E28"/>
    <w:rsid w:val="006A6E6B"/>
    <w:rsid w:val="006A7912"/>
    <w:rsid w:val="006A7C50"/>
    <w:rsid w:val="006B1320"/>
    <w:rsid w:val="006B323B"/>
    <w:rsid w:val="006B6819"/>
    <w:rsid w:val="006C048C"/>
    <w:rsid w:val="006C07DC"/>
    <w:rsid w:val="006C15BE"/>
    <w:rsid w:val="006C16A9"/>
    <w:rsid w:val="006C18D4"/>
    <w:rsid w:val="006C1DD8"/>
    <w:rsid w:val="006C3746"/>
    <w:rsid w:val="006C3C95"/>
    <w:rsid w:val="006C454F"/>
    <w:rsid w:val="006C4B56"/>
    <w:rsid w:val="006C6035"/>
    <w:rsid w:val="006C68D2"/>
    <w:rsid w:val="006C6C73"/>
    <w:rsid w:val="006C71A7"/>
    <w:rsid w:val="006C7986"/>
    <w:rsid w:val="006C7A5A"/>
    <w:rsid w:val="006D1B8E"/>
    <w:rsid w:val="006D27AC"/>
    <w:rsid w:val="006D31EB"/>
    <w:rsid w:val="006D3BD5"/>
    <w:rsid w:val="006D3E67"/>
    <w:rsid w:val="006D566B"/>
    <w:rsid w:val="006D73EA"/>
    <w:rsid w:val="006D75DE"/>
    <w:rsid w:val="006D7D20"/>
    <w:rsid w:val="006E0664"/>
    <w:rsid w:val="006E2447"/>
    <w:rsid w:val="006E3CA2"/>
    <w:rsid w:val="006E558D"/>
    <w:rsid w:val="006E5654"/>
    <w:rsid w:val="006E782E"/>
    <w:rsid w:val="006F0061"/>
    <w:rsid w:val="006F0168"/>
    <w:rsid w:val="006F06C4"/>
    <w:rsid w:val="006F092C"/>
    <w:rsid w:val="006F0DDA"/>
    <w:rsid w:val="006F0E66"/>
    <w:rsid w:val="006F185E"/>
    <w:rsid w:val="006F210B"/>
    <w:rsid w:val="006F3B7D"/>
    <w:rsid w:val="006F4B42"/>
    <w:rsid w:val="006F5121"/>
    <w:rsid w:val="006F5AB8"/>
    <w:rsid w:val="006F6716"/>
    <w:rsid w:val="006F6A60"/>
    <w:rsid w:val="006F718F"/>
    <w:rsid w:val="006F73F8"/>
    <w:rsid w:val="006F7C93"/>
    <w:rsid w:val="00701268"/>
    <w:rsid w:val="007023D1"/>
    <w:rsid w:val="007029E2"/>
    <w:rsid w:val="00705642"/>
    <w:rsid w:val="00707E9B"/>
    <w:rsid w:val="00707FAB"/>
    <w:rsid w:val="00710163"/>
    <w:rsid w:val="0071177A"/>
    <w:rsid w:val="0071347A"/>
    <w:rsid w:val="007142AE"/>
    <w:rsid w:val="007166F2"/>
    <w:rsid w:val="007175E7"/>
    <w:rsid w:val="00717BA8"/>
    <w:rsid w:val="00720F94"/>
    <w:rsid w:val="00721A33"/>
    <w:rsid w:val="0072289C"/>
    <w:rsid w:val="007235FB"/>
    <w:rsid w:val="00723CA8"/>
    <w:rsid w:val="00725B0A"/>
    <w:rsid w:val="007274C4"/>
    <w:rsid w:val="007304A7"/>
    <w:rsid w:val="00730FD0"/>
    <w:rsid w:val="00732245"/>
    <w:rsid w:val="00732FDE"/>
    <w:rsid w:val="00734140"/>
    <w:rsid w:val="00734297"/>
    <w:rsid w:val="0073450B"/>
    <w:rsid w:val="007363D6"/>
    <w:rsid w:val="007370D8"/>
    <w:rsid w:val="00740FCC"/>
    <w:rsid w:val="00741167"/>
    <w:rsid w:val="00741795"/>
    <w:rsid w:val="00742F5D"/>
    <w:rsid w:val="00745F6D"/>
    <w:rsid w:val="00747725"/>
    <w:rsid w:val="007519F5"/>
    <w:rsid w:val="0075254F"/>
    <w:rsid w:val="0075261F"/>
    <w:rsid w:val="007530D2"/>
    <w:rsid w:val="0075359F"/>
    <w:rsid w:val="00756C7C"/>
    <w:rsid w:val="00761D7E"/>
    <w:rsid w:val="00762098"/>
    <w:rsid w:val="00762DCD"/>
    <w:rsid w:val="00764231"/>
    <w:rsid w:val="00765989"/>
    <w:rsid w:val="007661C9"/>
    <w:rsid w:val="00767185"/>
    <w:rsid w:val="00767CE2"/>
    <w:rsid w:val="00770A5E"/>
    <w:rsid w:val="00771B64"/>
    <w:rsid w:val="00772437"/>
    <w:rsid w:val="007726ED"/>
    <w:rsid w:val="00773498"/>
    <w:rsid w:val="007742E6"/>
    <w:rsid w:val="00774704"/>
    <w:rsid w:val="00776CF2"/>
    <w:rsid w:val="00776E7B"/>
    <w:rsid w:val="007772DE"/>
    <w:rsid w:val="00777EC9"/>
    <w:rsid w:val="007823AF"/>
    <w:rsid w:val="00785275"/>
    <w:rsid w:val="00787047"/>
    <w:rsid w:val="007919B8"/>
    <w:rsid w:val="00793534"/>
    <w:rsid w:val="0079449D"/>
    <w:rsid w:val="00795CAD"/>
    <w:rsid w:val="00796092"/>
    <w:rsid w:val="00796F82"/>
    <w:rsid w:val="00797062"/>
    <w:rsid w:val="0079710C"/>
    <w:rsid w:val="007A070C"/>
    <w:rsid w:val="007A3772"/>
    <w:rsid w:val="007A4C17"/>
    <w:rsid w:val="007A5B3C"/>
    <w:rsid w:val="007A69B1"/>
    <w:rsid w:val="007A71AA"/>
    <w:rsid w:val="007A7AFC"/>
    <w:rsid w:val="007B0CD4"/>
    <w:rsid w:val="007B265A"/>
    <w:rsid w:val="007B2A41"/>
    <w:rsid w:val="007B3594"/>
    <w:rsid w:val="007B36E9"/>
    <w:rsid w:val="007B39A1"/>
    <w:rsid w:val="007B4CF1"/>
    <w:rsid w:val="007B5E21"/>
    <w:rsid w:val="007B6346"/>
    <w:rsid w:val="007C1C48"/>
    <w:rsid w:val="007C1CF0"/>
    <w:rsid w:val="007C1F33"/>
    <w:rsid w:val="007C28B2"/>
    <w:rsid w:val="007C2AAD"/>
    <w:rsid w:val="007C43BE"/>
    <w:rsid w:val="007C4E4C"/>
    <w:rsid w:val="007C6016"/>
    <w:rsid w:val="007C70E9"/>
    <w:rsid w:val="007C7D75"/>
    <w:rsid w:val="007D15B9"/>
    <w:rsid w:val="007D1E52"/>
    <w:rsid w:val="007D231B"/>
    <w:rsid w:val="007D2763"/>
    <w:rsid w:val="007D5DDF"/>
    <w:rsid w:val="007D5E6F"/>
    <w:rsid w:val="007D72E9"/>
    <w:rsid w:val="007D7DA8"/>
    <w:rsid w:val="007E0F76"/>
    <w:rsid w:val="007E178A"/>
    <w:rsid w:val="007E1F1C"/>
    <w:rsid w:val="007E3145"/>
    <w:rsid w:val="007E3355"/>
    <w:rsid w:val="007E34B8"/>
    <w:rsid w:val="007E44B1"/>
    <w:rsid w:val="007E4CF8"/>
    <w:rsid w:val="007E527C"/>
    <w:rsid w:val="007E7569"/>
    <w:rsid w:val="007E7B9E"/>
    <w:rsid w:val="007F0511"/>
    <w:rsid w:val="007F1C1E"/>
    <w:rsid w:val="007F1C34"/>
    <w:rsid w:val="007F2711"/>
    <w:rsid w:val="007F2F25"/>
    <w:rsid w:val="007F30DE"/>
    <w:rsid w:val="008003A4"/>
    <w:rsid w:val="00801A7F"/>
    <w:rsid w:val="00802038"/>
    <w:rsid w:val="008022E9"/>
    <w:rsid w:val="0080303D"/>
    <w:rsid w:val="00803FC5"/>
    <w:rsid w:val="00805086"/>
    <w:rsid w:val="008102EE"/>
    <w:rsid w:val="00813EA6"/>
    <w:rsid w:val="0081449D"/>
    <w:rsid w:val="00814A8F"/>
    <w:rsid w:val="00814C01"/>
    <w:rsid w:val="0081708D"/>
    <w:rsid w:val="00820211"/>
    <w:rsid w:val="0082074D"/>
    <w:rsid w:val="00823351"/>
    <w:rsid w:val="00823E14"/>
    <w:rsid w:val="00825BB9"/>
    <w:rsid w:val="00825FC0"/>
    <w:rsid w:val="00827CF8"/>
    <w:rsid w:val="00830038"/>
    <w:rsid w:val="00830718"/>
    <w:rsid w:val="00832F5A"/>
    <w:rsid w:val="00833031"/>
    <w:rsid w:val="00834DB3"/>
    <w:rsid w:val="00835244"/>
    <w:rsid w:val="00835E42"/>
    <w:rsid w:val="00840186"/>
    <w:rsid w:val="008401E2"/>
    <w:rsid w:val="008419BA"/>
    <w:rsid w:val="00841E29"/>
    <w:rsid w:val="00843841"/>
    <w:rsid w:val="00845B09"/>
    <w:rsid w:val="00854328"/>
    <w:rsid w:val="00854E8B"/>
    <w:rsid w:val="0085506E"/>
    <w:rsid w:val="008555D7"/>
    <w:rsid w:val="0085607B"/>
    <w:rsid w:val="00856D97"/>
    <w:rsid w:val="00856F5B"/>
    <w:rsid w:val="0085796D"/>
    <w:rsid w:val="00860ED8"/>
    <w:rsid w:val="00862446"/>
    <w:rsid w:val="00862D38"/>
    <w:rsid w:val="00862F1A"/>
    <w:rsid w:val="00863C89"/>
    <w:rsid w:val="00864409"/>
    <w:rsid w:val="00864811"/>
    <w:rsid w:val="00864A0A"/>
    <w:rsid w:val="00865CCE"/>
    <w:rsid w:val="00865E8E"/>
    <w:rsid w:val="0086653A"/>
    <w:rsid w:val="00866A7C"/>
    <w:rsid w:val="00866C9B"/>
    <w:rsid w:val="0086790A"/>
    <w:rsid w:val="0087031D"/>
    <w:rsid w:val="008704CE"/>
    <w:rsid w:val="00872281"/>
    <w:rsid w:val="008731AD"/>
    <w:rsid w:val="00873C2C"/>
    <w:rsid w:val="00873F59"/>
    <w:rsid w:val="008756C7"/>
    <w:rsid w:val="008809E6"/>
    <w:rsid w:val="0088148A"/>
    <w:rsid w:val="00882082"/>
    <w:rsid w:val="00882133"/>
    <w:rsid w:val="0088305C"/>
    <w:rsid w:val="00885FFB"/>
    <w:rsid w:val="00887946"/>
    <w:rsid w:val="00887E8F"/>
    <w:rsid w:val="0089156B"/>
    <w:rsid w:val="00891592"/>
    <w:rsid w:val="008917A0"/>
    <w:rsid w:val="00891ECC"/>
    <w:rsid w:val="00892483"/>
    <w:rsid w:val="00892C99"/>
    <w:rsid w:val="008939D1"/>
    <w:rsid w:val="008940EA"/>
    <w:rsid w:val="00894612"/>
    <w:rsid w:val="00895B84"/>
    <w:rsid w:val="008972C0"/>
    <w:rsid w:val="008A0D6F"/>
    <w:rsid w:val="008A1AC5"/>
    <w:rsid w:val="008A30F8"/>
    <w:rsid w:val="008A6622"/>
    <w:rsid w:val="008A6654"/>
    <w:rsid w:val="008A71D4"/>
    <w:rsid w:val="008B0567"/>
    <w:rsid w:val="008B07F7"/>
    <w:rsid w:val="008B0C22"/>
    <w:rsid w:val="008B5627"/>
    <w:rsid w:val="008B5DC6"/>
    <w:rsid w:val="008B60FE"/>
    <w:rsid w:val="008B74B0"/>
    <w:rsid w:val="008C0A93"/>
    <w:rsid w:val="008C1A99"/>
    <w:rsid w:val="008C272E"/>
    <w:rsid w:val="008C3BB0"/>
    <w:rsid w:val="008C3DC1"/>
    <w:rsid w:val="008D1674"/>
    <w:rsid w:val="008D1FD0"/>
    <w:rsid w:val="008D265D"/>
    <w:rsid w:val="008D39D4"/>
    <w:rsid w:val="008D3B89"/>
    <w:rsid w:val="008D55E8"/>
    <w:rsid w:val="008D5F71"/>
    <w:rsid w:val="008D7580"/>
    <w:rsid w:val="008D78E1"/>
    <w:rsid w:val="008E0FD2"/>
    <w:rsid w:val="008E106A"/>
    <w:rsid w:val="008E13C6"/>
    <w:rsid w:val="008E146A"/>
    <w:rsid w:val="008E227D"/>
    <w:rsid w:val="008E264B"/>
    <w:rsid w:val="008E4C0D"/>
    <w:rsid w:val="008E51CD"/>
    <w:rsid w:val="008E577D"/>
    <w:rsid w:val="008E6848"/>
    <w:rsid w:val="008E7F22"/>
    <w:rsid w:val="008F1553"/>
    <w:rsid w:val="008F1A6C"/>
    <w:rsid w:val="008F298B"/>
    <w:rsid w:val="008F2A15"/>
    <w:rsid w:val="008F2B65"/>
    <w:rsid w:val="008F375A"/>
    <w:rsid w:val="008F3907"/>
    <w:rsid w:val="008F4086"/>
    <w:rsid w:val="008F4718"/>
    <w:rsid w:val="008F5269"/>
    <w:rsid w:val="008F5737"/>
    <w:rsid w:val="008F7303"/>
    <w:rsid w:val="0090250A"/>
    <w:rsid w:val="009059CC"/>
    <w:rsid w:val="00906BFD"/>
    <w:rsid w:val="009079F9"/>
    <w:rsid w:val="00910C90"/>
    <w:rsid w:val="00913146"/>
    <w:rsid w:val="00913C0D"/>
    <w:rsid w:val="009145F6"/>
    <w:rsid w:val="009146A9"/>
    <w:rsid w:val="00914ADB"/>
    <w:rsid w:val="009177D9"/>
    <w:rsid w:val="0091789A"/>
    <w:rsid w:val="0091795A"/>
    <w:rsid w:val="00917E1D"/>
    <w:rsid w:val="00921EFB"/>
    <w:rsid w:val="009223DB"/>
    <w:rsid w:val="00922F17"/>
    <w:rsid w:val="00923684"/>
    <w:rsid w:val="00924609"/>
    <w:rsid w:val="00926C55"/>
    <w:rsid w:val="00927093"/>
    <w:rsid w:val="009270CF"/>
    <w:rsid w:val="00927DBA"/>
    <w:rsid w:val="00930C9D"/>
    <w:rsid w:val="009311D6"/>
    <w:rsid w:val="0093133F"/>
    <w:rsid w:val="009314AF"/>
    <w:rsid w:val="00932700"/>
    <w:rsid w:val="00933EDD"/>
    <w:rsid w:val="009344F5"/>
    <w:rsid w:val="009348CC"/>
    <w:rsid w:val="00936527"/>
    <w:rsid w:val="00936EE7"/>
    <w:rsid w:val="00937AD7"/>
    <w:rsid w:val="00937F08"/>
    <w:rsid w:val="00943C89"/>
    <w:rsid w:val="009450FB"/>
    <w:rsid w:val="0094610D"/>
    <w:rsid w:val="009476AE"/>
    <w:rsid w:val="00950669"/>
    <w:rsid w:val="00951BC5"/>
    <w:rsid w:val="00951EF5"/>
    <w:rsid w:val="009524FD"/>
    <w:rsid w:val="0095303D"/>
    <w:rsid w:val="00953648"/>
    <w:rsid w:val="00957702"/>
    <w:rsid w:val="00960E2C"/>
    <w:rsid w:val="009641C4"/>
    <w:rsid w:val="0096469C"/>
    <w:rsid w:val="00964C35"/>
    <w:rsid w:val="009653CE"/>
    <w:rsid w:val="00965941"/>
    <w:rsid w:val="009670D4"/>
    <w:rsid w:val="00970260"/>
    <w:rsid w:val="00971525"/>
    <w:rsid w:val="009726FE"/>
    <w:rsid w:val="00972806"/>
    <w:rsid w:val="00972F79"/>
    <w:rsid w:val="00973144"/>
    <w:rsid w:val="00973D9E"/>
    <w:rsid w:val="00974F5F"/>
    <w:rsid w:val="00975663"/>
    <w:rsid w:val="00975A2B"/>
    <w:rsid w:val="009817BE"/>
    <w:rsid w:val="00982C9A"/>
    <w:rsid w:val="00987D35"/>
    <w:rsid w:val="0099108B"/>
    <w:rsid w:val="0099157C"/>
    <w:rsid w:val="00991F8C"/>
    <w:rsid w:val="00994758"/>
    <w:rsid w:val="00997066"/>
    <w:rsid w:val="009A0944"/>
    <w:rsid w:val="009A101D"/>
    <w:rsid w:val="009A1B79"/>
    <w:rsid w:val="009A2226"/>
    <w:rsid w:val="009A30BE"/>
    <w:rsid w:val="009A4709"/>
    <w:rsid w:val="009A664E"/>
    <w:rsid w:val="009A74B4"/>
    <w:rsid w:val="009A77AE"/>
    <w:rsid w:val="009B0C70"/>
    <w:rsid w:val="009B0D9A"/>
    <w:rsid w:val="009B1124"/>
    <w:rsid w:val="009B1A41"/>
    <w:rsid w:val="009B1D8D"/>
    <w:rsid w:val="009B2554"/>
    <w:rsid w:val="009B28AF"/>
    <w:rsid w:val="009B2D69"/>
    <w:rsid w:val="009B34CA"/>
    <w:rsid w:val="009B44E2"/>
    <w:rsid w:val="009B66DC"/>
    <w:rsid w:val="009B6AC8"/>
    <w:rsid w:val="009B6BA8"/>
    <w:rsid w:val="009B7DFC"/>
    <w:rsid w:val="009C1084"/>
    <w:rsid w:val="009C2B62"/>
    <w:rsid w:val="009C3E93"/>
    <w:rsid w:val="009C48FD"/>
    <w:rsid w:val="009C4B1E"/>
    <w:rsid w:val="009C634F"/>
    <w:rsid w:val="009C6741"/>
    <w:rsid w:val="009D0A83"/>
    <w:rsid w:val="009D1954"/>
    <w:rsid w:val="009D29E7"/>
    <w:rsid w:val="009D4244"/>
    <w:rsid w:val="009D4AA4"/>
    <w:rsid w:val="009D555E"/>
    <w:rsid w:val="009D7935"/>
    <w:rsid w:val="009E0324"/>
    <w:rsid w:val="009E1ACA"/>
    <w:rsid w:val="009E2242"/>
    <w:rsid w:val="009E4EB7"/>
    <w:rsid w:val="009E78F9"/>
    <w:rsid w:val="009E7B3C"/>
    <w:rsid w:val="009F2CE8"/>
    <w:rsid w:val="009F3F49"/>
    <w:rsid w:val="009F56BF"/>
    <w:rsid w:val="009F6AC8"/>
    <w:rsid w:val="00A00883"/>
    <w:rsid w:val="00A00ABF"/>
    <w:rsid w:val="00A039C9"/>
    <w:rsid w:val="00A0503F"/>
    <w:rsid w:val="00A05718"/>
    <w:rsid w:val="00A07698"/>
    <w:rsid w:val="00A101F6"/>
    <w:rsid w:val="00A1061C"/>
    <w:rsid w:val="00A10BF3"/>
    <w:rsid w:val="00A112C3"/>
    <w:rsid w:val="00A13355"/>
    <w:rsid w:val="00A13D89"/>
    <w:rsid w:val="00A1536E"/>
    <w:rsid w:val="00A15532"/>
    <w:rsid w:val="00A162FB"/>
    <w:rsid w:val="00A17653"/>
    <w:rsid w:val="00A17E41"/>
    <w:rsid w:val="00A22945"/>
    <w:rsid w:val="00A2316C"/>
    <w:rsid w:val="00A232BC"/>
    <w:rsid w:val="00A239A2"/>
    <w:rsid w:val="00A23F9A"/>
    <w:rsid w:val="00A25A5B"/>
    <w:rsid w:val="00A26D20"/>
    <w:rsid w:val="00A30142"/>
    <w:rsid w:val="00A306A7"/>
    <w:rsid w:val="00A316B4"/>
    <w:rsid w:val="00A31A9F"/>
    <w:rsid w:val="00A3218B"/>
    <w:rsid w:val="00A3273B"/>
    <w:rsid w:val="00A32881"/>
    <w:rsid w:val="00A34055"/>
    <w:rsid w:val="00A3406B"/>
    <w:rsid w:val="00A378B7"/>
    <w:rsid w:val="00A37DE2"/>
    <w:rsid w:val="00A37EF6"/>
    <w:rsid w:val="00A40BC0"/>
    <w:rsid w:val="00A4107C"/>
    <w:rsid w:val="00A416B2"/>
    <w:rsid w:val="00A42954"/>
    <w:rsid w:val="00A449DD"/>
    <w:rsid w:val="00A44A18"/>
    <w:rsid w:val="00A44D90"/>
    <w:rsid w:val="00A46181"/>
    <w:rsid w:val="00A479BB"/>
    <w:rsid w:val="00A51C1B"/>
    <w:rsid w:val="00A523D0"/>
    <w:rsid w:val="00A524FF"/>
    <w:rsid w:val="00A54994"/>
    <w:rsid w:val="00A5587B"/>
    <w:rsid w:val="00A55AA9"/>
    <w:rsid w:val="00A569EE"/>
    <w:rsid w:val="00A57357"/>
    <w:rsid w:val="00A617E6"/>
    <w:rsid w:val="00A61A12"/>
    <w:rsid w:val="00A61A34"/>
    <w:rsid w:val="00A62BE1"/>
    <w:rsid w:val="00A63DB0"/>
    <w:rsid w:val="00A66867"/>
    <w:rsid w:val="00A71A20"/>
    <w:rsid w:val="00A72689"/>
    <w:rsid w:val="00A7466E"/>
    <w:rsid w:val="00A7507B"/>
    <w:rsid w:val="00A75CE9"/>
    <w:rsid w:val="00A76A00"/>
    <w:rsid w:val="00A76A5A"/>
    <w:rsid w:val="00A77328"/>
    <w:rsid w:val="00A77941"/>
    <w:rsid w:val="00A82AB8"/>
    <w:rsid w:val="00A83544"/>
    <w:rsid w:val="00A83E55"/>
    <w:rsid w:val="00A844C4"/>
    <w:rsid w:val="00A90339"/>
    <w:rsid w:val="00A917AF"/>
    <w:rsid w:val="00A92382"/>
    <w:rsid w:val="00A947E1"/>
    <w:rsid w:val="00A95986"/>
    <w:rsid w:val="00A96417"/>
    <w:rsid w:val="00A965FC"/>
    <w:rsid w:val="00A96816"/>
    <w:rsid w:val="00AA0238"/>
    <w:rsid w:val="00AA0B1F"/>
    <w:rsid w:val="00AA0EE2"/>
    <w:rsid w:val="00AA2136"/>
    <w:rsid w:val="00AA242F"/>
    <w:rsid w:val="00AA2AA9"/>
    <w:rsid w:val="00AA45FB"/>
    <w:rsid w:val="00AA5F00"/>
    <w:rsid w:val="00AA7576"/>
    <w:rsid w:val="00AB1858"/>
    <w:rsid w:val="00AB1F2D"/>
    <w:rsid w:val="00AB4045"/>
    <w:rsid w:val="00AB4D75"/>
    <w:rsid w:val="00AC138C"/>
    <w:rsid w:val="00AC16F5"/>
    <w:rsid w:val="00AC229C"/>
    <w:rsid w:val="00AC2D19"/>
    <w:rsid w:val="00AC32C7"/>
    <w:rsid w:val="00AC3B70"/>
    <w:rsid w:val="00AC4E12"/>
    <w:rsid w:val="00AC510C"/>
    <w:rsid w:val="00AC678F"/>
    <w:rsid w:val="00AC6C8B"/>
    <w:rsid w:val="00AD0869"/>
    <w:rsid w:val="00AD0F41"/>
    <w:rsid w:val="00AD1EF1"/>
    <w:rsid w:val="00AD3D42"/>
    <w:rsid w:val="00AD4640"/>
    <w:rsid w:val="00AD4DC3"/>
    <w:rsid w:val="00AD59B5"/>
    <w:rsid w:val="00AD694E"/>
    <w:rsid w:val="00AD70F3"/>
    <w:rsid w:val="00AD776F"/>
    <w:rsid w:val="00AE0D1C"/>
    <w:rsid w:val="00AE239C"/>
    <w:rsid w:val="00AE290E"/>
    <w:rsid w:val="00AE2B9B"/>
    <w:rsid w:val="00AE3185"/>
    <w:rsid w:val="00AE38D7"/>
    <w:rsid w:val="00AE3E26"/>
    <w:rsid w:val="00AE3EDB"/>
    <w:rsid w:val="00AE5008"/>
    <w:rsid w:val="00AE798D"/>
    <w:rsid w:val="00AF02BC"/>
    <w:rsid w:val="00AF0C3A"/>
    <w:rsid w:val="00AF5B40"/>
    <w:rsid w:val="00AF7556"/>
    <w:rsid w:val="00B02E99"/>
    <w:rsid w:val="00B03492"/>
    <w:rsid w:val="00B04E59"/>
    <w:rsid w:val="00B05BB8"/>
    <w:rsid w:val="00B0653B"/>
    <w:rsid w:val="00B07CB5"/>
    <w:rsid w:val="00B1025D"/>
    <w:rsid w:val="00B107D9"/>
    <w:rsid w:val="00B13760"/>
    <w:rsid w:val="00B14060"/>
    <w:rsid w:val="00B15070"/>
    <w:rsid w:val="00B167F0"/>
    <w:rsid w:val="00B178EE"/>
    <w:rsid w:val="00B2191B"/>
    <w:rsid w:val="00B21E68"/>
    <w:rsid w:val="00B22840"/>
    <w:rsid w:val="00B23044"/>
    <w:rsid w:val="00B23B6B"/>
    <w:rsid w:val="00B242BD"/>
    <w:rsid w:val="00B24363"/>
    <w:rsid w:val="00B24CCB"/>
    <w:rsid w:val="00B26220"/>
    <w:rsid w:val="00B27504"/>
    <w:rsid w:val="00B27C40"/>
    <w:rsid w:val="00B30E1C"/>
    <w:rsid w:val="00B3194D"/>
    <w:rsid w:val="00B34C8E"/>
    <w:rsid w:val="00B34CF6"/>
    <w:rsid w:val="00B359C8"/>
    <w:rsid w:val="00B36359"/>
    <w:rsid w:val="00B37817"/>
    <w:rsid w:val="00B4045B"/>
    <w:rsid w:val="00B405F4"/>
    <w:rsid w:val="00B4096D"/>
    <w:rsid w:val="00B40971"/>
    <w:rsid w:val="00B41249"/>
    <w:rsid w:val="00B414ED"/>
    <w:rsid w:val="00B42158"/>
    <w:rsid w:val="00B427B0"/>
    <w:rsid w:val="00B43294"/>
    <w:rsid w:val="00B4353B"/>
    <w:rsid w:val="00B43C23"/>
    <w:rsid w:val="00B43DA2"/>
    <w:rsid w:val="00B502A7"/>
    <w:rsid w:val="00B53E1D"/>
    <w:rsid w:val="00B559EE"/>
    <w:rsid w:val="00B56810"/>
    <w:rsid w:val="00B56ED7"/>
    <w:rsid w:val="00B57537"/>
    <w:rsid w:val="00B61768"/>
    <w:rsid w:val="00B61C67"/>
    <w:rsid w:val="00B63A8D"/>
    <w:rsid w:val="00B64636"/>
    <w:rsid w:val="00B65ED4"/>
    <w:rsid w:val="00B676C4"/>
    <w:rsid w:val="00B6788A"/>
    <w:rsid w:val="00B719BE"/>
    <w:rsid w:val="00B73291"/>
    <w:rsid w:val="00B73D58"/>
    <w:rsid w:val="00B74F24"/>
    <w:rsid w:val="00B75B3F"/>
    <w:rsid w:val="00B76DD9"/>
    <w:rsid w:val="00B77FF8"/>
    <w:rsid w:val="00B81A6E"/>
    <w:rsid w:val="00B831BE"/>
    <w:rsid w:val="00B85CC9"/>
    <w:rsid w:val="00B86408"/>
    <w:rsid w:val="00B86C10"/>
    <w:rsid w:val="00B8713C"/>
    <w:rsid w:val="00B90C30"/>
    <w:rsid w:val="00B93763"/>
    <w:rsid w:val="00B9382B"/>
    <w:rsid w:val="00B93FD2"/>
    <w:rsid w:val="00B95510"/>
    <w:rsid w:val="00B96867"/>
    <w:rsid w:val="00B96980"/>
    <w:rsid w:val="00BA330A"/>
    <w:rsid w:val="00BA3FF1"/>
    <w:rsid w:val="00BA456A"/>
    <w:rsid w:val="00BA4D73"/>
    <w:rsid w:val="00BA63DE"/>
    <w:rsid w:val="00BB0BE3"/>
    <w:rsid w:val="00BB1246"/>
    <w:rsid w:val="00BB46D1"/>
    <w:rsid w:val="00BB4F67"/>
    <w:rsid w:val="00BB51CC"/>
    <w:rsid w:val="00BB618A"/>
    <w:rsid w:val="00BC04CB"/>
    <w:rsid w:val="00BC0A02"/>
    <w:rsid w:val="00BC0D02"/>
    <w:rsid w:val="00BC1074"/>
    <w:rsid w:val="00BC168B"/>
    <w:rsid w:val="00BC16A0"/>
    <w:rsid w:val="00BC2693"/>
    <w:rsid w:val="00BC387D"/>
    <w:rsid w:val="00BC5C3C"/>
    <w:rsid w:val="00BC643E"/>
    <w:rsid w:val="00BC6978"/>
    <w:rsid w:val="00BC7360"/>
    <w:rsid w:val="00BD4450"/>
    <w:rsid w:val="00BD45F1"/>
    <w:rsid w:val="00BD4CD1"/>
    <w:rsid w:val="00BD576D"/>
    <w:rsid w:val="00BD65C3"/>
    <w:rsid w:val="00BD6E9E"/>
    <w:rsid w:val="00BD7295"/>
    <w:rsid w:val="00BD77CD"/>
    <w:rsid w:val="00BE0F59"/>
    <w:rsid w:val="00BE10F5"/>
    <w:rsid w:val="00BE179B"/>
    <w:rsid w:val="00BE1F2B"/>
    <w:rsid w:val="00BE204C"/>
    <w:rsid w:val="00BE298F"/>
    <w:rsid w:val="00BE360A"/>
    <w:rsid w:val="00BF078C"/>
    <w:rsid w:val="00BF1B62"/>
    <w:rsid w:val="00BF2814"/>
    <w:rsid w:val="00BF3E4C"/>
    <w:rsid w:val="00BF43D3"/>
    <w:rsid w:val="00BF67DB"/>
    <w:rsid w:val="00BF6FF4"/>
    <w:rsid w:val="00C009AA"/>
    <w:rsid w:val="00C0208F"/>
    <w:rsid w:val="00C045DC"/>
    <w:rsid w:val="00C11E5D"/>
    <w:rsid w:val="00C147D7"/>
    <w:rsid w:val="00C148E7"/>
    <w:rsid w:val="00C1558B"/>
    <w:rsid w:val="00C1570A"/>
    <w:rsid w:val="00C15C99"/>
    <w:rsid w:val="00C17630"/>
    <w:rsid w:val="00C17DD4"/>
    <w:rsid w:val="00C2139E"/>
    <w:rsid w:val="00C216BC"/>
    <w:rsid w:val="00C2201B"/>
    <w:rsid w:val="00C228C4"/>
    <w:rsid w:val="00C23087"/>
    <w:rsid w:val="00C25726"/>
    <w:rsid w:val="00C25D03"/>
    <w:rsid w:val="00C267F6"/>
    <w:rsid w:val="00C26AE1"/>
    <w:rsid w:val="00C26C5F"/>
    <w:rsid w:val="00C2727F"/>
    <w:rsid w:val="00C27471"/>
    <w:rsid w:val="00C30D44"/>
    <w:rsid w:val="00C3176A"/>
    <w:rsid w:val="00C324C4"/>
    <w:rsid w:val="00C3322E"/>
    <w:rsid w:val="00C34DF9"/>
    <w:rsid w:val="00C35215"/>
    <w:rsid w:val="00C377FC"/>
    <w:rsid w:val="00C41138"/>
    <w:rsid w:val="00C41242"/>
    <w:rsid w:val="00C41D98"/>
    <w:rsid w:val="00C4218A"/>
    <w:rsid w:val="00C44432"/>
    <w:rsid w:val="00C446F6"/>
    <w:rsid w:val="00C45F5C"/>
    <w:rsid w:val="00C47A5A"/>
    <w:rsid w:val="00C50ABC"/>
    <w:rsid w:val="00C5174D"/>
    <w:rsid w:val="00C52BC8"/>
    <w:rsid w:val="00C53F8E"/>
    <w:rsid w:val="00C55CC5"/>
    <w:rsid w:val="00C55E1D"/>
    <w:rsid w:val="00C55EDD"/>
    <w:rsid w:val="00C56922"/>
    <w:rsid w:val="00C56C01"/>
    <w:rsid w:val="00C578E3"/>
    <w:rsid w:val="00C57F23"/>
    <w:rsid w:val="00C60B20"/>
    <w:rsid w:val="00C60B5C"/>
    <w:rsid w:val="00C61EA0"/>
    <w:rsid w:val="00C6277A"/>
    <w:rsid w:val="00C63C1D"/>
    <w:rsid w:val="00C65203"/>
    <w:rsid w:val="00C65270"/>
    <w:rsid w:val="00C654C0"/>
    <w:rsid w:val="00C66D6F"/>
    <w:rsid w:val="00C67576"/>
    <w:rsid w:val="00C67B3C"/>
    <w:rsid w:val="00C70C36"/>
    <w:rsid w:val="00C70DF6"/>
    <w:rsid w:val="00C71972"/>
    <w:rsid w:val="00C73767"/>
    <w:rsid w:val="00C74722"/>
    <w:rsid w:val="00C74E96"/>
    <w:rsid w:val="00C74EE9"/>
    <w:rsid w:val="00C76458"/>
    <w:rsid w:val="00C77CB1"/>
    <w:rsid w:val="00C81363"/>
    <w:rsid w:val="00C81CF1"/>
    <w:rsid w:val="00C8225A"/>
    <w:rsid w:val="00C8387C"/>
    <w:rsid w:val="00C83B66"/>
    <w:rsid w:val="00C84D21"/>
    <w:rsid w:val="00C855C0"/>
    <w:rsid w:val="00C875F5"/>
    <w:rsid w:val="00C877B2"/>
    <w:rsid w:val="00C87C9A"/>
    <w:rsid w:val="00C92A8E"/>
    <w:rsid w:val="00C9402F"/>
    <w:rsid w:val="00C9419B"/>
    <w:rsid w:val="00C96900"/>
    <w:rsid w:val="00C979B5"/>
    <w:rsid w:val="00CA1167"/>
    <w:rsid w:val="00CA16B1"/>
    <w:rsid w:val="00CA17C6"/>
    <w:rsid w:val="00CA1938"/>
    <w:rsid w:val="00CA3F89"/>
    <w:rsid w:val="00CA6DB6"/>
    <w:rsid w:val="00CA75BB"/>
    <w:rsid w:val="00CA7702"/>
    <w:rsid w:val="00CB0FC2"/>
    <w:rsid w:val="00CB105E"/>
    <w:rsid w:val="00CB226E"/>
    <w:rsid w:val="00CB28E4"/>
    <w:rsid w:val="00CB2E6D"/>
    <w:rsid w:val="00CB697A"/>
    <w:rsid w:val="00CC2591"/>
    <w:rsid w:val="00CC3452"/>
    <w:rsid w:val="00CC44FD"/>
    <w:rsid w:val="00CC6486"/>
    <w:rsid w:val="00CC7C01"/>
    <w:rsid w:val="00CD004F"/>
    <w:rsid w:val="00CD2212"/>
    <w:rsid w:val="00CD25D6"/>
    <w:rsid w:val="00CD29DE"/>
    <w:rsid w:val="00CD2AF8"/>
    <w:rsid w:val="00CD31F5"/>
    <w:rsid w:val="00CD39F7"/>
    <w:rsid w:val="00CD3DAD"/>
    <w:rsid w:val="00CD4D26"/>
    <w:rsid w:val="00CD5A6D"/>
    <w:rsid w:val="00CD615F"/>
    <w:rsid w:val="00CE0D4E"/>
    <w:rsid w:val="00CE0F26"/>
    <w:rsid w:val="00CE0FEB"/>
    <w:rsid w:val="00CE2030"/>
    <w:rsid w:val="00CE3F00"/>
    <w:rsid w:val="00CE44E2"/>
    <w:rsid w:val="00CE4FE3"/>
    <w:rsid w:val="00CE57CA"/>
    <w:rsid w:val="00CE75D7"/>
    <w:rsid w:val="00CF19D8"/>
    <w:rsid w:val="00CF2714"/>
    <w:rsid w:val="00CF298F"/>
    <w:rsid w:val="00CF4597"/>
    <w:rsid w:val="00CF5EB5"/>
    <w:rsid w:val="00CF6204"/>
    <w:rsid w:val="00CF71BA"/>
    <w:rsid w:val="00D00973"/>
    <w:rsid w:val="00D0224A"/>
    <w:rsid w:val="00D03757"/>
    <w:rsid w:val="00D0478F"/>
    <w:rsid w:val="00D0689B"/>
    <w:rsid w:val="00D0713E"/>
    <w:rsid w:val="00D11CE0"/>
    <w:rsid w:val="00D1535B"/>
    <w:rsid w:val="00D2004B"/>
    <w:rsid w:val="00D216F6"/>
    <w:rsid w:val="00D22121"/>
    <w:rsid w:val="00D228F5"/>
    <w:rsid w:val="00D23397"/>
    <w:rsid w:val="00D279A2"/>
    <w:rsid w:val="00D3106D"/>
    <w:rsid w:val="00D31E68"/>
    <w:rsid w:val="00D320F5"/>
    <w:rsid w:val="00D3311D"/>
    <w:rsid w:val="00D34392"/>
    <w:rsid w:val="00D346AA"/>
    <w:rsid w:val="00D34A2C"/>
    <w:rsid w:val="00D34A3F"/>
    <w:rsid w:val="00D3529A"/>
    <w:rsid w:val="00D36075"/>
    <w:rsid w:val="00D373AE"/>
    <w:rsid w:val="00D37D0D"/>
    <w:rsid w:val="00D414ED"/>
    <w:rsid w:val="00D4288A"/>
    <w:rsid w:val="00D45C63"/>
    <w:rsid w:val="00D45D7D"/>
    <w:rsid w:val="00D4600C"/>
    <w:rsid w:val="00D4641E"/>
    <w:rsid w:val="00D50E65"/>
    <w:rsid w:val="00D513F6"/>
    <w:rsid w:val="00D5382B"/>
    <w:rsid w:val="00D53B74"/>
    <w:rsid w:val="00D54C9A"/>
    <w:rsid w:val="00D5681E"/>
    <w:rsid w:val="00D6015E"/>
    <w:rsid w:val="00D61415"/>
    <w:rsid w:val="00D6247B"/>
    <w:rsid w:val="00D628D1"/>
    <w:rsid w:val="00D62A1B"/>
    <w:rsid w:val="00D652F9"/>
    <w:rsid w:val="00D656C2"/>
    <w:rsid w:val="00D6591B"/>
    <w:rsid w:val="00D67307"/>
    <w:rsid w:val="00D67F91"/>
    <w:rsid w:val="00D707D3"/>
    <w:rsid w:val="00D70E52"/>
    <w:rsid w:val="00D72EFB"/>
    <w:rsid w:val="00D73A6C"/>
    <w:rsid w:val="00D7791D"/>
    <w:rsid w:val="00D77DD7"/>
    <w:rsid w:val="00D802B5"/>
    <w:rsid w:val="00D8064B"/>
    <w:rsid w:val="00D80932"/>
    <w:rsid w:val="00D80B42"/>
    <w:rsid w:val="00D81A57"/>
    <w:rsid w:val="00D848C3"/>
    <w:rsid w:val="00D84A75"/>
    <w:rsid w:val="00D8657D"/>
    <w:rsid w:val="00D871EE"/>
    <w:rsid w:val="00D875A4"/>
    <w:rsid w:val="00D87C27"/>
    <w:rsid w:val="00D9388B"/>
    <w:rsid w:val="00D9423A"/>
    <w:rsid w:val="00D96780"/>
    <w:rsid w:val="00DA0091"/>
    <w:rsid w:val="00DA0146"/>
    <w:rsid w:val="00DA05C7"/>
    <w:rsid w:val="00DA08B9"/>
    <w:rsid w:val="00DA13B5"/>
    <w:rsid w:val="00DA2DDC"/>
    <w:rsid w:val="00DA3FA8"/>
    <w:rsid w:val="00DA4A96"/>
    <w:rsid w:val="00DA6035"/>
    <w:rsid w:val="00DA7A03"/>
    <w:rsid w:val="00DB01BA"/>
    <w:rsid w:val="00DB24AE"/>
    <w:rsid w:val="00DB269B"/>
    <w:rsid w:val="00DB3472"/>
    <w:rsid w:val="00DB45E2"/>
    <w:rsid w:val="00DB4AD6"/>
    <w:rsid w:val="00DB4D2B"/>
    <w:rsid w:val="00DB5465"/>
    <w:rsid w:val="00DB5D6A"/>
    <w:rsid w:val="00DB60DA"/>
    <w:rsid w:val="00DB7655"/>
    <w:rsid w:val="00DB7E16"/>
    <w:rsid w:val="00DC129D"/>
    <w:rsid w:val="00DC3DF4"/>
    <w:rsid w:val="00DC5C8C"/>
    <w:rsid w:val="00DC70E1"/>
    <w:rsid w:val="00DC787E"/>
    <w:rsid w:val="00DD001F"/>
    <w:rsid w:val="00DD0566"/>
    <w:rsid w:val="00DD0D59"/>
    <w:rsid w:val="00DD110F"/>
    <w:rsid w:val="00DD43FF"/>
    <w:rsid w:val="00DD4957"/>
    <w:rsid w:val="00DE0803"/>
    <w:rsid w:val="00DE16ED"/>
    <w:rsid w:val="00DE35A7"/>
    <w:rsid w:val="00DE74E5"/>
    <w:rsid w:val="00DF7425"/>
    <w:rsid w:val="00DF7C48"/>
    <w:rsid w:val="00E02182"/>
    <w:rsid w:val="00E02F6A"/>
    <w:rsid w:val="00E04C11"/>
    <w:rsid w:val="00E05427"/>
    <w:rsid w:val="00E070FD"/>
    <w:rsid w:val="00E07647"/>
    <w:rsid w:val="00E10844"/>
    <w:rsid w:val="00E124DE"/>
    <w:rsid w:val="00E129B2"/>
    <w:rsid w:val="00E135EF"/>
    <w:rsid w:val="00E14BE5"/>
    <w:rsid w:val="00E16745"/>
    <w:rsid w:val="00E179B3"/>
    <w:rsid w:val="00E2018C"/>
    <w:rsid w:val="00E22342"/>
    <w:rsid w:val="00E24258"/>
    <w:rsid w:val="00E245B1"/>
    <w:rsid w:val="00E25562"/>
    <w:rsid w:val="00E26D39"/>
    <w:rsid w:val="00E306CA"/>
    <w:rsid w:val="00E31818"/>
    <w:rsid w:val="00E31ED3"/>
    <w:rsid w:val="00E32D03"/>
    <w:rsid w:val="00E340D7"/>
    <w:rsid w:val="00E34853"/>
    <w:rsid w:val="00E34BEB"/>
    <w:rsid w:val="00E375A5"/>
    <w:rsid w:val="00E412B2"/>
    <w:rsid w:val="00E4309D"/>
    <w:rsid w:val="00E43382"/>
    <w:rsid w:val="00E4659B"/>
    <w:rsid w:val="00E47796"/>
    <w:rsid w:val="00E51317"/>
    <w:rsid w:val="00E5191A"/>
    <w:rsid w:val="00E526D9"/>
    <w:rsid w:val="00E54FEC"/>
    <w:rsid w:val="00E5683E"/>
    <w:rsid w:val="00E60EC9"/>
    <w:rsid w:val="00E61461"/>
    <w:rsid w:val="00E63E35"/>
    <w:rsid w:val="00E64C6D"/>
    <w:rsid w:val="00E6536C"/>
    <w:rsid w:val="00E657CC"/>
    <w:rsid w:val="00E66364"/>
    <w:rsid w:val="00E67ECA"/>
    <w:rsid w:val="00E70700"/>
    <w:rsid w:val="00E70BD3"/>
    <w:rsid w:val="00E74F88"/>
    <w:rsid w:val="00E752F3"/>
    <w:rsid w:val="00E76078"/>
    <w:rsid w:val="00E76087"/>
    <w:rsid w:val="00E7670F"/>
    <w:rsid w:val="00E777BF"/>
    <w:rsid w:val="00E8039D"/>
    <w:rsid w:val="00E80689"/>
    <w:rsid w:val="00E80BE8"/>
    <w:rsid w:val="00E815FC"/>
    <w:rsid w:val="00E81CE2"/>
    <w:rsid w:val="00E83BD5"/>
    <w:rsid w:val="00E84971"/>
    <w:rsid w:val="00E852EC"/>
    <w:rsid w:val="00E8582A"/>
    <w:rsid w:val="00E85EBD"/>
    <w:rsid w:val="00E8756D"/>
    <w:rsid w:val="00E90274"/>
    <w:rsid w:val="00E914CA"/>
    <w:rsid w:val="00E91910"/>
    <w:rsid w:val="00E92877"/>
    <w:rsid w:val="00E934AD"/>
    <w:rsid w:val="00E938F5"/>
    <w:rsid w:val="00E94D31"/>
    <w:rsid w:val="00E953E2"/>
    <w:rsid w:val="00E95B72"/>
    <w:rsid w:val="00EA22FA"/>
    <w:rsid w:val="00EA2496"/>
    <w:rsid w:val="00EA2638"/>
    <w:rsid w:val="00EA29E1"/>
    <w:rsid w:val="00EA342B"/>
    <w:rsid w:val="00EA3EA9"/>
    <w:rsid w:val="00EA4341"/>
    <w:rsid w:val="00EA44A0"/>
    <w:rsid w:val="00EA4BB0"/>
    <w:rsid w:val="00EA5667"/>
    <w:rsid w:val="00EA6B05"/>
    <w:rsid w:val="00EA6F4A"/>
    <w:rsid w:val="00EB0507"/>
    <w:rsid w:val="00EB1056"/>
    <w:rsid w:val="00EB1A63"/>
    <w:rsid w:val="00EB2B65"/>
    <w:rsid w:val="00EB3314"/>
    <w:rsid w:val="00EB412C"/>
    <w:rsid w:val="00EB4970"/>
    <w:rsid w:val="00EB4B46"/>
    <w:rsid w:val="00EB5233"/>
    <w:rsid w:val="00EB68AE"/>
    <w:rsid w:val="00EC218F"/>
    <w:rsid w:val="00EC2B6A"/>
    <w:rsid w:val="00EC3FDA"/>
    <w:rsid w:val="00EC4888"/>
    <w:rsid w:val="00EC5ED1"/>
    <w:rsid w:val="00EC661A"/>
    <w:rsid w:val="00EC6A83"/>
    <w:rsid w:val="00ED21CC"/>
    <w:rsid w:val="00ED412B"/>
    <w:rsid w:val="00ED4201"/>
    <w:rsid w:val="00ED4B86"/>
    <w:rsid w:val="00ED5DBA"/>
    <w:rsid w:val="00EE0E64"/>
    <w:rsid w:val="00EE2778"/>
    <w:rsid w:val="00EE303B"/>
    <w:rsid w:val="00EE44D2"/>
    <w:rsid w:val="00EE4857"/>
    <w:rsid w:val="00EE56B2"/>
    <w:rsid w:val="00EE57B4"/>
    <w:rsid w:val="00EE62D3"/>
    <w:rsid w:val="00EE7634"/>
    <w:rsid w:val="00EF0FD1"/>
    <w:rsid w:val="00EF11CA"/>
    <w:rsid w:val="00EF2267"/>
    <w:rsid w:val="00EF29D6"/>
    <w:rsid w:val="00EF2F1F"/>
    <w:rsid w:val="00EF5B33"/>
    <w:rsid w:val="00EF5B6E"/>
    <w:rsid w:val="00EF7A35"/>
    <w:rsid w:val="00EF7A38"/>
    <w:rsid w:val="00EF7AED"/>
    <w:rsid w:val="00F0012C"/>
    <w:rsid w:val="00F037D8"/>
    <w:rsid w:val="00F03D25"/>
    <w:rsid w:val="00F04684"/>
    <w:rsid w:val="00F04B37"/>
    <w:rsid w:val="00F0585E"/>
    <w:rsid w:val="00F05E24"/>
    <w:rsid w:val="00F067D6"/>
    <w:rsid w:val="00F06914"/>
    <w:rsid w:val="00F077D7"/>
    <w:rsid w:val="00F10225"/>
    <w:rsid w:val="00F11B09"/>
    <w:rsid w:val="00F12F7F"/>
    <w:rsid w:val="00F134EC"/>
    <w:rsid w:val="00F15E96"/>
    <w:rsid w:val="00F16309"/>
    <w:rsid w:val="00F16B2E"/>
    <w:rsid w:val="00F16FA2"/>
    <w:rsid w:val="00F175FF"/>
    <w:rsid w:val="00F17840"/>
    <w:rsid w:val="00F1793C"/>
    <w:rsid w:val="00F17B14"/>
    <w:rsid w:val="00F20D09"/>
    <w:rsid w:val="00F27007"/>
    <w:rsid w:val="00F303A9"/>
    <w:rsid w:val="00F31094"/>
    <w:rsid w:val="00F31D35"/>
    <w:rsid w:val="00F32483"/>
    <w:rsid w:val="00F32C9A"/>
    <w:rsid w:val="00F32D69"/>
    <w:rsid w:val="00F32F10"/>
    <w:rsid w:val="00F33C6C"/>
    <w:rsid w:val="00F34427"/>
    <w:rsid w:val="00F35026"/>
    <w:rsid w:val="00F377FA"/>
    <w:rsid w:val="00F4047A"/>
    <w:rsid w:val="00F40D22"/>
    <w:rsid w:val="00F4278C"/>
    <w:rsid w:val="00F43EC6"/>
    <w:rsid w:val="00F441E2"/>
    <w:rsid w:val="00F45F38"/>
    <w:rsid w:val="00F47600"/>
    <w:rsid w:val="00F50D64"/>
    <w:rsid w:val="00F51362"/>
    <w:rsid w:val="00F51DAD"/>
    <w:rsid w:val="00F5233C"/>
    <w:rsid w:val="00F54199"/>
    <w:rsid w:val="00F554ED"/>
    <w:rsid w:val="00F56230"/>
    <w:rsid w:val="00F56C61"/>
    <w:rsid w:val="00F57197"/>
    <w:rsid w:val="00F61B6E"/>
    <w:rsid w:val="00F62140"/>
    <w:rsid w:val="00F621E4"/>
    <w:rsid w:val="00F63BBD"/>
    <w:rsid w:val="00F65391"/>
    <w:rsid w:val="00F66C3F"/>
    <w:rsid w:val="00F6707D"/>
    <w:rsid w:val="00F673C6"/>
    <w:rsid w:val="00F70986"/>
    <w:rsid w:val="00F711AB"/>
    <w:rsid w:val="00F715FB"/>
    <w:rsid w:val="00F71761"/>
    <w:rsid w:val="00F7249C"/>
    <w:rsid w:val="00F7363D"/>
    <w:rsid w:val="00F7538D"/>
    <w:rsid w:val="00F81A3B"/>
    <w:rsid w:val="00F82180"/>
    <w:rsid w:val="00F82299"/>
    <w:rsid w:val="00F824B9"/>
    <w:rsid w:val="00F834E8"/>
    <w:rsid w:val="00F869D9"/>
    <w:rsid w:val="00F87982"/>
    <w:rsid w:val="00F91072"/>
    <w:rsid w:val="00F918D6"/>
    <w:rsid w:val="00F9262A"/>
    <w:rsid w:val="00F92C2E"/>
    <w:rsid w:val="00F945EC"/>
    <w:rsid w:val="00F9544A"/>
    <w:rsid w:val="00F96E8F"/>
    <w:rsid w:val="00F97429"/>
    <w:rsid w:val="00F97B9E"/>
    <w:rsid w:val="00FA0127"/>
    <w:rsid w:val="00FA1562"/>
    <w:rsid w:val="00FA1BDF"/>
    <w:rsid w:val="00FA210C"/>
    <w:rsid w:val="00FA3D6F"/>
    <w:rsid w:val="00FA4757"/>
    <w:rsid w:val="00FA5396"/>
    <w:rsid w:val="00FA682B"/>
    <w:rsid w:val="00FB0553"/>
    <w:rsid w:val="00FB2CF5"/>
    <w:rsid w:val="00FB4AF9"/>
    <w:rsid w:val="00FB556A"/>
    <w:rsid w:val="00FB5A8B"/>
    <w:rsid w:val="00FB7336"/>
    <w:rsid w:val="00FC2D64"/>
    <w:rsid w:val="00FC35DF"/>
    <w:rsid w:val="00FC4DFC"/>
    <w:rsid w:val="00FC5239"/>
    <w:rsid w:val="00FC5D09"/>
    <w:rsid w:val="00FC67E6"/>
    <w:rsid w:val="00FC6F35"/>
    <w:rsid w:val="00FD3ADC"/>
    <w:rsid w:val="00FD3D74"/>
    <w:rsid w:val="00FD4834"/>
    <w:rsid w:val="00FD4F9A"/>
    <w:rsid w:val="00FD6F3C"/>
    <w:rsid w:val="00FD6FC1"/>
    <w:rsid w:val="00FE0F0E"/>
    <w:rsid w:val="00FE0F1C"/>
    <w:rsid w:val="00FE2BE1"/>
    <w:rsid w:val="00FE3641"/>
    <w:rsid w:val="00FE5018"/>
    <w:rsid w:val="00FE5CB5"/>
    <w:rsid w:val="00FE72C3"/>
    <w:rsid w:val="00FF1233"/>
    <w:rsid w:val="00FF34C3"/>
    <w:rsid w:val="00FF3E08"/>
    <w:rsid w:val="00FF4C6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080D24E-3387-461A-9FC1-CE92FDFF39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5994C-3B93-4B81-B63B-5E60212D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47</cp:revision>
  <cp:lastPrinted>2012-08-19T02:27:00Z</cp:lastPrinted>
  <dcterms:created xsi:type="dcterms:W3CDTF">2022-10-28T20:13:00Z</dcterms:created>
  <dcterms:modified xsi:type="dcterms:W3CDTF">2022-11-17T22:23:00Z</dcterms:modified>
</cp:coreProperties>
</file>