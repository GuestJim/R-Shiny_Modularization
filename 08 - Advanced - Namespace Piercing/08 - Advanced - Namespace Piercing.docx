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18F" w:rsidRDefault="003F1212" w:rsidP="00526264">
      <w:r>
        <w:t xml:space="preserve">When explaining namespaces in a prior section, I noted the contents of one namespace are segregated from those of others. While this is certainly true, these objects must still exist somewhere, and so there should be a means of finding them. I actually only figured this out after an error message showed me the full ID for a </w:t>
      </w:r>
      <w:proofErr w:type="spellStart"/>
      <w:r>
        <w:t>namespaced</w:t>
      </w:r>
      <w:proofErr w:type="spellEnd"/>
      <w:r>
        <w:t xml:space="preserve"> object, but it has proven invaluable because there was one problem I had that could really only be solved by this method, or maybe making a mess of nested modules.</w:t>
      </w:r>
    </w:p>
    <w:p w:rsidR="003F1212" w:rsidRDefault="003F1212" w:rsidP="00526264">
      <w:r>
        <w:t xml:space="preserve">Remember back to the **NS** function and its two arguments. The first is **namespace** for the name of the namespace, and the second is **id** for some object. Normally you never need </w:t>
      </w:r>
      <w:del w:id="0" w:author="Jim" w:date="2022-11-18T22:21:00Z">
        <w:r w:rsidDel="00FF5FD8">
          <w:delText xml:space="preserve">to both with </w:delText>
        </w:r>
      </w:del>
      <w:r>
        <w:t xml:space="preserve">this second argument, as you create a function that takes that same **id** and creates the </w:t>
      </w:r>
      <w:proofErr w:type="spellStart"/>
      <w:r>
        <w:t>namespaced</w:t>
      </w:r>
      <w:proofErr w:type="spellEnd"/>
      <w:r>
        <w:t xml:space="preserve"> ID for you. This is what we do in the UI modules:</w:t>
      </w:r>
    </w:p>
    <w:p w:rsidR="003F1212" w:rsidRDefault="00163299" w:rsidP="00163299">
      <w:pPr>
        <w:pStyle w:val="Code"/>
      </w:pPr>
      <w:r>
        <w:t xml:space="preserve">```{r echo = TRUE, </w:t>
      </w:r>
      <w:proofErr w:type="spellStart"/>
      <w:r>
        <w:t>eval</w:t>
      </w:r>
      <w:proofErr w:type="spellEnd"/>
      <w:r>
        <w:t xml:space="preserve"> = FALSE}</w:t>
      </w:r>
    </w:p>
    <w:p w:rsidR="00163299" w:rsidRDefault="00163299" w:rsidP="00163299">
      <w:pPr>
        <w:pStyle w:val="Code"/>
      </w:pPr>
      <w:proofErr w:type="spellStart"/>
      <w:proofErr w:type="gramStart"/>
      <w:r>
        <w:t>exampleUI</w:t>
      </w:r>
      <w:proofErr w:type="spellEnd"/>
      <w:proofErr w:type="gramEnd"/>
      <w:r>
        <w:tab/>
        <w:t>&lt;-</w:t>
      </w:r>
      <w:r>
        <w:tab/>
        <w:t>function(name, VAL = 3)</w:t>
      </w:r>
      <w:r>
        <w:tab/>
        <w:t>{</w:t>
      </w:r>
    </w:p>
    <w:p w:rsidR="00163299" w:rsidRDefault="00163299" w:rsidP="00163299">
      <w:pPr>
        <w:pStyle w:val="Code"/>
      </w:pPr>
      <w:r>
        <w:tab/>
      </w:r>
      <w:proofErr w:type="gramStart"/>
      <w:r>
        <w:t>ns</w:t>
      </w:r>
      <w:proofErr w:type="gramEnd"/>
      <w:r>
        <w:tab/>
        <w:t>&lt;-</w:t>
      </w:r>
      <w:r>
        <w:tab/>
        <w:t>NS(name)</w:t>
      </w:r>
    </w:p>
    <w:p w:rsidR="00163299" w:rsidRDefault="00163299" w:rsidP="00163299">
      <w:pPr>
        <w:pStyle w:val="Code"/>
        <w:ind w:firstLine="720"/>
      </w:pPr>
      <w:r>
        <w:t>…</w:t>
      </w:r>
    </w:p>
    <w:p w:rsidR="00163299" w:rsidRDefault="00163299" w:rsidP="00163299">
      <w:pPr>
        <w:pStyle w:val="Code"/>
      </w:pPr>
      <w:r>
        <w:t>```</w:t>
      </w:r>
    </w:p>
    <w:p w:rsidR="00163299" w:rsidRDefault="00163299" w:rsidP="00163299">
      <w:r>
        <w:t>Rather than having to create another server module, like **</w:t>
      </w:r>
      <w:proofErr w:type="spellStart"/>
      <w:r>
        <w:t>exampleCount</w:t>
      </w:r>
      <w:proofErr w:type="spellEnd"/>
      <w:r>
        <w:t>** to extract an object from a namespace, we are going to use **NS** to pierce inside a namespace and grab it directly.</w:t>
      </w:r>
    </w:p>
    <w:p w:rsidR="00163299" w:rsidRDefault="00163299" w:rsidP="00163299">
      <w:pPr>
        <w:pStyle w:val="Code"/>
      </w:pPr>
      <w:r>
        <w:t>```</w:t>
      </w:r>
      <w:proofErr w:type="gramStart"/>
      <w:r>
        <w:t>{ r</w:t>
      </w:r>
      <w:proofErr w:type="gramEnd"/>
      <w:r>
        <w:t xml:space="preserve"> echo = TRUE, </w:t>
      </w:r>
      <w:proofErr w:type="spellStart"/>
      <w:r>
        <w:t>eval</w:t>
      </w:r>
      <w:proofErr w:type="spellEnd"/>
      <w:r>
        <w:t xml:space="preserve"> = FALSE}</w:t>
      </w:r>
    </w:p>
    <w:p w:rsidR="00163299" w:rsidRDefault="00163299" w:rsidP="00163299">
      <w:pPr>
        <w:pStyle w:val="Code"/>
      </w:pPr>
      <w:proofErr w:type="gramStart"/>
      <w:r>
        <w:t>observe({</w:t>
      </w:r>
      <w:proofErr w:type="gramEnd"/>
    </w:p>
    <w:p w:rsidR="00163299" w:rsidRDefault="00163299" w:rsidP="00163299">
      <w:pPr>
        <w:pStyle w:val="Code"/>
      </w:pPr>
      <w:r>
        <w:tab/>
      </w:r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modList</w:t>
      </w:r>
      <w:proofErr w:type="spellEnd"/>
      <w:r>
        <w:t>(),</w:t>
      </w:r>
      <w:r>
        <w:tab/>
      </w:r>
      <w:proofErr w:type="spellStart"/>
      <w:r>
        <w:t>exampleServer</w:t>
      </w:r>
      <w:proofErr w:type="spellEnd"/>
      <w:r>
        <w:t>)</w:t>
      </w:r>
    </w:p>
    <w:p w:rsidR="00163299" w:rsidRDefault="00163299" w:rsidP="00163299">
      <w:pPr>
        <w:pStyle w:val="Code"/>
      </w:pPr>
      <w:r>
        <w:tab/>
      </w:r>
      <w:proofErr w:type="spellStart"/>
      <w:proofErr w:type="gramStart"/>
      <w:r>
        <w:t>output$</w:t>
      </w:r>
      <w:proofErr w:type="gramEnd"/>
      <w:r>
        <w:t>modules</w:t>
      </w:r>
      <w:proofErr w:type="spellEnd"/>
      <w:r>
        <w:tab/>
        <w:t>&lt;-</w:t>
      </w:r>
      <w:r>
        <w:tab/>
      </w:r>
      <w:proofErr w:type="spellStart"/>
      <w:r>
        <w:t>renderUI</w:t>
      </w:r>
      <w:proofErr w:type="spellEnd"/>
      <w:r>
        <w:t>(</w:t>
      </w:r>
      <w:r>
        <w:tab/>
      </w:r>
      <w:proofErr w:type="spellStart"/>
      <w:r>
        <w:t>lapply</w:t>
      </w:r>
      <w:proofErr w:type="spellEnd"/>
      <w:r>
        <w:t>(</w:t>
      </w:r>
      <w:proofErr w:type="spellStart"/>
      <w:r>
        <w:t>modList</w:t>
      </w:r>
      <w:proofErr w:type="spellEnd"/>
      <w:r>
        <w:t>(),</w:t>
      </w:r>
      <w:r>
        <w:tab/>
      </w:r>
      <w:proofErr w:type="spellStart"/>
      <w:r>
        <w:t>exampleUI</w:t>
      </w:r>
      <w:proofErr w:type="spellEnd"/>
      <w:r>
        <w:t>)</w:t>
      </w:r>
      <w:r>
        <w:tab/>
        <w:t>)</w:t>
      </w:r>
    </w:p>
    <w:p w:rsidR="00163299" w:rsidRDefault="00163299" w:rsidP="00163299">
      <w:pPr>
        <w:pStyle w:val="Code"/>
      </w:pPr>
      <w:r>
        <w:tab/>
      </w:r>
      <w:proofErr w:type="spellStart"/>
      <w:proofErr w:type="gramStart"/>
      <w:r>
        <w:t>output$</w:t>
      </w:r>
      <w:proofErr w:type="gramEnd"/>
      <w:r>
        <w:t>randCount</w:t>
      </w:r>
      <w:proofErr w:type="spellEnd"/>
      <w:r>
        <w:tab/>
        <w:t>&lt;-</w:t>
      </w:r>
      <w:r>
        <w:tab/>
      </w:r>
      <w:proofErr w:type="spellStart"/>
      <w:r>
        <w:t>renderText</w:t>
      </w:r>
      <w:proofErr w:type="spellEnd"/>
      <w:r>
        <w:t>({</w:t>
      </w:r>
    </w:p>
    <w:p w:rsidR="00163299" w:rsidRDefault="00163299" w:rsidP="00163299">
      <w:pPr>
        <w:pStyle w:val="Code"/>
      </w:pPr>
      <w:r>
        <w:tab/>
      </w:r>
      <w:r>
        <w:tab/>
        <w:t>COUNT</w:t>
      </w:r>
      <w:r>
        <w:tab/>
        <w:t>&lt;-</w:t>
      </w:r>
      <w:r>
        <w:tab/>
      </w:r>
      <w:proofErr w:type="spellStart"/>
      <w:proofErr w:type="gramStart"/>
      <w:r>
        <w:t>unlist</w:t>
      </w:r>
      <w:proofErr w:type="spellEnd"/>
      <w:r>
        <w:t>(</w:t>
      </w:r>
      <w:proofErr w:type="spellStart"/>
      <w:proofErr w:type="gramEnd"/>
      <w:r>
        <w:t>lapply</w:t>
      </w:r>
      <w:proofErr w:type="spellEnd"/>
      <w:r>
        <w:t>(</w:t>
      </w:r>
      <w:proofErr w:type="spellStart"/>
      <w:r>
        <w:t>modList</w:t>
      </w:r>
      <w:proofErr w:type="spellEnd"/>
      <w:r>
        <w:t>(),</w:t>
      </w:r>
      <w:r>
        <w:tab/>
        <w:t>function(IN)</w:t>
      </w:r>
      <w:r>
        <w:tab/>
        <w:t>input[[</w:t>
      </w:r>
      <w:r>
        <w:tab/>
        <w:t>NS(IN, "</w:t>
      </w:r>
      <w:proofErr w:type="spellStart"/>
      <w:r>
        <w:t>randCount</w:t>
      </w:r>
      <w:proofErr w:type="spellEnd"/>
      <w:r>
        <w:t>")</w:t>
      </w:r>
      <w:r>
        <w:tab/>
        <w:t>]]))</w:t>
      </w:r>
    </w:p>
    <w:p w:rsidR="00163299" w:rsidRDefault="00163299" w:rsidP="00163299">
      <w:pPr>
        <w:pStyle w:val="Code"/>
      </w:pPr>
      <w:r>
        <w:tab/>
      </w:r>
      <w:r>
        <w:tab/>
      </w:r>
      <w:proofErr w:type="gramStart"/>
      <w:r>
        <w:t>paste0(</w:t>
      </w:r>
      <w:proofErr w:type="gramEnd"/>
      <w:r>
        <w:t>"There are ", sum(COUNT), " random numbers")</w:t>
      </w:r>
    </w:p>
    <w:p w:rsidR="00163299" w:rsidRDefault="00163299" w:rsidP="00163299">
      <w:pPr>
        <w:pStyle w:val="Code"/>
      </w:pPr>
      <w:r>
        <w:tab/>
        <w:t>})</w:t>
      </w:r>
    </w:p>
    <w:p w:rsidR="00163299" w:rsidRDefault="00163299" w:rsidP="00163299">
      <w:pPr>
        <w:pStyle w:val="Code"/>
      </w:pPr>
      <w:r>
        <w:t>})</w:t>
      </w:r>
    </w:p>
    <w:p w:rsidR="00163299" w:rsidRDefault="00163299" w:rsidP="00163299">
      <w:pPr>
        <w:pStyle w:val="Code"/>
      </w:pPr>
      <w:r>
        <w:t>```</w:t>
      </w:r>
    </w:p>
    <w:p w:rsidR="00163299" w:rsidRDefault="00E40E2D" w:rsidP="00163299">
      <w:r>
        <w:t xml:space="preserve">With **NS** we can get the complete </w:t>
      </w:r>
      <w:proofErr w:type="spellStart"/>
      <w:r>
        <w:t>namespaced</w:t>
      </w:r>
      <w:proofErr w:type="spellEnd"/>
      <w:r>
        <w:t xml:space="preserve"> ID of an object by giving it both the namespace name and the ID, in this case **</w:t>
      </w:r>
      <w:proofErr w:type="spellStart"/>
      <w:r>
        <w:t>randCount</w:t>
      </w:r>
      <w:proofErr w:type="spellEnd"/>
      <w:r>
        <w:t>**</w:t>
      </w:r>
      <w:r w:rsidR="001D7742">
        <w:t>. With this complete ID, we can select it from **input** using double brackets, and by doing this all within the function for **</w:t>
      </w:r>
      <w:proofErr w:type="spellStart"/>
      <w:r w:rsidR="001D7742">
        <w:t>lapply</w:t>
      </w:r>
      <w:proofErr w:type="spellEnd"/>
      <w:r w:rsidR="001D7742">
        <w:t>**, the result will be a list of the **</w:t>
      </w:r>
      <w:proofErr w:type="spellStart"/>
      <w:r w:rsidR="001D7742">
        <w:t>randCount</w:t>
      </w:r>
      <w:proofErr w:type="spellEnd"/>
      <w:r w:rsidR="001D7742">
        <w:t>** values for each namespace</w:t>
      </w:r>
      <w:bookmarkStart w:id="1" w:name="_GoBack"/>
      <w:ins w:id="2" w:author="Jim" w:date="2022-11-18T22:26:00Z">
        <w:r w:rsidR="00A277B5">
          <w:t xml:space="preserve"> passed to that function</w:t>
        </w:r>
      </w:ins>
      <w:bookmarkEnd w:id="1"/>
      <w:r w:rsidR="001D7742">
        <w:t>.</w:t>
      </w:r>
    </w:p>
    <w:p w:rsidR="001D7742" w:rsidRDefault="001D7742" w:rsidP="00163299">
      <w:r>
        <w:t>Is this better</w:t>
      </w:r>
      <w:r w:rsidR="002B593B">
        <w:t xml:space="preserve"> than the method shown in the prior section? That probably comes down to your personal preference. Here the whole thing is encapsulated in a single line of code, or more specifically a single function within the call to **</w:t>
      </w:r>
      <w:proofErr w:type="spellStart"/>
      <w:r w:rsidR="002B593B">
        <w:t>lapply</w:t>
      </w:r>
      <w:proofErr w:type="spellEnd"/>
      <w:r w:rsidR="002B593B">
        <w:t>**. Remember we still had to use **</w:t>
      </w:r>
      <w:proofErr w:type="spellStart"/>
      <w:r w:rsidR="002B593B">
        <w:t>lapply</w:t>
      </w:r>
      <w:proofErr w:type="spellEnd"/>
      <w:r w:rsidR="002B593B">
        <w:t>** with the other method, but also create the **</w:t>
      </w:r>
      <w:proofErr w:type="spellStart"/>
      <w:r w:rsidR="002B593B">
        <w:t>exampleCount</w:t>
      </w:r>
      <w:proofErr w:type="spellEnd"/>
      <w:r w:rsidR="002B593B">
        <w:t>** server module</w:t>
      </w:r>
      <w:r w:rsidR="00987D84">
        <w:t xml:space="preserve"> that is a larger block of code than this one.</w:t>
      </w:r>
    </w:p>
    <w:p w:rsidR="00987D84" w:rsidRPr="002D0945" w:rsidRDefault="00987D84" w:rsidP="00163299">
      <w:r>
        <w:lastRenderedPageBreak/>
        <w:t>The situation I originally applied this piercing to, involved a module that included a graph you could zoom into and a button. The purpose of the button was to take the zoom from the graph in one module, and apply it to the similar graphs in other instances of the same module. I could not find a way to achieve this same behavior with server modules, and while I could envision one, I saw it as a potential mess of nesting and interactions that I really did not want to deal with. But this piercing solution, having an **</w:t>
      </w:r>
      <w:proofErr w:type="spellStart"/>
      <w:r>
        <w:t>observeEvent</w:t>
      </w:r>
      <w:proofErr w:type="spellEnd"/>
      <w:r>
        <w:t>** monitoring the pierced buttons, to then call server modules to apply the zoom to the other modular graphs was simple and pretty elegant too.</w:t>
      </w:r>
      <w:r w:rsidR="00594636">
        <w:t xml:space="preserve"> </w:t>
      </w:r>
      <w:proofErr w:type="gramStart"/>
      <w:r w:rsidR="00594636">
        <w:t>Hence why I wanted to share it, as it is a useful tool to have.</w:t>
      </w:r>
      <w:proofErr w:type="gramEnd"/>
    </w:p>
    <w:sectPr w:rsidR="00987D84" w:rsidRPr="002D0945" w:rsidSect="00D279A2">
      <w:headerReference w:type="default" r:id="rId10"/>
      <w:footerReference w:type="first" r:id="rId11"/>
      <w:type w:val="evenPage"/>
      <w:pgSz w:w="12240" w:h="15840" w:code="1"/>
      <w:pgMar w:top="1440" w:right="1440" w:bottom="1440" w:left="1440" w:header="720" w:footer="720" w:gutter="0"/>
      <w:pgNumType w:fmt="upperLetter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401" w:rsidRDefault="00E07401" w:rsidP="00132148">
      <w:r>
        <w:separator/>
      </w:r>
    </w:p>
  </w:endnote>
  <w:endnote w:type="continuationSeparator" w:id="0">
    <w:p w:rsidR="00E07401" w:rsidRDefault="00E07401" w:rsidP="00132148">
      <w:r>
        <w:continuationSeparator/>
      </w:r>
    </w:p>
  </w:endnote>
  <w:endnote w:type="continuationNotice" w:id="1">
    <w:p w:rsidR="00E07401" w:rsidRDefault="00E0740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CBA" w:rsidRDefault="00193CBA" w:rsidP="00F16FA2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401" w:rsidRDefault="00E07401" w:rsidP="00132148">
      <w:r>
        <w:separator/>
      </w:r>
    </w:p>
  </w:footnote>
  <w:footnote w:type="continuationSeparator" w:id="0">
    <w:p w:rsidR="00E07401" w:rsidRDefault="00E07401" w:rsidP="00132148">
      <w:r>
        <w:continuationSeparator/>
      </w:r>
    </w:p>
  </w:footnote>
  <w:footnote w:type="continuationNotice" w:id="1">
    <w:p w:rsidR="00E07401" w:rsidRDefault="00E0740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C9F" w:rsidRDefault="000F2C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B564A"/>
    <w:multiLevelType w:val="hybridMultilevel"/>
    <w:tmpl w:val="3210F2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21332C"/>
    <w:multiLevelType w:val="hybridMultilevel"/>
    <w:tmpl w:val="AD02B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F5A4FA4"/>
    <w:multiLevelType w:val="hybridMultilevel"/>
    <w:tmpl w:val="E83278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9F36FD2"/>
    <w:multiLevelType w:val="hybridMultilevel"/>
    <w:tmpl w:val="1492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9B1668"/>
    <w:multiLevelType w:val="hybridMultilevel"/>
    <w:tmpl w:val="AC4A3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0739B4"/>
    <w:multiLevelType w:val="hybridMultilevel"/>
    <w:tmpl w:val="BE4AB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E6518A"/>
    <w:multiLevelType w:val="hybridMultilevel"/>
    <w:tmpl w:val="9F74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BF3"/>
    <w:rsid w:val="000017B8"/>
    <w:rsid w:val="00002D12"/>
    <w:rsid w:val="000030D8"/>
    <w:rsid w:val="00003318"/>
    <w:rsid w:val="00004278"/>
    <w:rsid w:val="00004F64"/>
    <w:rsid w:val="000053E3"/>
    <w:rsid w:val="00006C61"/>
    <w:rsid w:val="00006E39"/>
    <w:rsid w:val="00006E62"/>
    <w:rsid w:val="000075F7"/>
    <w:rsid w:val="00012102"/>
    <w:rsid w:val="000165F6"/>
    <w:rsid w:val="00020A89"/>
    <w:rsid w:val="00021E93"/>
    <w:rsid w:val="0002542B"/>
    <w:rsid w:val="000258FC"/>
    <w:rsid w:val="0002664D"/>
    <w:rsid w:val="00026818"/>
    <w:rsid w:val="00026BD9"/>
    <w:rsid w:val="00026DC3"/>
    <w:rsid w:val="00026FBF"/>
    <w:rsid w:val="0003171A"/>
    <w:rsid w:val="00032246"/>
    <w:rsid w:val="00032362"/>
    <w:rsid w:val="000327CF"/>
    <w:rsid w:val="000327EE"/>
    <w:rsid w:val="00033AA5"/>
    <w:rsid w:val="00034465"/>
    <w:rsid w:val="000351BA"/>
    <w:rsid w:val="00036150"/>
    <w:rsid w:val="0003704F"/>
    <w:rsid w:val="0004093F"/>
    <w:rsid w:val="00040AE8"/>
    <w:rsid w:val="00042972"/>
    <w:rsid w:val="00042BB0"/>
    <w:rsid w:val="00044109"/>
    <w:rsid w:val="000443FF"/>
    <w:rsid w:val="00045F11"/>
    <w:rsid w:val="0004602A"/>
    <w:rsid w:val="00047542"/>
    <w:rsid w:val="00051511"/>
    <w:rsid w:val="00054367"/>
    <w:rsid w:val="00055FA8"/>
    <w:rsid w:val="000560F7"/>
    <w:rsid w:val="00057623"/>
    <w:rsid w:val="000577C7"/>
    <w:rsid w:val="00057AE1"/>
    <w:rsid w:val="00062C58"/>
    <w:rsid w:val="00062D94"/>
    <w:rsid w:val="00063F5B"/>
    <w:rsid w:val="0006782A"/>
    <w:rsid w:val="00071660"/>
    <w:rsid w:val="00071FF4"/>
    <w:rsid w:val="00072285"/>
    <w:rsid w:val="00072E8F"/>
    <w:rsid w:val="00073652"/>
    <w:rsid w:val="00073CD3"/>
    <w:rsid w:val="00074B87"/>
    <w:rsid w:val="0008060E"/>
    <w:rsid w:val="00080F9A"/>
    <w:rsid w:val="00083EC4"/>
    <w:rsid w:val="0008460A"/>
    <w:rsid w:val="000846A8"/>
    <w:rsid w:val="00085EEF"/>
    <w:rsid w:val="00086BCA"/>
    <w:rsid w:val="00087D1C"/>
    <w:rsid w:val="00087F85"/>
    <w:rsid w:val="00090290"/>
    <w:rsid w:val="00091196"/>
    <w:rsid w:val="00091A50"/>
    <w:rsid w:val="00092108"/>
    <w:rsid w:val="00092995"/>
    <w:rsid w:val="00093702"/>
    <w:rsid w:val="000955C2"/>
    <w:rsid w:val="000A0C2E"/>
    <w:rsid w:val="000A1A45"/>
    <w:rsid w:val="000A27B8"/>
    <w:rsid w:val="000A2CC7"/>
    <w:rsid w:val="000A36F0"/>
    <w:rsid w:val="000A3E55"/>
    <w:rsid w:val="000B0B53"/>
    <w:rsid w:val="000B0E24"/>
    <w:rsid w:val="000B24BB"/>
    <w:rsid w:val="000B4390"/>
    <w:rsid w:val="000B6F91"/>
    <w:rsid w:val="000C07E2"/>
    <w:rsid w:val="000C0C00"/>
    <w:rsid w:val="000C0DA9"/>
    <w:rsid w:val="000C194F"/>
    <w:rsid w:val="000C1B6F"/>
    <w:rsid w:val="000C238B"/>
    <w:rsid w:val="000C5C93"/>
    <w:rsid w:val="000C5DB5"/>
    <w:rsid w:val="000C67AC"/>
    <w:rsid w:val="000C6B77"/>
    <w:rsid w:val="000C6C81"/>
    <w:rsid w:val="000C705B"/>
    <w:rsid w:val="000D1553"/>
    <w:rsid w:val="000D1A6B"/>
    <w:rsid w:val="000D2BDC"/>
    <w:rsid w:val="000D3AD3"/>
    <w:rsid w:val="000D3EDC"/>
    <w:rsid w:val="000D6512"/>
    <w:rsid w:val="000D69E7"/>
    <w:rsid w:val="000E2A53"/>
    <w:rsid w:val="000E573F"/>
    <w:rsid w:val="000E7435"/>
    <w:rsid w:val="000E7F17"/>
    <w:rsid w:val="000F0810"/>
    <w:rsid w:val="000F2001"/>
    <w:rsid w:val="000F2C9F"/>
    <w:rsid w:val="000F36D0"/>
    <w:rsid w:val="000F3766"/>
    <w:rsid w:val="000F567A"/>
    <w:rsid w:val="000F5EFD"/>
    <w:rsid w:val="000F6D72"/>
    <w:rsid w:val="000F743B"/>
    <w:rsid w:val="000F75CA"/>
    <w:rsid w:val="00101619"/>
    <w:rsid w:val="00101692"/>
    <w:rsid w:val="00101BC4"/>
    <w:rsid w:val="00102978"/>
    <w:rsid w:val="00103381"/>
    <w:rsid w:val="00103BC4"/>
    <w:rsid w:val="00103CE1"/>
    <w:rsid w:val="001041E2"/>
    <w:rsid w:val="0010425E"/>
    <w:rsid w:val="00104282"/>
    <w:rsid w:val="00105C93"/>
    <w:rsid w:val="00106DFF"/>
    <w:rsid w:val="00107080"/>
    <w:rsid w:val="001105D1"/>
    <w:rsid w:val="00111DE8"/>
    <w:rsid w:val="00112365"/>
    <w:rsid w:val="00113597"/>
    <w:rsid w:val="0011394F"/>
    <w:rsid w:val="001144B6"/>
    <w:rsid w:val="00122C21"/>
    <w:rsid w:val="00123540"/>
    <w:rsid w:val="00124876"/>
    <w:rsid w:val="001248E3"/>
    <w:rsid w:val="00125A35"/>
    <w:rsid w:val="00126B1D"/>
    <w:rsid w:val="00127356"/>
    <w:rsid w:val="00131E01"/>
    <w:rsid w:val="00132148"/>
    <w:rsid w:val="00135925"/>
    <w:rsid w:val="00136611"/>
    <w:rsid w:val="00136E10"/>
    <w:rsid w:val="0013776F"/>
    <w:rsid w:val="00137C7B"/>
    <w:rsid w:val="00142012"/>
    <w:rsid w:val="001433FC"/>
    <w:rsid w:val="00143567"/>
    <w:rsid w:val="00143C6A"/>
    <w:rsid w:val="00143F64"/>
    <w:rsid w:val="001461B4"/>
    <w:rsid w:val="00146E5E"/>
    <w:rsid w:val="001475DE"/>
    <w:rsid w:val="001520FF"/>
    <w:rsid w:val="001526AE"/>
    <w:rsid w:val="00152772"/>
    <w:rsid w:val="00152B1F"/>
    <w:rsid w:val="001533DC"/>
    <w:rsid w:val="00155153"/>
    <w:rsid w:val="001562D2"/>
    <w:rsid w:val="00156637"/>
    <w:rsid w:val="0016067E"/>
    <w:rsid w:val="00160AA1"/>
    <w:rsid w:val="00161F72"/>
    <w:rsid w:val="00163299"/>
    <w:rsid w:val="00164BB2"/>
    <w:rsid w:val="0016514C"/>
    <w:rsid w:val="001662E4"/>
    <w:rsid w:val="00166965"/>
    <w:rsid w:val="00166B9E"/>
    <w:rsid w:val="00167E9F"/>
    <w:rsid w:val="00170468"/>
    <w:rsid w:val="00170568"/>
    <w:rsid w:val="00170C09"/>
    <w:rsid w:val="00171C6C"/>
    <w:rsid w:val="001728C6"/>
    <w:rsid w:val="001729ED"/>
    <w:rsid w:val="00174A78"/>
    <w:rsid w:val="00174E7A"/>
    <w:rsid w:val="001757A9"/>
    <w:rsid w:val="001768C6"/>
    <w:rsid w:val="00176E13"/>
    <w:rsid w:val="001770B0"/>
    <w:rsid w:val="00181836"/>
    <w:rsid w:val="00185082"/>
    <w:rsid w:val="00185354"/>
    <w:rsid w:val="001868D4"/>
    <w:rsid w:val="001878F3"/>
    <w:rsid w:val="001906E8"/>
    <w:rsid w:val="001907A4"/>
    <w:rsid w:val="00192025"/>
    <w:rsid w:val="001923FA"/>
    <w:rsid w:val="001938E6"/>
    <w:rsid w:val="00193CBA"/>
    <w:rsid w:val="00196067"/>
    <w:rsid w:val="001A14AD"/>
    <w:rsid w:val="001A22D8"/>
    <w:rsid w:val="001A24C3"/>
    <w:rsid w:val="001A250B"/>
    <w:rsid w:val="001A297D"/>
    <w:rsid w:val="001A3662"/>
    <w:rsid w:val="001A3C24"/>
    <w:rsid w:val="001A49D0"/>
    <w:rsid w:val="001B05A4"/>
    <w:rsid w:val="001B42FF"/>
    <w:rsid w:val="001B7F90"/>
    <w:rsid w:val="001C0BA3"/>
    <w:rsid w:val="001C10F5"/>
    <w:rsid w:val="001C1A8C"/>
    <w:rsid w:val="001C2949"/>
    <w:rsid w:val="001C326C"/>
    <w:rsid w:val="001C5F0E"/>
    <w:rsid w:val="001D0550"/>
    <w:rsid w:val="001D078B"/>
    <w:rsid w:val="001D19DC"/>
    <w:rsid w:val="001D1F00"/>
    <w:rsid w:val="001D4ECA"/>
    <w:rsid w:val="001D503B"/>
    <w:rsid w:val="001D5121"/>
    <w:rsid w:val="001D7742"/>
    <w:rsid w:val="001E04BC"/>
    <w:rsid w:val="001E0B05"/>
    <w:rsid w:val="001E2E13"/>
    <w:rsid w:val="001E4213"/>
    <w:rsid w:val="001E49FB"/>
    <w:rsid w:val="001E4B38"/>
    <w:rsid w:val="001E4D2F"/>
    <w:rsid w:val="001E4D56"/>
    <w:rsid w:val="001E510F"/>
    <w:rsid w:val="001E60FA"/>
    <w:rsid w:val="001E6FE3"/>
    <w:rsid w:val="001E6FF2"/>
    <w:rsid w:val="001F0107"/>
    <w:rsid w:val="001F0E30"/>
    <w:rsid w:val="001F13EF"/>
    <w:rsid w:val="001F4354"/>
    <w:rsid w:val="001F5AD2"/>
    <w:rsid w:val="001F79C6"/>
    <w:rsid w:val="00202EEB"/>
    <w:rsid w:val="0020426A"/>
    <w:rsid w:val="00204CF5"/>
    <w:rsid w:val="002051A9"/>
    <w:rsid w:val="002068AC"/>
    <w:rsid w:val="00210285"/>
    <w:rsid w:val="0021052C"/>
    <w:rsid w:val="00210E3D"/>
    <w:rsid w:val="00212333"/>
    <w:rsid w:val="00212587"/>
    <w:rsid w:val="00215038"/>
    <w:rsid w:val="002166E2"/>
    <w:rsid w:val="002218D9"/>
    <w:rsid w:val="00223AF0"/>
    <w:rsid w:val="00224030"/>
    <w:rsid w:val="00224BF3"/>
    <w:rsid w:val="002252CF"/>
    <w:rsid w:val="0022568A"/>
    <w:rsid w:val="0022689C"/>
    <w:rsid w:val="0023020D"/>
    <w:rsid w:val="002305E6"/>
    <w:rsid w:val="00232748"/>
    <w:rsid w:val="00234323"/>
    <w:rsid w:val="00234F32"/>
    <w:rsid w:val="00234F5E"/>
    <w:rsid w:val="0024289F"/>
    <w:rsid w:val="00242ACE"/>
    <w:rsid w:val="00242FA5"/>
    <w:rsid w:val="00243BA3"/>
    <w:rsid w:val="002448B7"/>
    <w:rsid w:val="00245586"/>
    <w:rsid w:val="00246F26"/>
    <w:rsid w:val="00247356"/>
    <w:rsid w:val="00250182"/>
    <w:rsid w:val="00250239"/>
    <w:rsid w:val="00250B6C"/>
    <w:rsid w:val="00250C8E"/>
    <w:rsid w:val="00251D8F"/>
    <w:rsid w:val="00251E27"/>
    <w:rsid w:val="00252C42"/>
    <w:rsid w:val="0025354D"/>
    <w:rsid w:val="00253934"/>
    <w:rsid w:val="00254BE0"/>
    <w:rsid w:val="00255C47"/>
    <w:rsid w:val="002569BC"/>
    <w:rsid w:val="002572EA"/>
    <w:rsid w:val="00257E64"/>
    <w:rsid w:val="00261ADF"/>
    <w:rsid w:val="002642C6"/>
    <w:rsid w:val="00264DC3"/>
    <w:rsid w:val="00265092"/>
    <w:rsid w:val="00265FAA"/>
    <w:rsid w:val="00267AAE"/>
    <w:rsid w:val="002701C1"/>
    <w:rsid w:val="00270732"/>
    <w:rsid w:val="00271F68"/>
    <w:rsid w:val="00272652"/>
    <w:rsid w:val="0027285F"/>
    <w:rsid w:val="002740C7"/>
    <w:rsid w:val="00276050"/>
    <w:rsid w:val="00281563"/>
    <w:rsid w:val="002816BC"/>
    <w:rsid w:val="00281776"/>
    <w:rsid w:val="00281C40"/>
    <w:rsid w:val="0028555C"/>
    <w:rsid w:val="0028725E"/>
    <w:rsid w:val="00287668"/>
    <w:rsid w:val="00287EB1"/>
    <w:rsid w:val="00291519"/>
    <w:rsid w:val="00291F6F"/>
    <w:rsid w:val="002921C3"/>
    <w:rsid w:val="002923B5"/>
    <w:rsid w:val="0029328E"/>
    <w:rsid w:val="002948DF"/>
    <w:rsid w:val="00295CB4"/>
    <w:rsid w:val="002A0207"/>
    <w:rsid w:val="002A398A"/>
    <w:rsid w:val="002A42B4"/>
    <w:rsid w:val="002A6FFA"/>
    <w:rsid w:val="002B0A82"/>
    <w:rsid w:val="002B369D"/>
    <w:rsid w:val="002B474C"/>
    <w:rsid w:val="002B593B"/>
    <w:rsid w:val="002B667D"/>
    <w:rsid w:val="002B74B5"/>
    <w:rsid w:val="002C0C37"/>
    <w:rsid w:val="002C3142"/>
    <w:rsid w:val="002C3B90"/>
    <w:rsid w:val="002C47DD"/>
    <w:rsid w:val="002C6362"/>
    <w:rsid w:val="002C7042"/>
    <w:rsid w:val="002C71CB"/>
    <w:rsid w:val="002C7DD1"/>
    <w:rsid w:val="002D0945"/>
    <w:rsid w:val="002D19A8"/>
    <w:rsid w:val="002D3343"/>
    <w:rsid w:val="002D35F1"/>
    <w:rsid w:val="002D3B30"/>
    <w:rsid w:val="002D59BA"/>
    <w:rsid w:val="002D65C0"/>
    <w:rsid w:val="002D6CFE"/>
    <w:rsid w:val="002D7B07"/>
    <w:rsid w:val="002E08AF"/>
    <w:rsid w:val="002E1370"/>
    <w:rsid w:val="002E1CC9"/>
    <w:rsid w:val="002E2470"/>
    <w:rsid w:val="002E2CAC"/>
    <w:rsid w:val="002E2FF4"/>
    <w:rsid w:val="002E3366"/>
    <w:rsid w:val="002E3C7B"/>
    <w:rsid w:val="002E571D"/>
    <w:rsid w:val="002F0D9C"/>
    <w:rsid w:val="002F1C57"/>
    <w:rsid w:val="002F3527"/>
    <w:rsid w:val="002F41EE"/>
    <w:rsid w:val="002F6F89"/>
    <w:rsid w:val="002F78FC"/>
    <w:rsid w:val="0030013A"/>
    <w:rsid w:val="003025C2"/>
    <w:rsid w:val="00307226"/>
    <w:rsid w:val="0030734B"/>
    <w:rsid w:val="00307927"/>
    <w:rsid w:val="00310882"/>
    <w:rsid w:val="00312C88"/>
    <w:rsid w:val="003131C7"/>
    <w:rsid w:val="003135D8"/>
    <w:rsid w:val="00313864"/>
    <w:rsid w:val="003152B0"/>
    <w:rsid w:val="003165BD"/>
    <w:rsid w:val="00316ACD"/>
    <w:rsid w:val="00317526"/>
    <w:rsid w:val="003206FD"/>
    <w:rsid w:val="00320D3E"/>
    <w:rsid w:val="00321AD7"/>
    <w:rsid w:val="00321CB9"/>
    <w:rsid w:val="00321EEF"/>
    <w:rsid w:val="00324376"/>
    <w:rsid w:val="00325845"/>
    <w:rsid w:val="003265A4"/>
    <w:rsid w:val="0032737C"/>
    <w:rsid w:val="003311C2"/>
    <w:rsid w:val="0033209C"/>
    <w:rsid w:val="00334D75"/>
    <w:rsid w:val="00334D7F"/>
    <w:rsid w:val="00335718"/>
    <w:rsid w:val="003402B2"/>
    <w:rsid w:val="00342BBE"/>
    <w:rsid w:val="00342F09"/>
    <w:rsid w:val="0034371E"/>
    <w:rsid w:val="00343E75"/>
    <w:rsid w:val="00344509"/>
    <w:rsid w:val="00344792"/>
    <w:rsid w:val="00345388"/>
    <w:rsid w:val="003455E3"/>
    <w:rsid w:val="003475C7"/>
    <w:rsid w:val="0035031D"/>
    <w:rsid w:val="00351D3F"/>
    <w:rsid w:val="00352C42"/>
    <w:rsid w:val="00353B8C"/>
    <w:rsid w:val="00353FA0"/>
    <w:rsid w:val="00355B52"/>
    <w:rsid w:val="00355D88"/>
    <w:rsid w:val="0035648A"/>
    <w:rsid w:val="0035770F"/>
    <w:rsid w:val="00360455"/>
    <w:rsid w:val="003614F2"/>
    <w:rsid w:val="00363966"/>
    <w:rsid w:val="003641D4"/>
    <w:rsid w:val="00366AF5"/>
    <w:rsid w:val="003710C0"/>
    <w:rsid w:val="00377143"/>
    <w:rsid w:val="00380BF3"/>
    <w:rsid w:val="00381EC4"/>
    <w:rsid w:val="00384D1B"/>
    <w:rsid w:val="0038517A"/>
    <w:rsid w:val="00385CC9"/>
    <w:rsid w:val="003861D0"/>
    <w:rsid w:val="00386EDE"/>
    <w:rsid w:val="00390CD8"/>
    <w:rsid w:val="00390DCC"/>
    <w:rsid w:val="00391307"/>
    <w:rsid w:val="00392AF2"/>
    <w:rsid w:val="0039320A"/>
    <w:rsid w:val="0039496F"/>
    <w:rsid w:val="0039503C"/>
    <w:rsid w:val="003A0296"/>
    <w:rsid w:val="003A2215"/>
    <w:rsid w:val="003A760D"/>
    <w:rsid w:val="003A7EA7"/>
    <w:rsid w:val="003B043C"/>
    <w:rsid w:val="003B129E"/>
    <w:rsid w:val="003B461E"/>
    <w:rsid w:val="003B4B1F"/>
    <w:rsid w:val="003B5AAD"/>
    <w:rsid w:val="003B688F"/>
    <w:rsid w:val="003C12C3"/>
    <w:rsid w:val="003C5EDE"/>
    <w:rsid w:val="003C7E22"/>
    <w:rsid w:val="003D0AB4"/>
    <w:rsid w:val="003D0C56"/>
    <w:rsid w:val="003D219E"/>
    <w:rsid w:val="003D2590"/>
    <w:rsid w:val="003D320C"/>
    <w:rsid w:val="003D342B"/>
    <w:rsid w:val="003D4064"/>
    <w:rsid w:val="003D408D"/>
    <w:rsid w:val="003D443B"/>
    <w:rsid w:val="003D7608"/>
    <w:rsid w:val="003E0DB0"/>
    <w:rsid w:val="003E238D"/>
    <w:rsid w:val="003E334B"/>
    <w:rsid w:val="003E5130"/>
    <w:rsid w:val="003E5A1E"/>
    <w:rsid w:val="003E6762"/>
    <w:rsid w:val="003E68CE"/>
    <w:rsid w:val="003E6CD4"/>
    <w:rsid w:val="003E7839"/>
    <w:rsid w:val="003F0553"/>
    <w:rsid w:val="003F09B9"/>
    <w:rsid w:val="003F1212"/>
    <w:rsid w:val="003F30FC"/>
    <w:rsid w:val="003F386B"/>
    <w:rsid w:val="003F5DEB"/>
    <w:rsid w:val="003F61F2"/>
    <w:rsid w:val="003F7A73"/>
    <w:rsid w:val="00400287"/>
    <w:rsid w:val="00400812"/>
    <w:rsid w:val="00401B34"/>
    <w:rsid w:val="00403355"/>
    <w:rsid w:val="00403572"/>
    <w:rsid w:val="00403B4E"/>
    <w:rsid w:val="00405191"/>
    <w:rsid w:val="00405393"/>
    <w:rsid w:val="0040676D"/>
    <w:rsid w:val="00406813"/>
    <w:rsid w:val="004108B8"/>
    <w:rsid w:val="00410F8B"/>
    <w:rsid w:val="00411A3C"/>
    <w:rsid w:val="0041381A"/>
    <w:rsid w:val="00414443"/>
    <w:rsid w:val="0041627A"/>
    <w:rsid w:val="00416849"/>
    <w:rsid w:val="0041752B"/>
    <w:rsid w:val="00420E0B"/>
    <w:rsid w:val="00421B14"/>
    <w:rsid w:val="00423E83"/>
    <w:rsid w:val="0042482B"/>
    <w:rsid w:val="004269D8"/>
    <w:rsid w:val="00427553"/>
    <w:rsid w:val="0043043E"/>
    <w:rsid w:val="00431A40"/>
    <w:rsid w:val="00432D75"/>
    <w:rsid w:val="00433A4F"/>
    <w:rsid w:val="00434CBD"/>
    <w:rsid w:val="00436ACC"/>
    <w:rsid w:val="00440096"/>
    <w:rsid w:val="00440712"/>
    <w:rsid w:val="0044178B"/>
    <w:rsid w:val="00441E92"/>
    <w:rsid w:val="0044353B"/>
    <w:rsid w:val="00443566"/>
    <w:rsid w:val="00443E64"/>
    <w:rsid w:val="00445419"/>
    <w:rsid w:val="00447FBD"/>
    <w:rsid w:val="0045082F"/>
    <w:rsid w:val="004519B4"/>
    <w:rsid w:val="00452C51"/>
    <w:rsid w:val="00452C8A"/>
    <w:rsid w:val="004552D2"/>
    <w:rsid w:val="00455894"/>
    <w:rsid w:val="004606B3"/>
    <w:rsid w:val="00460907"/>
    <w:rsid w:val="00461701"/>
    <w:rsid w:val="00463ECB"/>
    <w:rsid w:val="00465055"/>
    <w:rsid w:val="00466D18"/>
    <w:rsid w:val="00470C25"/>
    <w:rsid w:val="00471719"/>
    <w:rsid w:val="00472468"/>
    <w:rsid w:val="00472B72"/>
    <w:rsid w:val="004730F9"/>
    <w:rsid w:val="00474E46"/>
    <w:rsid w:val="004775A6"/>
    <w:rsid w:val="0047788C"/>
    <w:rsid w:val="004804A5"/>
    <w:rsid w:val="004806C4"/>
    <w:rsid w:val="00480D59"/>
    <w:rsid w:val="00481E55"/>
    <w:rsid w:val="00482413"/>
    <w:rsid w:val="00482CD8"/>
    <w:rsid w:val="0048381C"/>
    <w:rsid w:val="00485E18"/>
    <w:rsid w:val="004923F9"/>
    <w:rsid w:val="0049610E"/>
    <w:rsid w:val="004966A0"/>
    <w:rsid w:val="00497ED6"/>
    <w:rsid w:val="004A0D1A"/>
    <w:rsid w:val="004A1854"/>
    <w:rsid w:val="004A38FE"/>
    <w:rsid w:val="004A4983"/>
    <w:rsid w:val="004A688D"/>
    <w:rsid w:val="004A6F15"/>
    <w:rsid w:val="004B1CCE"/>
    <w:rsid w:val="004B20E6"/>
    <w:rsid w:val="004B3F2A"/>
    <w:rsid w:val="004B425D"/>
    <w:rsid w:val="004B7F6C"/>
    <w:rsid w:val="004C0C7A"/>
    <w:rsid w:val="004C1755"/>
    <w:rsid w:val="004C2FA0"/>
    <w:rsid w:val="004C33BD"/>
    <w:rsid w:val="004C3F1D"/>
    <w:rsid w:val="004D0367"/>
    <w:rsid w:val="004D0DE2"/>
    <w:rsid w:val="004D16DD"/>
    <w:rsid w:val="004D2E9E"/>
    <w:rsid w:val="004D2FB9"/>
    <w:rsid w:val="004D38FA"/>
    <w:rsid w:val="004D3D18"/>
    <w:rsid w:val="004D4D33"/>
    <w:rsid w:val="004D520B"/>
    <w:rsid w:val="004D57AB"/>
    <w:rsid w:val="004D5AE6"/>
    <w:rsid w:val="004D5E9D"/>
    <w:rsid w:val="004D61FB"/>
    <w:rsid w:val="004D682A"/>
    <w:rsid w:val="004E092C"/>
    <w:rsid w:val="004E1245"/>
    <w:rsid w:val="004E1350"/>
    <w:rsid w:val="004E1DC5"/>
    <w:rsid w:val="004E6592"/>
    <w:rsid w:val="004E68D0"/>
    <w:rsid w:val="004E6C7D"/>
    <w:rsid w:val="004F0998"/>
    <w:rsid w:val="004F23B9"/>
    <w:rsid w:val="004F51DE"/>
    <w:rsid w:val="004F758E"/>
    <w:rsid w:val="00502143"/>
    <w:rsid w:val="005027BC"/>
    <w:rsid w:val="00502A32"/>
    <w:rsid w:val="00503EBD"/>
    <w:rsid w:val="005052FD"/>
    <w:rsid w:val="00510776"/>
    <w:rsid w:val="005111CE"/>
    <w:rsid w:val="00512BCF"/>
    <w:rsid w:val="00514E5B"/>
    <w:rsid w:val="00516C8C"/>
    <w:rsid w:val="00516D00"/>
    <w:rsid w:val="00517607"/>
    <w:rsid w:val="005203FE"/>
    <w:rsid w:val="0052113B"/>
    <w:rsid w:val="005216A0"/>
    <w:rsid w:val="005225F0"/>
    <w:rsid w:val="00524366"/>
    <w:rsid w:val="00524A48"/>
    <w:rsid w:val="005257DF"/>
    <w:rsid w:val="00525ADE"/>
    <w:rsid w:val="00525CB7"/>
    <w:rsid w:val="00525DBC"/>
    <w:rsid w:val="00526264"/>
    <w:rsid w:val="00527CB3"/>
    <w:rsid w:val="005304EA"/>
    <w:rsid w:val="005312A1"/>
    <w:rsid w:val="00532FF4"/>
    <w:rsid w:val="00533B45"/>
    <w:rsid w:val="00534C7D"/>
    <w:rsid w:val="005362A0"/>
    <w:rsid w:val="00536AD2"/>
    <w:rsid w:val="00537CAB"/>
    <w:rsid w:val="00542271"/>
    <w:rsid w:val="00542287"/>
    <w:rsid w:val="00542641"/>
    <w:rsid w:val="00542D81"/>
    <w:rsid w:val="0054415F"/>
    <w:rsid w:val="005445E8"/>
    <w:rsid w:val="00544D11"/>
    <w:rsid w:val="00545388"/>
    <w:rsid w:val="00545FAA"/>
    <w:rsid w:val="0054737A"/>
    <w:rsid w:val="00547EC7"/>
    <w:rsid w:val="005514C0"/>
    <w:rsid w:val="00551F43"/>
    <w:rsid w:val="00552B5C"/>
    <w:rsid w:val="0055376F"/>
    <w:rsid w:val="00554EE6"/>
    <w:rsid w:val="005552DB"/>
    <w:rsid w:val="005575BA"/>
    <w:rsid w:val="00557CD7"/>
    <w:rsid w:val="00557DEE"/>
    <w:rsid w:val="00557FE9"/>
    <w:rsid w:val="00561902"/>
    <w:rsid w:val="0056280D"/>
    <w:rsid w:val="00563E41"/>
    <w:rsid w:val="005663EB"/>
    <w:rsid w:val="00566CD3"/>
    <w:rsid w:val="005670F5"/>
    <w:rsid w:val="0056796C"/>
    <w:rsid w:val="00572622"/>
    <w:rsid w:val="00573BCB"/>
    <w:rsid w:val="00573D65"/>
    <w:rsid w:val="0057719C"/>
    <w:rsid w:val="0057734C"/>
    <w:rsid w:val="0058122C"/>
    <w:rsid w:val="00581700"/>
    <w:rsid w:val="00582064"/>
    <w:rsid w:val="00583518"/>
    <w:rsid w:val="0058379A"/>
    <w:rsid w:val="00583FC4"/>
    <w:rsid w:val="00584B78"/>
    <w:rsid w:val="00584EE1"/>
    <w:rsid w:val="0058531F"/>
    <w:rsid w:val="00585C89"/>
    <w:rsid w:val="00587CFE"/>
    <w:rsid w:val="005924F2"/>
    <w:rsid w:val="005929D1"/>
    <w:rsid w:val="005932FB"/>
    <w:rsid w:val="00593F19"/>
    <w:rsid w:val="0059421A"/>
    <w:rsid w:val="00594636"/>
    <w:rsid w:val="00596ECA"/>
    <w:rsid w:val="005A052A"/>
    <w:rsid w:val="005A0B14"/>
    <w:rsid w:val="005A1658"/>
    <w:rsid w:val="005A17F6"/>
    <w:rsid w:val="005A27FF"/>
    <w:rsid w:val="005A28E7"/>
    <w:rsid w:val="005A2A68"/>
    <w:rsid w:val="005A36F5"/>
    <w:rsid w:val="005A4A4B"/>
    <w:rsid w:val="005A5D80"/>
    <w:rsid w:val="005A68B7"/>
    <w:rsid w:val="005B0711"/>
    <w:rsid w:val="005B1CFC"/>
    <w:rsid w:val="005B20B6"/>
    <w:rsid w:val="005B38B2"/>
    <w:rsid w:val="005B72FF"/>
    <w:rsid w:val="005B7D5B"/>
    <w:rsid w:val="005C3312"/>
    <w:rsid w:val="005C3862"/>
    <w:rsid w:val="005C3F8C"/>
    <w:rsid w:val="005C4703"/>
    <w:rsid w:val="005C5EEC"/>
    <w:rsid w:val="005C7049"/>
    <w:rsid w:val="005C7286"/>
    <w:rsid w:val="005D0AD6"/>
    <w:rsid w:val="005D1DF1"/>
    <w:rsid w:val="005D2D76"/>
    <w:rsid w:val="005D391C"/>
    <w:rsid w:val="005D400E"/>
    <w:rsid w:val="005D4390"/>
    <w:rsid w:val="005D484C"/>
    <w:rsid w:val="005D4957"/>
    <w:rsid w:val="005D6069"/>
    <w:rsid w:val="005D705F"/>
    <w:rsid w:val="005E0374"/>
    <w:rsid w:val="005E2F18"/>
    <w:rsid w:val="005E34E9"/>
    <w:rsid w:val="005E64CE"/>
    <w:rsid w:val="005E788E"/>
    <w:rsid w:val="005E7D2F"/>
    <w:rsid w:val="005F1017"/>
    <w:rsid w:val="005F13B0"/>
    <w:rsid w:val="005F1CDF"/>
    <w:rsid w:val="005F3B52"/>
    <w:rsid w:val="005F4218"/>
    <w:rsid w:val="005F4316"/>
    <w:rsid w:val="005F5162"/>
    <w:rsid w:val="005F555A"/>
    <w:rsid w:val="005F698B"/>
    <w:rsid w:val="005F6D7E"/>
    <w:rsid w:val="006008F1"/>
    <w:rsid w:val="00602C7C"/>
    <w:rsid w:val="00602F21"/>
    <w:rsid w:val="00602FCD"/>
    <w:rsid w:val="00603800"/>
    <w:rsid w:val="00603B1E"/>
    <w:rsid w:val="00603F96"/>
    <w:rsid w:val="006045DC"/>
    <w:rsid w:val="00605112"/>
    <w:rsid w:val="00605F78"/>
    <w:rsid w:val="00606A0F"/>
    <w:rsid w:val="006123E5"/>
    <w:rsid w:val="006127B3"/>
    <w:rsid w:val="0061364B"/>
    <w:rsid w:val="00614242"/>
    <w:rsid w:val="0061474E"/>
    <w:rsid w:val="0061623B"/>
    <w:rsid w:val="006174EC"/>
    <w:rsid w:val="006205A8"/>
    <w:rsid w:val="00622003"/>
    <w:rsid w:val="00622C3E"/>
    <w:rsid w:val="006259E0"/>
    <w:rsid w:val="00626326"/>
    <w:rsid w:val="00626BA9"/>
    <w:rsid w:val="00626F08"/>
    <w:rsid w:val="0062713A"/>
    <w:rsid w:val="00627620"/>
    <w:rsid w:val="00631D86"/>
    <w:rsid w:val="006339FA"/>
    <w:rsid w:val="0063507B"/>
    <w:rsid w:val="006351CB"/>
    <w:rsid w:val="00635CAC"/>
    <w:rsid w:val="00636672"/>
    <w:rsid w:val="0064116E"/>
    <w:rsid w:val="00642CF0"/>
    <w:rsid w:val="00643AD1"/>
    <w:rsid w:val="006446AC"/>
    <w:rsid w:val="006446AE"/>
    <w:rsid w:val="00645DAD"/>
    <w:rsid w:val="00647005"/>
    <w:rsid w:val="006473D8"/>
    <w:rsid w:val="00647CE2"/>
    <w:rsid w:val="0065208B"/>
    <w:rsid w:val="006525DA"/>
    <w:rsid w:val="00653EAB"/>
    <w:rsid w:val="006540CF"/>
    <w:rsid w:val="00660A4A"/>
    <w:rsid w:val="006628F7"/>
    <w:rsid w:val="00662BD8"/>
    <w:rsid w:val="006634E4"/>
    <w:rsid w:val="006640E3"/>
    <w:rsid w:val="00664630"/>
    <w:rsid w:val="00664679"/>
    <w:rsid w:val="006650F4"/>
    <w:rsid w:val="006655DD"/>
    <w:rsid w:val="00665DC0"/>
    <w:rsid w:val="006661D8"/>
    <w:rsid w:val="00666350"/>
    <w:rsid w:val="006675DB"/>
    <w:rsid w:val="0066789A"/>
    <w:rsid w:val="00670B67"/>
    <w:rsid w:val="00672697"/>
    <w:rsid w:val="0067292F"/>
    <w:rsid w:val="006745F7"/>
    <w:rsid w:val="00676F20"/>
    <w:rsid w:val="0067707A"/>
    <w:rsid w:val="00680D3A"/>
    <w:rsid w:val="0068139C"/>
    <w:rsid w:val="00681CE3"/>
    <w:rsid w:val="00682AB3"/>
    <w:rsid w:val="006831DF"/>
    <w:rsid w:val="00684B1F"/>
    <w:rsid w:val="00684BA4"/>
    <w:rsid w:val="00687781"/>
    <w:rsid w:val="006917F3"/>
    <w:rsid w:val="00691CF0"/>
    <w:rsid w:val="00691D83"/>
    <w:rsid w:val="0069276B"/>
    <w:rsid w:val="006963DA"/>
    <w:rsid w:val="0069792C"/>
    <w:rsid w:val="00697AFD"/>
    <w:rsid w:val="00697FF7"/>
    <w:rsid w:val="00697FFA"/>
    <w:rsid w:val="006A0D2B"/>
    <w:rsid w:val="006A2172"/>
    <w:rsid w:val="006A58AC"/>
    <w:rsid w:val="006A5AC5"/>
    <w:rsid w:val="006A5E28"/>
    <w:rsid w:val="006A6E6B"/>
    <w:rsid w:val="006A7912"/>
    <w:rsid w:val="006A7C50"/>
    <w:rsid w:val="006B1320"/>
    <w:rsid w:val="006B323B"/>
    <w:rsid w:val="006B6819"/>
    <w:rsid w:val="006C048C"/>
    <w:rsid w:val="006C07DC"/>
    <w:rsid w:val="006C15BE"/>
    <w:rsid w:val="006C16A9"/>
    <w:rsid w:val="006C18D4"/>
    <w:rsid w:val="006C1DD8"/>
    <w:rsid w:val="006C3746"/>
    <w:rsid w:val="006C3C95"/>
    <w:rsid w:val="006C454F"/>
    <w:rsid w:val="006C4B56"/>
    <w:rsid w:val="006C6035"/>
    <w:rsid w:val="006C68D2"/>
    <w:rsid w:val="006C6C73"/>
    <w:rsid w:val="006C71A7"/>
    <w:rsid w:val="006C7986"/>
    <w:rsid w:val="006C7A5A"/>
    <w:rsid w:val="006D1B8E"/>
    <w:rsid w:val="006D27AC"/>
    <w:rsid w:val="006D31EB"/>
    <w:rsid w:val="006D3BD5"/>
    <w:rsid w:val="006D3E67"/>
    <w:rsid w:val="006D566B"/>
    <w:rsid w:val="006D73EA"/>
    <w:rsid w:val="006D75DE"/>
    <w:rsid w:val="006D7D20"/>
    <w:rsid w:val="006E0664"/>
    <w:rsid w:val="006E2447"/>
    <w:rsid w:val="006E3CA2"/>
    <w:rsid w:val="006E558D"/>
    <w:rsid w:val="006E5654"/>
    <w:rsid w:val="006E782E"/>
    <w:rsid w:val="006F0061"/>
    <w:rsid w:val="006F0168"/>
    <w:rsid w:val="006F06C4"/>
    <w:rsid w:val="006F092C"/>
    <w:rsid w:val="006F0DDA"/>
    <w:rsid w:val="006F0E66"/>
    <w:rsid w:val="006F185E"/>
    <w:rsid w:val="006F210B"/>
    <w:rsid w:val="006F3B7D"/>
    <w:rsid w:val="006F4B42"/>
    <w:rsid w:val="006F5121"/>
    <w:rsid w:val="006F5AB8"/>
    <w:rsid w:val="006F6716"/>
    <w:rsid w:val="006F6A60"/>
    <w:rsid w:val="006F718F"/>
    <w:rsid w:val="006F73F8"/>
    <w:rsid w:val="006F7C93"/>
    <w:rsid w:val="00700CC6"/>
    <w:rsid w:val="00701268"/>
    <w:rsid w:val="007023D1"/>
    <w:rsid w:val="007029E2"/>
    <w:rsid w:val="00705642"/>
    <w:rsid w:val="00707E9B"/>
    <w:rsid w:val="00707FAB"/>
    <w:rsid w:val="00710163"/>
    <w:rsid w:val="0071177A"/>
    <w:rsid w:val="0071347A"/>
    <w:rsid w:val="007142AE"/>
    <w:rsid w:val="007166F2"/>
    <w:rsid w:val="007175E7"/>
    <w:rsid w:val="00717BA8"/>
    <w:rsid w:val="00720F94"/>
    <w:rsid w:val="00721A33"/>
    <w:rsid w:val="0072289C"/>
    <w:rsid w:val="007235FB"/>
    <w:rsid w:val="00723CA8"/>
    <w:rsid w:val="00725B0A"/>
    <w:rsid w:val="007274C4"/>
    <w:rsid w:val="007304A7"/>
    <w:rsid w:val="00730FD0"/>
    <w:rsid w:val="00732245"/>
    <w:rsid w:val="00732FDE"/>
    <w:rsid w:val="00734140"/>
    <w:rsid w:val="00734297"/>
    <w:rsid w:val="0073450B"/>
    <w:rsid w:val="007363D6"/>
    <w:rsid w:val="007370D8"/>
    <w:rsid w:val="00740FCC"/>
    <w:rsid w:val="00741167"/>
    <w:rsid w:val="00741795"/>
    <w:rsid w:val="00742F5D"/>
    <w:rsid w:val="00745F6D"/>
    <w:rsid w:val="00747725"/>
    <w:rsid w:val="007519F5"/>
    <w:rsid w:val="0075254F"/>
    <w:rsid w:val="0075261F"/>
    <w:rsid w:val="0075359F"/>
    <w:rsid w:val="00756C7C"/>
    <w:rsid w:val="00761D7E"/>
    <w:rsid w:val="00762098"/>
    <w:rsid w:val="00762DCD"/>
    <w:rsid w:val="00764231"/>
    <w:rsid w:val="00765989"/>
    <w:rsid w:val="007661C9"/>
    <w:rsid w:val="00767185"/>
    <w:rsid w:val="00767CE2"/>
    <w:rsid w:val="00770A5E"/>
    <w:rsid w:val="00771B64"/>
    <w:rsid w:val="00772437"/>
    <w:rsid w:val="007726ED"/>
    <w:rsid w:val="00773498"/>
    <w:rsid w:val="007742E6"/>
    <w:rsid w:val="00774704"/>
    <w:rsid w:val="00776CF2"/>
    <w:rsid w:val="00776E7B"/>
    <w:rsid w:val="007772DE"/>
    <w:rsid w:val="00777EC9"/>
    <w:rsid w:val="007823AF"/>
    <w:rsid w:val="00785275"/>
    <w:rsid w:val="00787047"/>
    <w:rsid w:val="007919B8"/>
    <w:rsid w:val="00793534"/>
    <w:rsid w:val="0079449D"/>
    <w:rsid w:val="00795CAD"/>
    <w:rsid w:val="00796092"/>
    <w:rsid w:val="00796F82"/>
    <w:rsid w:val="00797062"/>
    <w:rsid w:val="0079710C"/>
    <w:rsid w:val="007A070C"/>
    <w:rsid w:val="007A3772"/>
    <w:rsid w:val="007A4C17"/>
    <w:rsid w:val="007A5B3C"/>
    <w:rsid w:val="007A69B1"/>
    <w:rsid w:val="007A71AA"/>
    <w:rsid w:val="007A7AFC"/>
    <w:rsid w:val="007B0CD4"/>
    <w:rsid w:val="007B265A"/>
    <w:rsid w:val="007B2A41"/>
    <w:rsid w:val="007B3594"/>
    <w:rsid w:val="007B36E9"/>
    <w:rsid w:val="007B39A1"/>
    <w:rsid w:val="007B4CF1"/>
    <w:rsid w:val="007B5E21"/>
    <w:rsid w:val="007B6346"/>
    <w:rsid w:val="007C1C48"/>
    <w:rsid w:val="007C1CF0"/>
    <w:rsid w:val="007C1F33"/>
    <w:rsid w:val="007C28B2"/>
    <w:rsid w:val="007C2AAD"/>
    <w:rsid w:val="007C43BE"/>
    <w:rsid w:val="007C4E4C"/>
    <w:rsid w:val="007C6016"/>
    <w:rsid w:val="007C70E9"/>
    <w:rsid w:val="007C7D75"/>
    <w:rsid w:val="007D15B9"/>
    <w:rsid w:val="007D1E52"/>
    <w:rsid w:val="007D231B"/>
    <w:rsid w:val="007D2763"/>
    <w:rsid w:val="007D5DDF"/>
    <w:rsid w:val="007D5E6F"/>
    <w:rsid w:val="007D72E9"/>
    <w:rsid w:val="007D7DA8"/>
    <w:rsid w:val="007E0F76"/>
    <w:rsid w:val="007E178A"/>
    <w:rsid w:val="007E1F1C"/>
    <w:rsid w:val="007E3145"/>
    <w:rsid w:val="007E3355"/>
    <w:rsid w:val="007E34B8"/>
    <w:rsid w:val="007E44B1"/>
    <w:rsid w:val="007E4CF8"/>
    <w:rsid w:val="007E527C"/>
    <w:rsid w:val="007E7569"/>
    <w:rsid w:val="007E7B9E"/>
    <w:rsid w:val="007F0511"/>
    <w:rsid w:val="007F1C1E"/>
    <w:rsid w:val="007F1C34"/>
    <w:rsid w:val="007F2711"/>
    <w:rsid w:val="007F2F25"/>
    <w:rsid w:val="007F30DE"/>
    <w:rsid w:val="008003A4"/>
    <w:rsid w:val="00801A7F"/>
    <w:rsid w:val="00802038"/>
    <w:rsid w:val="008022E9"/>
    <w:rsid w:val="0080303D"/>
    <w:rsid w:val="00803FC5"/>
    <w:rsid w:val="00805086"/>
    <w:rsid w:val="008102EE"/>
    <w:rsid w:val="00813EA6"/>
    <w:rsid w:val="0081449D"/>
    <w:rsid w:val="00814A8F"/>
    <w:rsid w:val="00814C01"/>
    <w:rsid w:val="0081708D"/>
    <w:rsid w:val="00820211"/>
    <w:rsid w:val="0082074D"/>
    <w:rsid w:val="00823351"/>
    <w:rsid w:val="00823E14"/>
    <w:rsid w:val="00825BB9"/>
    <w:rsid w:val="00825FC0"/>
    <w:rsid w:val="00827CF8"/>
    <w:rsid w:val="00830038"/>
    <w:rsid w:val="00830718"/>
    <w:rsid w:val="00832F5A"/>
    <w:rsid w:val="00834DB3"/>
    <w:rsid w:val="00835244"/>
    <w:rsid w:val="00835E42"/>
    <w:rsid w:val="00840186"/>
    <w:rsid w:val="008401E2"/>
    <w:rsid w:val="008419BA"/>
    <w:rsid w:val="00841E29"/>
    <w:rsid w:val="00843841"/>
    <w:rsid w:val="00845B09"/>
    <w:rsid w:val="00854328"/>
    <w:rsid w:val="00854E8B"/>
    <w:rsid w:val="0085506E"/>
    <w:rsid w:val="008555D7"/>
    <w:rsid w:val="0085607B"/>
    <w:rsid w:val="00856D97"/>
    <w:rsid w:val="00856F5B"/>
    <w:rsid w:val="0085796D"/>
    <w:rsid w:val="00860ED8"/>
    <w:rsid w:val="00862446"/>
    <w:rsid w:val="00862D38"/>
    <w:rsid w:val="00862F1A"/>
    <w:rsid w:val="00863C89"/>
    <w:rsid w:val="00864409"/>
    <w:rsid w:val="00864811"/>
    <w:rsid w:val="00864A0A"/>
    <w:rsid w:val="00865CCE"/>
    <w:rsid w:val="00865E8E"/>
    <w:rsid w:val="0086653A"/>
    <w:rsid w:val="00866A7C"/>
    <w:rsid w:val="00866C9B"/>
    <w:rsid w:val="0086790A"/>
    <w:rsid w:val="0087031D"/>
    <w:rsid w:val="008704CE"/>
    <w:rsid w:val="00872281"/>
    <w:rsid w:val="008731AD"/>
    <w:rsid w:val="00873C2C"/>
    <w:rsid w:val="00873F59"/>
    <w:rsid w:val="008756C7"/>
    <w:rsid w:val="008809E6"/>
    <w:rsid w:val="0088148A"/>
    <w:rsid w:val="00882082"/>
    <w:rsid w:val="00882133"/>
    <w:rsid w:val="0088305C"/>
    <w:rsid w:val="00885FFB"/>
    <w:rsid w:val="00887946"/>
    <w:rsid w:val="00887E8F"/>
    <w:rsid w:val="0089156B"/>
    <w:rsid w:val="00891592"/>
    <w:rsid w:val="008917A0"/>
    <w:rsid w:val="00891ECC"/>
    <w:rsid w:val="00892483"/>
    <w:rsid w:val="00892C99"/>
    <w:rsid w:val="008939D1"/>
    <w:rsid w:val="008940EA"/>
    <w:rsid w:val="00894612"/>
    <w:rsid w:val="00895B84"/>
    <w:rsid w:val="008972C0"/>
    <w:rsid w:val="008A0D6F"/>
    <w:rsid w:val="008A1AC5"/>
    <w:rsid w:val="008A30F8"/>
    <w:rsid w:val="008A6622"/>
    <w:rsid w:val="008A6654"/>
    <w:rsid w:val="008A71D4"/>
    <w:rsid w:val="008B0567"/>
    <w:rsid w:val="008B0C22"/>
    <w:rsid w:val="008B5627"/>
    <w:rsid w:val="008B5DC6"/>
    <w:rsid w:val="008B60FE"/>
    <w:rsid w:val="008B74B0"/>
    <w:rsid w:val="008C0A93"/>
    <w:rsid w:val="008C1A99"/>
    <w:rsid w:val="008C272E"/>
    <w:rsid w:val="008C3BB0"/>
    <w:rsid w:val="008C3DC1"/>
    <w:rsid w:val="008D1674"/>
    <w:rsid w:val="008D1FD0"/>
    <w:rsid w:val="008D265D"/>
    <w:rsid w:val="008D39D4"/>
    <w:rsid w:val="008D3B89"/>
    <w:rsid w:val="008D55E8"/>
    <w:rsid w:val="008D5F71"/>
    <w:rsid w:val="008D7580"/>
    <w:rsid w:val="008D78E1"/>
    <w:rsid w:val="008E0FD2"/>
    <w:rsid w:val="008E106A"/>
    <w:rsid w:val="008E13C6"/>
    <w:rsid w:val="008E146A"/>
    <w:rsid w:val="008E227D"/>
    <w:rsid w:val="008E264B"/>
    <w:rsid w:val="008E4C0D"/>
    <w:rsid w:val="008E51CD"/>
    <w:rsid w:val="008E577D"/>
    <w:rsid w:val="008E6848"/>
    <w:rsid w:val="008E7F22"/>
    <w:rsid w:val="008F1553"/>
    <w:rsid w:val="008F1A6C"/>
    <w:rsid w:val="008F298B"/>
    <w:rsid w:val="008F2A15"/>
    <w:rsid w:val="008F2B65"/>
    <w:rsid w:val="008F375A"/>
    <w:rsid w:val="008F3907"/>
    <w:rsid w:val="008F4086"/>
    <w:rsid w:val="008F4718"/>
    <w:rsid w:val="008F5269"/>
    <w:rsid w:val="008F5737"/>
    <w:rsid w:val="008F7303"/>
    <w:rsid w:val="0090250A"/>
    <w:rsid w:val="009059CC"/>
    <w:rsid w:val="00906BFD"/>
    <w:rsid w:val="009079F9"/>
    <w:rsid w:val="00910C90"/>
    <w:rsid w:val="00913146"/>
    <w:rsid w:val="00913C0D"/>
    <w:rsid w:val="009145F6"/>
    <w:rsid w:val="009146A9"/>
    <w:rsid w:val="00914ADB"/>
    <w:rsid w:val="009177D9"/>
    <w:rsid w:val="0091789A"/>
    <w:rsid w:val="0091795A"/>
    <w:rsid w:val="00917E1D"/>
    <w:rsid w:val="00921EFB"/>
    <w:rsid w:val="009223DB"/>
    <w:rsid w:val="00922F17"/>
    <w:rsid w:val="00923684"/>
    <w:rsid w:val="00924609"/>
    <w:rsid w:val="00926C55"/>
    <w:rsid w:val="00927093"/>
    <w:rsid w:val="009270CF"/>
    <w:rsid w:val="00927DBA"/>
    <w:rsid w:val="009311D6"/>
    <w:rsid w:val="0093133F"/>
    <w:rsid w:val="009314AF"/>
    <w:rsid w:val="00932700"/>
    <w:rsid w:val="00933EDD"/>
    <w:rsid w:val="009344F5"/>
    <w:rsid w:val="009348CC"/>
    <w:rsid w:val="00936527"/>
    <w:rsid w:val="00936EE7"/>
    <w:rsid w:val="00937AD7"/>
    <w:rsid w:val="00937F08"/>
    <w:rsid w:val="00943C89"/>
    <w:rsid w:val="009450FB"/>
    <w:rsid w:val="0094610D"/>
    <w:rsid w:val="009476AE"/>
    <w:rsid w:val="00950669"/>
    <w:rsid w:val="00951BC5"/>
    <w:rsid w:val="00951EF5"/>
    <w:rsid w:val="009524FD"/>
    <w:rsid w:val="0095303D"/>
    <w:rsid w:val="00953648"/>
    <w:rsid w:val="00957702"/>
    <w:rsid w:val="00960E2C"/>
    <w:rsid w:val="009641C4"/>
    <w:rsid w:val="0096469C"/>
    <w:rsid w:val="00964C35"/>
    <w:rsid w:val="009653CE"/>
    <w:rsid w:val="009670D4"/>
    <w:rsid w:val="00970260"/>
    <w:rsid w:val="00971525"/>
    <w:rsid w:val="009726FE"/>
    <w:rsid w:val="00972806"/>
    <w:rsid w:val="00972F79"/>
    <w:rsid w:val="00973144"/>
    <w:rsid w:val="00973D9E"/>
    <w:rsid w:val="00974F5F"/>
    <w:rsid w:val="00975663"/>
    <w:rsid w:val="00975A2B"/>
    <w:rsid w:val="009817BE"/>
    <w:rsid w:val="00982C9A"/>
    <w:rsid w:val="00987D35"/>
    <w:rsid w:val="00987D84"/>
    <w:rsid w:val="0099108B"/>
    <w:rsid w:val="0099157C"/>
    <w:rsid w:val="00991F8C"/>
    <w:rsid w:val="00994758"/>
    <w:rsid w:val="00997066"/>
    <w:rsid w:val="009A0944"/>
    <w:rsid w:val="009A101D"/>
    <w:rsid w:val="009A1B79"/>
    <w:rsid w:val="009A2226"/>
    <w:rsid w:val="009A30BE"/>
    <w:rsid w:val="009A4709"/>
    <w:rsid w:val="009A664E"/>
    <w:rsid w:val="009A74B4"/>
    <w:rsid w:val="009A77AE"/>
    <w:rsid w:val="009B0C70"/>
    <w:rsid w:val="009B0D9A"/>
    <w:rsid w:val="009B1124"/>
    <w:rsid w:val="009B1A41"/>
    <w:rsid w:val="009B1D8D"/>
    <w:rsid w:val="009B2554"/>
    <w:rsid w:val="009B28AF"/>
    <w:rsid w:val="009B2D69"/>
    <w:rsid w:val="009B34CA"/>
    <w:rsid w:val="009B44E2"/>
    <w:rsid w:val="009B66DC"/>
    <w:rsid w:val="009B6AC8"/>
    <w:rsid w:val="009B6BA8"/>
    <w:rsid w:val="009B7DFC"/>
    <w:rsid w:val="009C1084"/>
    <w:rsid w:val="009C2B62"/>
    <w:rsid w:val="009C3E93"/>
    <w:rsid w:val="009C48FD"/>
    <w:rsid w:val="009C4B1E"/>
    <w:rsid w:val="009C634F"/>
    <w:rsid w:val="009D0A83"/>
    <w:rsid w:val="009D1954"/>
    <w:rsid w:val="009D29E7"/>
    <w:rsid w:val="009D4244"/>
    <w:rsid w:val="009D4AA4"/>
    <w:rsid w:val="009D555E"/>
    <w:rsid w:val="009D7935"/>
    <w:rsid w:val="009E0324"/>
    <w:rsid w:val="009E1ACA"/>
    <w:rsid w:val="009E2242"/>
    <w:rsid w:val="009E4EB7"/>
    <w:rsid w:val="009E78F9"/>
    <w:rsid w:val="009E7B3C"/>
    <w:rsid w:val="009F2CE8"/>
    <w:rsid w:val="009F3F49"/>
    <w:rsid w:val="009F56BF"/>
    <w:rsid w:val="009F6AC8"/>
    <w:rsid w:val="00A00883"/>
    <w:rsid w:val="00A00ABF"/>
    <w:rsid w:val="00A039C9"/>
    <w:rsid w:val="00A0503F"/>
    <w:rsid w:val="00A05718"/>
    <w:rsid w:val="00A07698"/>
    <w:rsid w:val="00A101F6"/>
    <w:rsid w:val="00A1061C"/>
    <w:rsid w:val="00A10BF3"/>
    <w:rsid w:val="00A112C3"/>
    <w:rsid w:val="00A13355"/>
    <w:rsid w:val="00A13D89"/>
    <w:rsid w:val="00A1536E"/>
    <w:rsid w:val="00A15532"/>
    <w:rsid w:val="00A162FB"/>
    <w:rsid w:val="00A17653"/>
    <w:rsid w:val="00A17E41"/>
    <w:rsid w:val="00A22945"/>
    <w:rsid w:val="00A2316C"/>
    <w:rsid w:val="00A232BC"/>
    <w:rsid w:val="00A239A2"/>
    <w:rsid w:val="00A23F9A"/>
    <w:rsid w:val="00A25A5B"/>
    <w:rsid w:val="00A26D20"/>
    <w:rsid w:val="00A277B5"/>
    <w:rsid w:val="00A30142"/>
    <w:rsid w:val="00A306A7"/>
    <w:rsid w:val="00A316B4"/>
    <w:rsid w:val="00A31A9F"/>
    <w:rsid w:val="00A3218B"/>
    <w:rsid w:val="00A3273B"/>
    <w:rsid w:val="00A32881"/>
    <w:rsid w:val="00A34055"/>
    <w:rsid w:val="00A3406B"/>
    <w:rsid w:val="00A378B7"/>
    <w:rsid w:val="00A37DE2"/>
    <w:rsid w:val="00A37EF6"/>
    <w:rsid w:val="00A40BC0"/>
    <w:rsid w:val="00A4107C"/>
    <w:rsid w:val="00A416B2"/>
    <w:rsid w:val="00A42954"/>
    <w:rsid w:val="00A449DD"/>
    <w:rsid w:val="00A44A18"/>
    <w:rsid w:val="00A44D90"/>
    <w:rsid w:val="00A46181"/>
    <w:rsid w:val="00A479BB"/>
    <w:rsid w:val="00A51C1B"/>
    <w:rsid w:val="00A523D0"/>
    <w:rsid w:val="00A524FF"/>
    <w:rsid w:val="00A54994"/>
    <w:rsid w:val="00A5587B"/>
    <w:rsid w:val="00A55AA9"/>
    <w:rsid w:val="00A569EE"/>
    <w:rsid w:val="00A57357"/>
    <w:rsid w:val="00A617E6"/>
    <w:rsid w:val="00A61A12"/>
    <w:rsid w:val="00A61A34"/>
    <w:rsid w:val="00A62BE1"/>
    <w:rsid w:val="00A63DB0"/>
    <w:rsid w:val="00A66867"/>
    <w:rsid w:val="00A71A20"/>
    <w:rsid w:val="00A72689"/>
    <w:rsid w:val="00A7466E"/>
    <w:rsid w:val="00A75CE9"/>
    <w:rsid w:val="00A76A00"/>
    <w:rsid w:val="00A76A5A"/>
    <w:rsid w:val="00A77328"/>
    <w:rsid w:val="00A77941"/>
    <w:rsid w:val="00A82AB8"/>
    <w:rsid w:val="00A83544"/>
    <w:rsid w:val="00A83E55"/>
    <w:rsid w:val="00A844C4"/>
    <w:rsid w:val="00A90339"/>
    <w:rsid w:val="00A917AF"/>
    <w:rsid w:val="00A92382"/>
    <w:rsid w:val="00A947E1"/>
    <w:rsid w:val="00A95986"/>
    <w:rsid w:val="00A96417"/>
    <w:rsid w:val="00A965FC"/>
    <w:rsid w:val="00A96816"/>
    <w:rsid w:val="00AA0238"/>
    <w:rsid w:val="00AA0EE2"/>
    <w:rsid w:val="00AA2136"/>
    <w:rsid w:val="00AA242F"/>
    <w:rsid w:val="00AA2AA9"/>
    <w:rsid w:val="00AA45FB"/>
    <w:rsid w:val="00AA5F00"/>
    <w:rsid w:val="00AA7576"/>
    <w:rsid w:val="00AB1858"/>
    <w:rsid w:val="00AB1F2D"/>
    <w:rsid w:val="00AB4045"/>
    <w:rsid w:val="00AB4D75"/>
    <w:rsid w:val="00AC138C"/>
    <w:rsid w:val="00AC16F5"/>
    <w:rsid w:val="00AC229C"/>
    <w:rsid w:val="00AC2D19"/>
    <w:rsid w:val="00AC32C7"/>
    <w:rsid w:val="00AC3B70"/>
    <w:rsid w:val="00AC4E12"/>
    <w:rsid w:val="00AC510C"/>
    <w:rsid w:val="00AC678F"/>
    <w:rsid w:val="00AD0869"/>
    <w:rsid w:val="00AD0F41"/>
    <w:rsid w:val="00AD1EF1"/>
    <w:rsid w:val="00AD3D42"/>
    <w:rsid w:val="00AD4640"/>
    <w:rsid w:val="00AD4DC3"/>
    <w:rsid w:val="00AD59B5"/>
    <w:rsid w:val="00AD694E"/>
    <w:rsid w:val="00AD70F3"/>
    <w:rsid w:val="00AD776F"/>
    <w:rsid w:val="00AE0D1C"/>
    <w:rsid w:val="00AE239C"/>
    <w:rsid w:val="00AE290E"/>
    <w:rsid w:val="00AE2B9B"/>
    <w:rsid w:val="00AE3185"/>
    <w:rsid w:val="00AE38D7"/>
    <w:rsid w:val="00AE3E26"/>
    <w:rsid w:val="00AE3EDB"/>
    <w:rsid w:val="00AE5008"/>
    <w:rsid w:val="00AE798D"/>
    <w:rsid w:val="00AF02BC"/>
    <w:rsid w:val="00AF0C3A"/>
    <w:rsid w:val="00AF5B40"/>
    <w:rsid w:val="00AF7556"/>
    <w:rsid w:val="00B02E99"/>
    <w:rsid w:val="00B03492"/>
    <w:rsid w:val="00B04E59"/>
    <w:rsid w:val="00B05BB8"/>
    <w:rsid w:val="00B0653B"/>
    <w:rsid w:val="00B07CB5"/>
    <w:rsid w:val="00B1025D"/>
    <w:rsid w:val="00B107D9"/>
    <w:rsid w:val="00B13760"/>
    <w:rsid w:val="00B14060"/>
    <w:rsid w:val="00B15070"/>
    <w:rsid w:val="00B167F0"/>
    <w:rsid w:val="00B178EE"/>
    <w:rsid w:val="00B2191B"/>
    <w:rsid w:val="00B21E68"/>
    <w:rsid w:val="00B22840"/>
    <w:rsid w:val="00B23044"/>
    <w:rsid w:val="00B23B6B"/>
    <w:rsid w:val="00B242BD"/>
    <w:rsid w:val="00B24363"/>
    <w:rsid w:val="00B24CCB"/>
    <w:rsid w:val="00B26220"/>
    <w:rsid w:val="00B27504"/>
    <w:rsid w:val="00B27C40"/>
    <w:rsid w:val="00B30E1C"/>
    <w:rsid w:val="00B3194D"/>
    <w:rsid w:val="00B34C8E"/>
    <w:rsid w:val="00B34CF6"/>
    <w:rsid w:val="00B359C8"/>
    <w:rsid w:val="00B36359"/>
    <w:rsid w:val="00B37817"/>
    <w:rsid w:val="00B4045B"/>
    <w:rsid w:val="00B405F4"/>
    <w:rsid w:val="00B4096D"/>
    <w:rsid w:val="00B40971"/>
    <w:rsid w:val="00B41249"/>
    <w:rsid w:val="00B414ED"/>
    <w:rsid w:val="00B42158"/>
    <w:rsid w:val="00B427B0"/>
    <w:rsid w:val="00B43294"/>
    <w:rsid w:val="00B4353B"/>
    <w:rsid w:val="00B43C23"/>
    <w:rsid w:val="00B43DA2"/>
    <w:rsid w:val="00B502A7"/>
    <w:rsid w:val="00B53E1D"/>
    <w:rsid w:val="00B559EE"/>
    <w:rsid w:val="00B56810"/>
    <w:rsid w:val="00B56ED7"/>
    <w:rsid w:val="00B57537"/>
    <w:rsid w:val="00B61768"/>
    <w:rsid w:val="00B61C67"/>
    <w:rsid w:val="00B63A8D"/>
    <w:rsid w:val="00B64636"/>
    <w:rsid w:val="00B65ED4"/>
    <w:rsid w:val="00B676C4"/>
    <w:rsid w:val="00B6788A"/>
    <w:rsid w:val="00B719BE"/>
    <w:rsid w:val="00B73291"/>
    <w:rsid w:val="00B73D58"/>
    <w:rsid w:val="00B74F24"/>
    <w:rsid w:val="00B75B3F"/>
    <w:rsid w:val="00B76DD9"/>
    <w:rsid w:val="00B77FF8"/>
    <w:rsid w:val="00B81A6E"/>
    <w:rsid w:val="00B831BE"/>
    <w:rsid w:val="00B85CC9"/>
    <w:rsid w:val="00B86408"/>
    <w:rsid w:val="00B86C10"/>
    <w:rsid w:val="00B8713C"/>
    <w:rsid w:val="00B90C30"/>
    <w:rsid w:val="00B9382B"/>
    <w:rsid w:val="00B93FD2"/>
    <w:rsid w:val="00B95510"/>
    <w:rsid w:val="00B96867"/>
    <w:rsid w:val="00B96980"/>
    <w:rsid w:val="00BA330A"/>
    <w:rsid w:val="00BA3FF1"/>
    <w:rsid w:val="00BA456A"/>
    <w:rsid w:val="00BA4D73"/>
    <w:rsid w:val="00BA63DE"/>
    <w:rsid w:val="00BB0BE3"/>
    <w:rsid w:val="00BB1246"/>
    <w:rsid w:val="00BB46D1"/>
    <w:rsid w:val="00BB4F67"/>
    <w:rsid w:val="00BB51CC"/>
    <w:rsid w:val="00BB618A"/>
    <w:rsid w:val="00BC04CB"/>
    <w:rsid w:val="00BC0A02"/>
    <w:rsid w:val="00BC0D02"/>
    <w:rsid w:val="00BC1074"/>
    <w:rsid w:val="00BC168B"/>
    <w:rsid w:val="00BC16A0"/>
    <w:rsid w:val="00BC2693"/>
    <w:rsid w:val="00BC387D"/>
    <w:rsid w:val="00BC5C3C"/>
    <w:rsid w:val="00BC643E"/>
    <w:rsid w:val="00BC6978"/>
    <w:rsid w:val="00BC7360"/>
    <w:rsid w:val="00BD4450"/>
    <w:rsid w:val="00BD45F1"/>
    <w:rsid w:val="00BD4CD1"/>
    <w:rsid w:val="00BD576D"/>
    <w:rsid w:val="00BD65C3"/>
    <w:rsid w:val="00BD6E9E"/>
    <w:rsid w:val="00BD7295"/>
    <w:rsid w:val="00BD77CD"/>
    <w:rsid w:val="00BE0F59"/>
    <w:rsid w:val="00BE10F5"/>
    <w:rsid w:val="00BE179B"/>
    <w:rsid w:val="00BE1F2B"/>
    <w:rsid w:val="00BE204C"/>
    <w:rsid w:val="00BE298F"/>
    <w:rsid w:val="00BE360A"/>
    <w:rsid w:val="00BF1B62"/>
    <w:rsid w:val="00BF2814"/>
    <w:rsid w:val="00BF3E4C"/>
    <w:rsid w:val="00BF43D3"/>
    <w:rsid w:val="00BF67DB"/>
    <w:rsid w:val="00BF6FF4"/>
    <w:rsid w:val="00C009AA"/>
    <w:rsid w:val="00C0208F"/>
    <w:rsid w:val="00C045DC"/>
    <w:rsid w:val="00C11E5D"/>
    <w:rsid w:val="00C147D7"/>
    <w:rsid w:val="00C148E7"/>
    <w:rsid w:val="00C1558B"/>
    <w:rsid w:val="00C1570A"/>
    <w:rsid w:val="00C15C99"/>
    <w:rsid w:val="00C17630"/>
    <w:rsid w:val="00C17DD4"/>
    <w:rsid w:val="00C2139E"/>
    <w:rsid w:val="00C216BC"/>
    <w:rsid w:val="00C2201B"/>
    <w:rsid w:val="00C228C4"/>
    <w:rsid w:val="00C23087"/>
    <w:rsid w:val="00C25726"/>
    <w:rsid w:val="00C25D03"/>
    <w:rsid w:val="00C267F6"/>
    <w:rsid w:val="00C26AE1"/>
    <w:rsid w:val="00C26C5F"/>
    <w:rsid w:val="00C2727F"/>
    <w:rsid w:val="00C27471"/>
    <w:rsid w:val="00C30D44"/>
    <w:rsid w:val="00C3176A"/>
    <w:rsid w:val="00C324C4"/>
    <w:rsid w:val="00C3322E"/>
    <w:rsid w:val="00C34DF9"/>
    <w:rsid w:val="00C35215"/>
    <w:rsid w:val="00C377FC"/>
    <w:rsid w:val="00C41138"/>
    <w:rsid w:val="00C41242"/>
    <w:rsid w:val="00C41D98"/>
    <w:rsid w:val="00C4218A"/>
    <w:rsid w:val="00C44432"/>
    <w:rsid w:val="00C446F6"/>
    <w:rsid w:val="00C45F5C"/>
    <w:rsid w:val="00C47A5A"/>
    <w:rsid w:val="00C50ABC"/>
    <w:rsid w:val="00C5174D"/>
    <w:rsid w:val="00C52BC8"/>
    <w:rsid w:val="00C53F8E"/>
    <w:rsid w:val="00C55CC5"/>
    <w:rsid w:val="00C55E1D"/>
    <w:rsid w:val="00C55EDD"/>
    <w:rsid w:val="00C56922"/>
    <w:rsid w:val="00C56C01"/>
    <w:rsid w:val="00C578E3"/>
    <w:rsid w:val="00C57F23"/>
    <w:rsid w:val="00C60B20"/>
    <w:rsid w:val="00C60B5C"/>
    <w:rsid w:val="00C61EA0"/>
    <w:rsid w:val="00C6277A"/>
    <w:rsid w:val="00C63C1D"/>
    <w:rsid w:val="00C65203"/>
    <w:rsid w:val="00C65270"/>
    <w:rsid w:val="00C654C0"/>
    <w:rsid w:val="00C66D6F"/>
    <w:rsid w:val="00C67576"/>
    <w:rsid w:val="00C67B3C"/>
    <w:rsid w:val="00C70C36"/>
    <w:rsid w:val="00C70DF6"/>
    <w:rsid w:val="00C71972"/>
    <w:rsid w:val="00C73767"/>
    <w:rsid w:val="00C74722"/>
    <w:rsid w:val="00C74E96"/>
    <w:rsid w:val="00C74EE9"/>
    <w:rsid w:val="00C76458"/>
    <w:rsid w:val="00C77CB1"/>
    <w:rsid w:val="00C81363"/>
    <w:rsid w:val="00C81CF1"/>
    <w:rsid w:val="00C8225A"/>
    <w:rsid w:val="00C8387C"/>
    <w:rsid w:val="00C83B66"/>
    <w:rsid w:val="00C84D21"/>
    <w:rsid w:val="00C855C0"/>
    <w:rsid w:val="00C875F5"/>
    <w:rsid w:val="00C877B2"/>
    <w:rsid w:val="00C87C9A"/>
    <w:rsid w:val="00C92A8E"/>
    <w:rsid w:val="00C9402F"/>
    <w:rsid w:val="00C9419B"/>
    <w:rsid w:val="00C96900"/>
    <w:rsid w:val="00C979B5"/>
    <w:rsid w:val="00CA1167"/>
    <w:rsid w:val="00CA16B1"/>
    <w:rsid w:val="00CA17C6"/>
    <w:rsid w:val="00CA1938"/>
    <w:rsid w:val="00CA3F89"/>
    <w:rsid w:val="00CA6DB6"/>
    <w:rsid w:val="00CA75BB"/>
    <w:rsid w:val="00CA7702"/>
    <w:rsid w:val="00CB0FC2"/>
    <w:rsid w:val="00CB105E"/>
    <w:rsid w:val="00CB226E"/>
    <w:rsid w:val="00CB28E4"/>
    <w:rsid w:val="00CB2E6D"/>
    <w:rsid w:val="00CB697A"/>
    <w:rsid w:val="00CC2591"/>
    <w:rsid w:val="00CC3452"/>
    <w:rsid w:val="00CC44FD"/>
    <w:rsid w:val="00CC6486"/>
    <w:rsid w:val="00CC7C01"/>
    <w:rsid w:val="00CD004F"/>
    <w:rsid w:val="00CD2212"/>
    <w:rsid w:val="00CD25D6"/>
    <w:rsid w:val="00CD29DE"/>
    <w:rsid w:val="00CD2AF8"/>
    <w:rsid w:val="00CD31F5"/>
    <w:rsid w:val="00CD39F7"/>
    <w:rsid w:val="00CD3DAD"/>
    <w:rsid w:val="00CD4D26"/>
    <w:rsid w:val="00CD5A6D"/>
    <w:rsid w:val="00CD615F"/>
    <w:rsid w:val="00CE0D4E"/>
    <w:rsid w:val="00CE0F26"/>
    <w:rsid w:val="00CE0FEB"/>
    <w:rsid w:val="00CE2030"/>
    <w:rsid w:val="00CE3F00"/>
    <w:rsid w:val="00CE44E2"/>
    <w:rsid w:val="00CE4FE3"/>
    <w:rsid w:val="00CE57CA"/>
    <w:rsid w:val="00CE75D7"/>
    <w:rsid w:val="00CF19D8"/>
    <w:rsid w:val="00CF2714"/>
    <w:rsid w:val="00CF298F"/>
    <w:rsid w:val="00CF4597"/>
    <w:rsid w:val="00CF5EB5"/>
    <w:rsid w:val="00CF6204"/>
    <w:rsid w:val="00CF71BA"/>
    <w:rsid w:val="00D0224A"/>
    <w:rsid w:val="00D03757"/>
    <w:rsid w:val="00D0478F"/>
    <w:rsid w:val="00D0689B"/>
    <w:rsid w:val="00D0713E"/>
    <w:rsid w:val="00D11CE0"/>
    <w:rsid w:val="00D1535B"/>
    <w:rsid w:val="00D2004B"/>
    <w:rsid w:val="00D216F6"/>
    <w:rsid w:val="00D22121"/>
    <w:rsid w:val="00D228F5"/>
    <w:rsid w:val="00D23397"/>
    <w:rsid w:val="00D279A2"/>
    <w:rsid w:val="00D3106D"/>
    <w:rsid w:val="00D31E68"/>
    <w:rsid w:val="00D320F5"/>
    <w:rsid w:val="00D3311D"/>
    <w:rsid w:val="00D34392"/>
    <w:rsid w:val="00D346AA"/>
    <w:rsid w:val="00D34A2C"/>
    <w:rsid w:val="00D34A3F"/>
    <w:rsid w:val="00D3529A"/>
    <w:rsid w:val="00D36075"/>
    <w:rsid w:val="00D373AE"/>
    <w:rsid w:val="00D37D0D"/>
    <w:rsid w:val="00D414ED"/>
    <w:rsid w:val="00D4288A"/>
    <w:rsid w:val="00D45C63"/>
    <w:rsid w:val="00D45D7D"/>
    <w:rsid w:val="00D4600C"/>
    <w:rsid w:val="00D4641E"/>
    <w:rsid w:val="00D50E65"/>
    <w:rsid w:val="00D513F6"/>
    <w:rsid w:val="00D5382B"/>
    <w:rsid w:val="00D53B74"/>
    <w:rsid w:val="00D54C9A"/>
    <w:rsid w:val="00D5681E"/>
    <w:rsid w:val="00D6015E"/>
    <w:rsid w:val="00D61415"/>
    <w:rsid w:val="00D6247B"/>
    <w:rsid w:val="00D628D1"/>
    <w:rsid w:val="00D62A1B"/>
    <w:rsid w:val="00D652F9"/>
    <w:rsid w:val="00D656C2"/>
    <w:rsid w:val="00D6591B"/>
    <w:rsid w:val="00D67307"/>
    <w:rsid w:val="00D67F91"/>
    <w:rsid w:val="00D707D3"/>
    <w:rsid w:val="00D70E52"/>
    <w:rsid w:val="00D72EFB"/>
    <w:rsid w:val="00D73A6C"/>
    <w:rsid w:val="00D7791D"/>
    <w:rsid w:val="00D77DD7"/>
    <w:rsid w:val="00D802B5"/>
    <w:rsid w:val="00D8064B"/>
    <w:rsid w:val="00D80932"/>
    <w:rsid w:val="00D80B42"/>
    <w:rsid w:val="00D81A57"/>
    <w:rsid w:val="00D848C3"/>
    <w:rsid w:val="00D84A75"/>
    <w:rsid w:val="00D8657D"/>
    <w:rsid w:val="00D871EE"/>
    <w:rsid w:val="00D875A4"/>
    <w:rsid w:val="00D87C27"/>
    <w:rsid w:val="00D9388B"/>
    <w:rsid w:val="00D9423A"/>
    <w:rsid w:val="00D96780"/>
    <w:rsid w:val="00DA0091"/>
    <w:rsid w:val="00DA0146"/>
    <w:rsid w:val="00DA05C7"/>
    <w:rsid w:val="00DA08B9"/>
    <w:rsid w:val="00DA13B5"/>
    <w:rsid w:val="00DA2DDC"/>
    <w:rsid w:val="00DA3FA8"/>
    <w:rsid w:val="00DA4A96"/>
    <w:rsid w:val="00DA6035"/>
    <w:rsid w:val="00DA7A03"/>
    <w:rsid w:val="00DB01BA"/>
    <w:rsid w:val="00DB24AE"/>
    <w:rsid w:val="00DB269B"/>
    <w:rsid w:val="00DB3472"/>
    <w:rsid w:val="00DB45E2"/>
    <w:rsid w:val="00DB4AD6"/>
    <w:rsid w:val="00DB4D2B"/>
    <w:rsid w:val="00DB5465"/>
    <w:rsid w:val="00DB5D6A"/>
    <w:rsid w:val="00DB60DA"/>
    <w:rsid w:val="00DB7655"/>
    <w:rsid w:val="00DB7E16"/>
    <w:rsid w:val="00DC129D"/>
    <w:rsid w:val="00DC3DF4"/>
    <w:rsid w:val="00DC5C8C"/>
    <w:rsid w:val="00DC70E1"/>
    <w:rsid w:val="00DC787E"/>
    <w:rsid w:val="00DD001F"/>
    <w:rsid w:val="00DD0566"/>
    <w:rsid w:val="00DD0D59"/>
    <w:rsid w:val="00DD110F"/>
    <w:rsid w:val="00DD43FF"/>
    <w:rsid w:val="00DD4957"/>
    <w:rsid w:val="00DE0803"/>
    <w:rsid w:val="00DE16ED"/>
    <w:rsid w:val="00DE35A7"/>
    <w:rsid w:val="00DE74E5"/>
    <w:rsid w:val="00DF7425"/>
    <w:rsid w:val="00DF7C48"/>
    <w:rsid w:val="00E02182"/>
    <w:rsid w:val="00E02F6A"/>
    <w:rsid w:val="00E04C11"/>
    <w:rsid w:val="00E05427"/>
    <w:rsid w:val="00E070FD"/>
    <w:rsid w:val="00E07401"/>
    <w:rsid w:val="00E07647"/>
    <w:rsid w:val="00E10844"/>
    <w:rsid w:val="00E124DE"/>
    <w:rsid w:val="00E129B2"/>
    <w:rsid w:val="00E135EF"/>
    <w:rsid w:val="00E14BE5"/>
    <w:rsid w:val="00E16745"/>
    <w:rsid w:val="00E179B3"/>
    <w:rsid w:val="00E2018C"/>
    <w:rsid w:val="00E22342"/>
    <w:rsid w:val="00E24258"/>
    <w:rsid w:val="00E245B1"/>
    <w:rsid w:val="00E25562"/>
    <w:rsid w:val="00E26D39"/>
    <w:rsid w:val="00E306CA"/>
    <w:rsid w:val="00E31818"/>
    <w:rsid w:val="00E31ED3"/>
    <w:rsid w:val="00E32D03"/>
    <w:rsid w:val="00E340D7"/>
    <w:rsid w:val="00E34853"/>
    <w:rsid w:val="00E34BEB"/>
    <w:rsid w:val="00E375A5"/>
    <w:rsid w:val="00E40E2D"/>
    <w:rsid w:val="00E412B2"/>
    <w:rsid w:val="00E4309D"/>
    <w:rsid w:val="00E43382"/>
    <w:rsid w:val="00E4659B"/>
    <w:rsid w:val="00E47796"/>
    <w:rsid w:val="00E51317"/>
    <w:rsid w:val="00E5191A"/>
    <w:rsid w:val="00E526D9"/>
    <w:rsid w:val="00E54FEC"/>
    <w:rsid w:val="00E5683E"/>
    <w:rsid w:val="00E60EC9"/>
    <w:rsid w:val="00E61461"/>
    <w:rsid w:val="00E63E35"/>
    <w:rsid w:val="00E64C6D"/>
    <w:rsid w:val="00E6536C"/>
    <w:rsid w:val="00E657CC"/>
    <w:rsid w:val="00E66364"/>
    <w:rsid w:val="00E67ECA"/>
    <w:rsid w:val="00E70700"/>
    <w:rsid w:val="00E70BD3"/>
    <w:rsid w:val="00E74F88"/>
    <w:rsid w:val="00E752F3"/>
    <w:rsid w:val="00E76078"/>
    <w:rsid w:val="00E76087"/>
    <w:rsid w:val="00E7670F"/>
    <w:rsid w:val="00E777BF"/>
    <w:rsid w:val="00E8039D"/>
    <w:rsid w:val="00E80689"/>
    <w:rsid w:val="00E80BE8"/>
    <w:rsid w:val="00E815FC"/>
    <w:rsid w:val="00E81CE2"/>
    <w:rsid w:val="00E83BD5"/>
    <w:rsid w:val="00E84971"/>
    <w:rsid w:val="00E852EC"/>
    <w:rsid w:val="00E8582A"/>
    <w:rsid w:val="00E85EBD"/>
    <w:rsid w:val="00E8756D"/>
    <w:rsid w:val="00E90274"/>
    <w:rsid w:val="00E914CA"/>
    <w:rsid w:val="00E91910"/>
    <w:rsid w:val="00E92877"/>
    <w:rsid w:val="00E934AD"/>
    <w:rsid w:val="00E938F5"/>
    <w:rsid w:val="00E94D31"/>
    <w:rsid w:val="00E953E2"/>
    <w:rsid w:val="00E95B72"/>
    <w:rsid w:val="00EA22FA"/>
    <w:rsid w:val="00EA2496"/>
    <w:rsid w:val="00EA2638"/>
    <w:rsid w:val="00EA29E1"/>
    <w:rsid w:val="00EA342B"/>
    <w:rsid w:val="00EA3EA9"/>
    <w:rsid w:val="00EA4341"/>
    <w:rsid w:val="00EA44A0"/>
    <w:rsid w:val="00EA4BB0"/>
    <w:rsid w:val="00EA5667"/>
    <w:rsid w:val="00EA6B05"/>
    <w:rsid w:val="00EA6F4A"/>
    <w:rsid w:val="00EB0507"/>
    <w:rsid w:val="00EB1056"/>
    <w:rsid w:val="00EB1A63"/>
    <w:rsid w:val="00EB2B65"/>
    <w:rsid w:val="00EB3314"/>
    <w:rsid w:val="00EB4970"/>
    <w:rsid w:val="00EB4B46"/>
    <w:rsid w:val="00EB5233"/>
    <w:rsid w:val="00EB68AE"/>
    <w:rsid w:val="00EC218F"/>
    <w:rsid w:val="00EC2B6A"/>
    <w:rsid w:val="00EC3FDA"/>
    <w:rsid w:val="00EC4888"/>
    <w:rsid w:val="00EC661A"/>
    <w:rsid w:val="00EC6A83"/>
    <w:rsid w:val="00ED21CC"/>
    <w:rsid w:val="00ED412B"/>
    <w:rsid w:val="00ED4201"/>
    <w:rsid w:val="00ED4B86"/>
    <w:rsid w:val="00ED5DBA"/>
    <w:rsid w:val="00EE0E64"/>
    <w:rsid w:val="00EE2778"/>
    <w:rsid w:val="00EE303B"/>
    <w:rsid w:val="00EE44D2"/>
    <w:rsid w:val="00EE4857"/>
    <w:rsid w:val="00EE56B2"/>
    <w:rsid w:val="00EE57B4"/>
    <w:rsid w:val="00EE7634"/>
    <w:rsid w:val="00EF0FD1"/>
    <w:rsid w:val="00EF11CA"/>
    <w:rsid w:val="00EF2267"/>
    <w:rsid w:val="00EF29D6"/>
    <w:rsid w:val="00EF2F1F"/>
    <w:rsid w:val="00EF5B33"/>
    <w:rsid w:val="00EF5B6E"/>
    <w:rsid w:val="00EF7A35"/>
    <w:rsid w:val="00EF7A38"/>
    <w:rsid w:val="00EF7AED"/>
    <w:rsid w:val="00F0012C"/>
    <w:rsid w:val="00F037D8"/>
    <w:rsid w:val="00F03D25"/>
    <w:rsid w:val="00F04684"/>
    <w:rsid w:val="00F04B37"/>
    <w:rsid w:val="00F0585E"/>
    <w:rsid w:val="00F05E24"/>
    <w:rsid w:val="00F067D6"/>
    <w:rsid w:val="00F06914"/>
    <w:rsid w:val="00F077D7"/>
    <w:rsid w:val="00F10225"/>
    <w:rsid w:val="00F11B09"/>
    <w:rsid w:val="00F12F7F"/>
    <w:rsid w:val="00F134EC"/>
    <w:rsid w:val="00F15E96"/>
    <w:rsid w:val="00F16309"/>
    <w:rsid w:val="00F16B2E"/>
    <w:rsid w:val="00F16FA2"/>
    <w:rsid w:val="00F175FF"/>
    <w:rsid w:val="00F17840"/>
    <w:rsid w:val="00F1793C"/>
    <w:rsid w:val="00F17B14"/>
    <w:rsid w:val="00F20D09"/>
    <w:rsid w:val="00F27007"/>
    <w:rsid w:val="00F303A9"/>
    <w:rsid w:val="00F31094"/>
    <w:rsid w:val="00F31D35"/>
    <w:rsid w:val="00F32483"/>
    <w:rsid w:val="00F32C9A"/>
    <w:rsid w:val="00F32D69"/>
    <w:rsid w:val="00F32F10"/>
    <w:rsid w:val="00F33C6C"/>
    <w:rsid w:val="00F34427"/>
    <w:rsid w:val="00F35026"/>
    <w:rsid w:val="00F377FA"/>
    <w:rsid w:val="00F4047A"/>
    <w:rsid w:val="00F40D22"/>
    <w:rsid w:val="00F4278C"/>
    <w:rsid w:val="00F43EC6"/>
    <w:rsid w:val="00F441E2"/>
    <w:rsid w:val="00F45F38"/>
    <w:rsid w:val="00F47600"/>
    <w:rsid w:val="00F50D64"/>
    <w:rsid w:val="00F51362"/>
    <w:rsid w:val="00F51DAD"/>
    <w:rsid w:val="00F5233C"/>
    <w:rsid w:val="00F54199"/>
    <w:rsid w:val="00F554ED"/>
    <w:rsid w:val="00F56230"/>
    <w:rsid w:val="00F56C61"/>
    <w:rsid w:val="00F57197"/>
    <w:rsid w:val="00F61B6E"/>
    <w:rsid w:val="00F62140"/>
    <w:rsid w:val="00F621E4"/>
    <w:rsid w:val="00F63BBD"/>
    <w:rsid w:val="00F65391"/>
    <w:rsid w:val="00F66C3F"/>
    <w:rsid w:val="00F6707D"/>
    <w:rsid w:val="00F673C6"/>
    <w:rsid w:val="00F70986"/>
    <w:rsid w:val="00F711AB"/>
    <w:rsid w:val="00F715FB"/>
    <w:rsid w:val="00F71761"/>
    <w:rsid w:val="00F7249C"/>
    <w:rsid w:val="00F7363D"/>
    <w:rsid w:val="00F7538D"/>
    <w:rsid w:val="00F81A3B"/>
    <w:rsid w:val="00F82180"/>
    <w:rsid w:val="00F82299"/>
    <w:rsid w:val="00F824B9"/>
    <w:rsid w:val="00F834E8"/>
    <w:rsid w:val="00F869D9"/>
    <w:rsid w:val="00F87982"/>
    <w:rsid w:val="00F91072"/>
    <w:rsid w:val="00F918D6"/>
    <w:rsid w:val="00F9262A"/>
    <w:rsid w:val="00F945EC"/>
    <w:rsid w:val="00F9544A"/>
    <w:rsid w:val="00F96E8F"/>
    <w:rsid w:val="00F97429"/>
    <w:rsid w:val="00F97B9E"/>
    <w:rsid w:val="00FA0127"/>
    <w:rsid w:val="00FA1562"/>
    <w:rsid w:val="00FA1BDF"/>
    <w:rsid w:val="00FA210C"/>
    <w:rsid w:val="00FA3D6F"/>
    <w:rsid w:val="00FA4757"/>
    <w:rsid w:val="00FA5396"/>
    <w:rsid w:val="00FA682B"/>
    <w:rsid w:val="00FB0553"/>
    <w:rsid w:val="00FB2CF5"/>
    <w:rsid w:val="00FB4AF9"/>
    <w:rsid w:val="00FB556A"/>
    <w:rsid w:val="00FB5A8B"/>
    <w:rsid w:val="00FB7336"/>
    <w:rsid w:val="00FC2D64"/>
    <w:rsid w:val="00FC35DF"/>
    <w:rsid w:val="00FC4DFC"/>
    <w:rsid w:val="00FC5239"/>
    <w:rsid w:val="00FC5D09"/>
    <w:rsid w:val="00FC67E6"/>
    <w:rsid w:val="00FC6F35"/>
    <w:rsid w:val="00FD3ADC"/>
    <w:rsid w:val="00FD3D74"/>
    <w:rsid w:val="00FD4834"/>
    <w:rsid w:val="00FD4F9A"/>
    <w:rsid w:val="00FD6F3C"/>
    <w:rsid w:val="00FD6FC1"/>
    <w:rsid w:val="00FE0F0E"/>
    <w:rsid w:val="00FE0F1C"/>
    <w:rsid w:val="00FE2BE1"/>
    <w:rsid w:val="00FE3641"/>
    <w:rsid w:val="00FE5018"/>
    <w:rsid w:val="00FE5CB5"/>
    <w:rsid w:val="00FE72C3"/>
    <w:rsid w:val="00FF1233"/>
    <w:rsid w:val="00FF34C3"/>
    <w:rsid w:val="00FF3E08"/>
    <w:rsid w:val="00FF4C67"/>
    <w:rsid w:val="00FF5FD8"/>
    <w:rsid w:val="00FF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E9E"/>
  </w:style>
  <w:style w:type="paragraph" w:styleId="Heading1">
    <w:name w:val="heading 1"/>
    <w:basedOn w:val="Normal"/>
    <w:next w:val="ChapterName"/>
    <w:link w:val="Heading1Char"/>
    <w:uiPriority w:val="9"/>
    <w:qFormat/>
    <w:rsid w:val="00557DEE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ext">
    <w:name w:val="Chapter Text"/>
    <w:basedOn w:val="Normal"/>
    <w:link w:val="ChapterTextChar"/>
    <w:qFormat/>
    <w:rsid w:val="0069792C"/>
  </w:style>
  <w:style w:type="character" w:customStyle="1" w:styleId="ChapterTextChar">
    <w:name w:val="Chapter Text Char"/>
    <w:basedOn w:val="DefaultParagraphFont"/>
    <w:link w:val="ChapterText"/>
    <w:rsid w:val="0069792C"/>
  </w:style>
  <w:style w:type="paragraph" w:styleId="Header">
    <w:name w:val="header"/>
    <w:basedOn w:val="Normal"/>
    <w:link w:val="HeaderChar"/>
    <w:uiPriority w:val="99"/>
    <w:unhideWhenUsed/>
    <w:rsid w:val="008233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351"/>
  </w:style>
  <w:style w:type="paragraph" w:styleId="Footer">
    <w:name w:val="footer"/>
    <w:basedOn w:val="Normal"/>
    <w:link w:val="FooterChar"/>
    <w:uiPriority w:val="99"/>
    <w:unhideWhenUsed/>
    <w:rsid w:val="008233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351"/>
  </w:style>
  <w:style w:type="paragraph" w:styleId="BalloonText">
    <w:name w:val="Balloon Text"/>
    <w:basedOn w:val="Normal"/>
    <w:link w:val="BalloonTextChar"/>
    <w:uiPriority w:val="99"/>
    <w:semiHidden/>
    <w:unhideWhenUsed/>
    <w:rsid w:val="008233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351"/>
    <w:rPr>
      <w:rFonts w:ascii="Tahoma" w:hAnsi="Tahoma" w:cs="Tahoma"/>
      <w:sz w:val="16"/>
      <w:szCs w:val="16"/>
    </w:rPr>
  </w:style>
  <w:style w:type="paragraph" w:customStyle="1" w:styleId="ChapterName">
    <w:name w:val="Chapter Name"/>
    <w:basedOn w:val="Heading1"/>
    <w:link w:val="ChapterNameChar"/>
    <w:qFormat/>
    <w:rsid w:val="006C15BE"/>
  </w:style>
  <w:style w:type="character" w:customStyle="1" w:styleId="ChapterNameChar">
    <w:name w:val="Chapter Name Char"/>
    <w:basedOn w:val="DefaultParagraphFont"/>
    <w:link w:val="ChapterName"/>
    <w:rsid w:val="006C15BE"/>
    <w:rPr>
      <w:rFonts w:eastAsiaTheme="majorEastAsia" w:cstheme="majorBidi"/>
      <w:b/>
      <w:bCs/>
      <w:color w:val="000000" w:themeColor="text1"/>
      <w:sz w:val="28"/>
    </w:rPr>
  </w:style>
  <w:style w:type="paragraph" w:styleId="Revision">
    <w:name w:val="Revision"/>
    <w:hidden/>
    <w:uiPriority w:val="99"/>
    <w:semiHidden/>
    <w:rsid w:val="00950669"/>
    <w:pPr>
      <w:spacing w:line="240" w:lineRule="auto"/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557DEE"/>
    <w:rPr>
      <w:rFonts w:eastAsiaTheme="majorEastAsia" w:cstheme="majorBidi"/>
      <w:b/>
      <w:bCs/>
      <w:color w:val="000000" w:themeColor="text1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25ADE"/>
    <w:pPr>
      <w:spacing w:line="276" w:lineRule="auto"/>
      <w:jc w:val="left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25ADE"/>
    <w:pPr>
      <w:spacing w:after="100" w:line="276" w:lineRule="auto"/>
      <w:ind w:left="220" w:firstLine="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25ADE"/>
    <w:pPr>
      <w:spacing w:after="100" w:line="276" w:lineRule="auto"/>
      <w:ind w:firstLine="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25ADE"/>
    <w:pPr>
      <w:spacing w:after="100" w:line="276" w:lineRule="auto"/>
      <w:ind w:left="440" w:firstLine="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525AD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40A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0A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A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A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AE8"/>
    <w:rPr>
      <w:b/>
      <w:bCs/>
      <w:sz w:val="20"/>
      <w:szCs w:val="20"/>
    </w:rPr>
  </w:style>
  <w:style w:type="character" w:customStyle="1" w:styleId="pr">
    <w:name w:val="pr"/>
    <w:basedOn w:val="DefaultParagraphFont"/>
    <w:rsid w:val="00351D3F"/>
  </w:style>
  <w:style w:type="character" w:customStyle="1" w:styleId="unicode">
    <w:name w:val="unicode"/>
    <w:basedOn w:val="DefaultParagraphFont"/>
    <w:rsid w:val="00351D3F"/>
  </w:style>
  <w:style w:type="paragraph" w:styleId="Bibliography">
    <w:name w:val="Bibliography"/>
    <w:basedOn w:val="Normal"/>
    <w:next w:val="Normal"/>
    <w:uiPriority w:val="37"/>
    <w:unhideWhenUsed/>
    <w:rsid w:val="00295CB4"/>
  </w:style>
  <w:style w:type="paragraph" w:styleId="ListParagraph">
    <w:name w:val="List Paragraph"/>
    <w:basedOn w:val="Normal"/>
    <w:uiPriority w:val="34"/>
    <w:qFormat/>
    <w:rsid w:val="00D848C3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D848C3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072285"/>
    <w:pPr>
      <w:spacing w:line="240" w:lineRule="auto"/>
      <w:ind w:firstLine="0"/>
    </w:pPr>
    <w:rPr>
      <w:rFonts w:ascii="Times New Roman" w:hAnsi="Times New Roman"/>
    </w:rPr>
  </w:style>
  <w:style w:type="character" w:customStyle="1" w:styleId="CodeChar">
    <w:name w:val="Code Char"/>
    <w:basedOn w:val="DefaultParagraphFont"/>
    <w:link w:val="Code"/>
    <w:rsid w:val="00072285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E9E"/>
  </w:style>
  <w:style w:type="paragraph" w:styleId="Heading1">
    <w:name w:val="heading 1"/>
    <w:basedOn w:val="Normal"/>
    <w:next w:val="ChapterName"/>
    <w:link w:val="Heading1Char"/>
    <w:uiPriority w:val="9"/>
    <w:qFormat/>
    <w:rsid w:val="00557DEE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ext">
    <w:name w:val="Chapter Text"/>
    <w:basedOn w:val="Normal"/>
    <w:link w:val="ChapterTextChar"/>
    <w:qFormat/>
    <w:rsid w:val="0069792C"/>
  </w:style>
  <w:style w:type="character" w:customStyle="1" w:styleId="ChapterTextChar">
    <w:name w:val="Chapter Text Char"/>
    <w:basedOn w:val="DefaultParagraphFont"/>
    <w:link w:val="ChapterText"/>
    <w:rsid w:val="0069792C"/>
  </w:style>
  <w:style w:type="paragraph" w:styleId="Header">
    <w:name w:val="header"/>
    <w:basedOn w:val="Normal"/>
    <w:link w:val="HeaderChar"/>
    <w:uiPriority w:val="99"/>
    <w:unhideWhenUsed/>
    <w:rsid w:val="008233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351"/>
  </w:style>
  <w:style w:type="paragraph" w:styleId="Footer">
    <w:name w:val="footer"/>
    <w:basedOn w:val="Normal"/>
    <w:link w:val="FooterChar"/>
    <w:uiPriority w:val="99"/>
    <w:unhideWhenUsed/>
    <w:rsid w:val="008233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351"/>
  </w:style>
  <w:style w:type="paragraph" w:styleId="BalloonText">
    <w:name w:val="Balloon Text"/>
    <w:basedOn w:val="Normal"/>
    <w:link w:val="BalloonTextChar"/>
    <w:uiPriority w:val="99"/>
    <w:semiHidden/>
    <w:unhideWhenUsed/>
    <w:rsid w:val="008233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351"/>
    <w:rPr>
      <w:rFonts w:ascii="Tahoma" w:hAnsi="Tahoma" w:cs="Tahoma"/>
      <w:sz w:val="16"/>
      <w:szCs w:val="16"/>
    </w:rPr>
  </w:style>
  <w:style w:type="paragraph" w:customStyle="1" w:styleId="ChapterName">
    <w:name w:val="Chapter Name"/>
    <w:basedOn w:val="Heading1"/>
    <w:link w:val="ChapterNameChar"/>
    <w:qFormat/>
    <w:rsid w:val="006C15BE"/>
  </w:style>
  <w:style w:type="character" w:customStyle="1" w:styleId="ChapterNameChar">
    <w:name w:val="Chapter Name Char"/>
    <w:basedOn w:val="DefaultParagraphFont"/>
    <w:link w:val="ChapterName"/>
    <w:rsid w:val="006C15BE"/>
    <w:rPr>
      <w:rFonts w:eastAsiaTheme="majorEastAsia" w:cstheme="majorBidi"/>
      <w:b/>
      <w:bCs/>
      <w:color w:val="000000" w:themeColor="text1"/>
      <w:sz w:val="28"/>
    </w:rPr>
  </w:style>
  <w:style w:type="paragraph" w:styleId="Revision">
    <w:name w:val="Revision"/>
    <w:hidden/>
    <w:uiPriority w:val="99"/>
    <w:semiHidden/>
    <w:rsid w:val="00950669"/>
    <w:pPr>
      <w:spacing w:line="240" w:lineRule="auto"/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557DEE"/>
    <w:rPr>
      <w:rFonts w:eastAsiaTheme="majorEastAsia" w:cstheme="majorBidi"/>
      <w:b/>
      <w:bCs/>
      <w:color w:val="000000" w:themeColor="text1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25ADE"/>
    <w:pPr>
      <w:spacing w:line="276" w:lineRule="auto"/>
      <w:jc w:val="left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25ADE"/>
    <w:pPr>
      <w:spacing w:after="100" w:line="276" w:lineRule="auto"/>
      <w:ind w:left="220" w:firstLine="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25ADE"/>
    <w:pPr>
      <w:spacing w:after="100" w:line="276" w:lineRule="auto"/>
      <w:ind w:firstLine="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25ADE"/>
    <w:pPr>
      <w:spacing w:after="100" w:line="276" w:lineRule="auto"/>
      <w:ind w:left="440" w:firstLine="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525AD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40A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0A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A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A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AE8"/>
    <w:rPr>
      <w:b/>
      <w:bCs/>
      <w:sz w:val="20"/>
      <w:szCs w:val="20"/>
    </w:rPr>
  </w:style>
  <w:style w:type="character" w:customStyle="1" w:styleId="pr">
    <w:name w:val="pr"/>
    <w:basedOn w:val="DefaultParagraphFont"/>
    <w:rsid w:val="00351D3F"/>
  </w:style>
  <w:style w:type="character" w:customStyle="1" w:styleId="unicode">
    <w:name w:val="unicode"/>
    <w:basedOn w:val="DefaultParagraphFont"/>
    <w:rsid w:val="00351D3F"/>
  </w:style>
  <w:style w:type="paragraph" w:styleId="Bibliography">
    <w:name w:val="Bibliography"/>
    <w:basedOn w:val="Normal"/>
    <w:next w:val="Normal"/>
    <w:uiPriority w:val="37"/>
    <w:unhideWhenUsed/>
    <w:rsid w:val="00295CB4"/>
  </w:style>
  <w:style w:type="paragraph" w:styleId="ListParagraph">
    <w:name w:val="List Paragraph"/>
    <w:basedOn w:val="Normal"/>
    <w:uiPriority w:val="34"/>
    <w:qFormat/>
    <w:rsid w:val="00D848C3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D848C3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072285"/>
    <w:pPr>
      <w:spacing w:line="240" w:lineRule="auto"/>
      <w:ind w:firstLine="0"/>
    </w:pPr>
    <w:rPr>
      <w:rFonts w:ascii="Times New Roman" w:hAnsi="Times New Roman"/>
    </w:rPr>
  </w:style>
  <w:style w:type="character" w:customStyle="1" w:styleId="CodeChar">
    <w:name w:val="Code Char"/>
    <w:basedOn w:val="DefaultParagraphFont"/>
    <w:link w:val="Code"/>
    <w:rsid w:val="00072285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Bro11</b:Tag>
    <b:SourceType>InternetSite</b:SourceType>
    <b:Guid>{4DA404BC-390F-4478-BE8D-D11D9BE14B35}</b:Guid>
    <b:Title>How to be in two places at the same time</b:Title>
    <b:Year>2011</b:Year>
    <b:InternetSiteTitle>New Scientist</b:InternetSiteTitle>
    <b:Month>July</b:Month>
    <b:Day>19</b:Day>
    <b:YearAccessed>2011</b:YearAccessed>
    <b:MonthAccessed>September</b:MonthAccessed>
    <b:DayAccessed>5</b:DayAccessed>
    <b:URL>http://www.newscientist.com/article/dn20712-how-to-be-in-two-places-at-the-same-time.html?DCMP=OTC-rss&amp;nsref=online-news</b:URL>
    <b:Author>
      <b:Author>
        <b:NameList>
          <b:Person>
            <b:Last>Brooks</b:Last>
            <b:First>Michael</b:First>
          </b:Person>
        </b:NameList>
      </b:Author>
    </b:Author>
    <b:RefOrder>1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Bro11</b:Tag>
    <b:SourceType>InternetSite</b:SourceType>
    <b:Guid>{4DA404BC-390F-4478-BE8D-D11D9BE14B35}</b:Guid>
    <b:Title>How to be in two places at the same time</b:Title>
    <b:Year>2011</b:Year>
    <b:InternetSiteTitle>New Scientist</b:InternetSiteTitle>
    <b:Month>July</b:Month>
    <b:Day>19</b:Day>
    <b:YearAccessed>2011</b:YearAccessed>
    <b:MonthAccessed>September</b:MonthAccessed>
    <b:DayAccessed>5</b:DayAccessed>
    <b:URL>http://www.newscientist.com/article/dn20712-how-to-be-in-two-places-at-the-same-time.html?DCMP=OTC-rss&amp;nsref=online-news</b:URL>
    <b:Author>
      <b:Author>
        <b:NameList>
          <b:Person>
            <b:Last>Brooks</b:Last>
            <b:First>Michael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F9AD236-E1F0-4DE1-B4A4-8845BD9D43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44F3FC-0444-44F1-8E00-A1E225A8E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40</cp:revision>
  <cp:lastPrinted>2012-08-19T02:27:00Z</cp:lastPrinted>
  <dcterms:created xsi:type="dcterms:W3CDTF">2022-10-28T20:13:00Z</dcterms:created>
  <dcterms:modified xsi:type="dcterms:W3CDTF">2022-11-19T03:26:00Z</dcterms:modified>
</cp:coreProperties>
</file>