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18F" w:rsidRDefault="00D17157" w:rsidP="00526264">
      <w:r>
        <w:t xml:space="preserve">With the basics of modularizing Shiny code covered, time for some more advanced tricks I have discovered. Or at least tricks that are not </w:t>
      </w:r>
      <w:del w:id="0" w:author="Jim" w:date="2022-11-15T22:40:00Z">
        <w:r w:rsidDel="003453E7">
          <w:delText xml:space="preserve">really </w:delText>
        </w:r>
      </w:del>
      <w:ins w:id="1" w:author="Jim" w:date="2022-11-15T22:40:00Z">
        <w:r w:rsidR="003453E7">
          <w:t>directly</w:t>
        </w:r>
        <w:r w:rsidR="003453E7">
          <w:t xml:space="preserve"> </w:t>
        </w:r>
      </w:ins>
      <w:r>
        <w:t>covered by the official documentation and guides, but can come in handy. First is a trick I call Commons, because the idea is to make something common to each instance of a server module. In fairness, this one really is not that involved, but it can still be a useful trick to know.</w:t>
      </w:r>
    </w:p>
    <w:p w:rsidR="003659EC" w:rsidRDefault="00D17157" w:rsidP="00526264">
      <w:r>
        <w:t xml:space="preserve">In the prior sections I stated I wanted the ability to control the rounding for the tables of random numbers, but had not set it up yet. Part of the reason for that is </w:t>
      </w:r>
      <w:r w:rsidR="00DE7744">
        <w:t>I want this rounding to be a global input, rather than an input you will find within the UI modules.</w:t>
      </w:r>
      <w:r w:rsidR="003659EC">
        <w:t xml:space="preserve"> Due to how **moduleServer** works, we cannot just call **input$roundTerm** because it will look within a namespace that does not contain it. This means we need to pass the value into the module somehow. The most obvious means is </w:t>
      </w:r>
      <w:del w:id="2" w:author="Jim" w:date="2022-11-15T22:41:00Z">
        <w:r w:rsidR="003659EC" w:rsidDel="003453E7">
          <w:delText xml:space="preserve">by </w:delText>
        </w:r>
      </w:del>
      <w:ins w:id="3" w:author="Jim" w:date="2022-11-15T22:41:00Z">
        <w:r w:rsidR="003453E7">
          <w:t>with</w:t>
        </w:r>
        <w:r w:rsidR="003453E7">
          <w:t xml:space="preserve"> </w:t>
        </w:r>
      </w:ins>
      <w:r w:rsidR="003659EC">
        <w:t>an argument, like this:</w:t>
      </w:r>
    </w:p>
    <w:p w:rsidR="003659EC" w:rsidRDefault="003659EC" w:rsidP="003659EC">
      <w:pPr>
        <w:pStyle w:val="Code"/>
      </w:pPr>
      <w:r>
        <w:t>```{r echo = TRUE, eval = FALSE}</w:t>
      </w:r>
    </w:p>
    <w:p w:rsidR="003659EC" w:rsidRDefault="003659EC" w:rsidP="003659EC">
      <w:pPr>
        <w:pStyle w:val="Code"/>
      </w:pPr>
      <w:r>
        <w:t>exampleServer</w:t>
      </w:r>
      <w:r>
        <w:tab/>
        <w:t>&lt;-</w:t>
      </w:r>
      <w:r>
        <w:tab/>
        <w:t>function(name, roundTerm)</w:t>
      </w:r>
      <w:r>
        <w:tab/>
        <w:t>{</w:t>
      </w:r>
      <w:r>
        <w:tab/>
        <w:t>moduleServer(name, function(input, output, session)</w:t>
      </w:r>
      <w:r>
        <w:tab/>
        <w:t>{</w:t>
      </w:r>
    </w:p>
    <w:p w:rsidR="003659EC" w:rsidRDefault="003659EC" w:rsidP="003659EC">
      <w:pPr>
        <w:pStyle w:val="Code"/>
      </w:pPr>
      <w:r>
        <w:tab/>
      </w:r>
      <w:r>
        <w:tab/>
        <w:t>exTAB</w:t>
      </w:r>
      <w:r>
        <w:tab/>
        <w:t>&lt;-</w:t>
      </w:r>
      <w:r>
        <w:tab/>
        <w:t>reactive(exFUN(input$randCount))</w:t>
      </w:r>
    </w:p>
    <w:p w:rsidR="003659EC" w:rsidRDefault="003659EC" w:rsidP="003659EC">
      <w:pPr>
        <w:pStyle w:val="Code"/>
      </w:pPr>
    </w:p>
    <w:p w:rsidR="003659EC" w:rsidRDefault="003659EC" w:rsidP="003659EC">
      <w:pPr>
        <w:pStyle w:val="Code"/>
      </w:pPr>
      <w:r>
        <w:tab/>
      </w:r>
      <w:r>
        <w:tab/>
        <w:t>output$TAB</w:t>
      </w:r>
      <w:r>
        <w:tab/>
        <w:t>&lt;-</w:t>
      </w:r>
      <w:r>
        <w:tab/>
        <w:t>renderTable(exTAB(),</w:t>
      </w:r>
      <w:r>
        <w:tab/>
        <w:t>digits = reactive(roundTerm()),</w:t>
      </w:r>
      <w:r>
        <w:tab/>
        <w:t>striped = reactive(input$striping))</w:t>
      </w:r>
    </w:p>
    <w:p w:rsidR="003659EC" w:rsidRDefault="003659EC" w:rsidP="003659EC">
      <w:pPr>
        <w:pStyle w:val="Code"/>
      </w:pPr>
      <w:r>
        <w:tab/>
        <w:t>})</w:t>
      </w:r>
    </w:p>
    <w:p w:rsidR="003659EC" w:rsidRDefault="003453E7" w:rsidP="003659EC">
      <w:pPr>
        <w:pStyle w:val="Code"/>
        <w:rPr>
          <w:ins w:id="4" w:author="Jim" w:date="2022-11-15T22:42:00Z"/>
        </w:rPr>
      </w:pPr>
      <w:ins w:id="5" w:author="Jim" w:date="2022-11-15T22:42:00Z">
        <w:r>
          <w:t>}</w:t>
        </w:r>
      </w:ins>
    </w:p>
    <w:p w:rsidR="003453E7" w:rsidRDefault="003453E7" w:rsidP="003659EC">
      <w:pPr>
        <w:pStyle w:val="Code"/>
      </w:pPr>
    </w:p>
    <w:p w:rsidR="003659EC" w:rsidRDefault="003659EC" w:rsidP="003659EC">
      <w:pPr>
        <w:pStyle w:val="Code"/>
      </w:pPr>
      <w:r>
        <w:t>exampleServer(</w:t>
      </w:r>
      <w:r w:rsidR="004A2D24">
        <w:t>‘module 1’, reactive(input$roundTerm))</w:t>
      </w:r>
    </w:p>
    <w:p w:rsidR="00D17157" w:rsidRDefault="003659EC" w:rsidP="003659EC">
      <w:pPr>
        <w:pStyle w:val="Code"/>
      </w:pPr>
      <w:del w:id="6" w:author="Jim" w:date="2022-11-15T22:42:00Z">
        <w:r w:rsidDel="003453E7">
          <w:delText>}</w:delText>
        </w:r>
      </w:del>
    </w:p>
    <w:p w:rsidR="003659EC" w:rsidRDefault="003659EC" w:rsidP="003659EC">
      <w:pPr>
        <w:pStyle w:val="Code"/>
      </w:pPr>
      <w:r>
        <w:t>```</w:t>
      </w:r>
    </w:p>
    <w:p w:rsidR="004A2D24" w:rsidRDefault="004A2D24" w:rsidP="004A2D24">
      <w:r>
        <w:t xml:space="preserve">Though this works, I do not much like this form because you have to always provide </w:t>
      </w:r>
      <w:del w:id="7" w:author="Jim" w:date="2022-11-15T22:42:00Z">
        <w:r w:rsidDel="001E482E">
          <w:delText xml:space="preserve">that </w:delText>
        </w:r>
      </w:del>
      <w:ins w:id="8" w:author="Jim" w:date="2022-11-15T22:42:00Z">
        <w:r w:rsidR="001E482E">
          <w:t>the</w:t>
        </w:r>
        <w:r w:rsidR="001E482E">
          <w:t xml:space="preserve"> </w:t>
        </w:r>
      </w:ins>
      <w:r>
        <w:t xml:space="preserve">**reactive(input$roundTerm)** argument when **exampleServer** is called. You can give **roundTerm** a default value of that reactive, but I still do not like it because </w:t>
      </w:r>
      <w:r w:rsidR="000B79EF">
        <w:t xml:space="preserve">this does not really deserve an argument. The goal is not to be able to control the rounding whenever the module is called, but to have it controlled by the </w:t>
      </w:r>
      <w:r w:rsidR="00AA706D">
        <w:t>global input I created.</w:t>
      </w:r>
    </w:p>
    <w:p w:rsidR="00AA706D" w:rsidRDefault="00AA706D" w:rsidP="004A2D24">
      <w:r>
        <w:t xml:space="preserve">The solution </w:t>
      </w:r>
      <w:r w:rsidR="00B759D6">
        <w:t>I found here is not hinted at in the official modularization guide, but something near to it is. The arguments of the outer function are passed on to **moduleServer**, and if they are, why not anything else within the outer function?</w:t>
      </w:r>
    </w:p>
    <w:p w:rsidR="00B759D6" w:rsidRDefault="00B759D6" w:rsidP="00B759D6">
      <w:pPr>
        <w:pStyle w:val="Code"/>
      </w:pPr>
      <w:r>
        <w:t>```{r echo = TRUE, eval = FALSE}</w:t>
      </w:r>
    </w:p>
    <w:p w:rsidR="00B759D6" w:rsidRDefault="00B759D6" w:rsidP="00B759D6">
      <w:pPr>
        <w:pStyle w:val="Code"/>
      </w:pPr>
      <w:r>
        <w:t>exampleServer</w:t>
      </w:r>
      <w:r>
        <w:tab/>
        <w:t>&lt;-</w:t>
      </w:r>
      <w:r>
        <w:tab/>
        <w:t>function(name)</w:t>
      </w:r>
      <w:r>
        <w:tab/>
        <w:t>{</w:t>
      </w:r>
      <w:r>
        <w:tab/>
        <w:t>roundTerm</w:t>
      </w:r>
      <w:r>
        <w:tab/>
        <w:t>&lt;-</w:t>
      </w:r>
      <w:r>
        <w:tab/>
        <w:t>reactive(input$roundTerm)</w:t>
      </w:r>
    </w:p>
    <w:p w:rsidR="00B759D6" w:rsidRDefault="00B759D6" w:rsidP="00B759D6">
      <w:pPr>
        <w:pStyle w:val="Code"/>
      </w:pPr>
      <w:r>
        <w:tab/>
        <w:t>moduleServer(name, function(input, output, session)</w:t>
      </w:r>
      <w:r>
        <w:tab/>
        <w:t>{</w:t>
      </w:r>
    </w:p>
    <w:p w:rsidR="00B759D6" w:rsidRDefault="00B759D6" w:rsidP="00B759D6">
      <w:pPr>
        <w:pStyle w:val="Code"/>
      </w:pPr>
      <w:r>
        <w:tab/>
      </w:r>
      <w:r>
        <w:tab/>
        <w:t>exTAB</w:t>
      </w:r>
      <w:r>
        <w:tab/>
        <w:t>&lt;-</w:t>
      </w:r>
      <w:r>
        <w:tab/>
        <w:t>reactive(exFUN(input$randCount))</w:t>
      </w:r>
    </w:p>
    <w:p w:rsidR="00B759D6" w:rsidRDefault="00B759D6" w:rsidP="00B759D6">
      <w:pPr>
        <w:pStyle w:val="Code"/>
      </w:pPr>
    </w:p>
    <w:p w:rsidR="00B759D6" w:rsidRDefault="00B759D6" w:rsidP="00B759D6">
      <w:pPr>
        <w:pStyle w:val="Code"/>
      </w:pPr>
      <w:r>
        <w:tab/>
      </w:r>
      <w:r>
        <w:tab/>
        <w:t>output$TAB</w:t>
      </w:r>
      <w:r>
        <w:tab/>
        <w:t>&lt;-</w:t>
      </w:r>
      <w:r>
        <w:tab/>
        <w:t>renderTable(exTAB(),</w:t>
      </w:r>
      <w:r>
        <w:tab/>
        <w:t>digits = reactive(roundTerm()),</w:t>
      </w:r>
      <w:r>
        <w:tab/>
        <w:t>striped = reactive(input$striping))</w:t>
      </w:r>
    </w:p>
    <w:p w:rsidR="00B759D6" w:rsidRDefault="00B759D6" w:rsidP="00B759D6">
      <w:pPr>
        <w:pStyle w:val="Code"/>
      </w:pPr>
      <w:r>
        <w:lastRenderedPageBreak/>
        <w:tab/>
        <w:t>})</w:t>
      </w:r>
    </w:p>
    <w:p w:rsidR="00B759D6" w:rsidRDefault="00B759D6" w:rsidP="00B759D6">
      <w:pPr>
        <w:pStyle w:val="Code"/>
      </w:pPr>
      <w:r>
        <w:t>}</w:t>
      </w:r>
    </w:p>
    <w:p w:rsidR="00B759D6" w:rsidRDefault="00B759D6" w:rsidP="00B759D6">
      <w:pPr>
        <w:pStyle w:val="Code"/>
      </w:pPr>
      <w:r>
        <w:t>```</w:t>
      </w:r>
    </w:p>
    <w:p w:rsidR="00B759D6" w:rsidRDefault="00EA28E0" w:rsidP="004A2D24">
      <w:r>
        <w:t xml:space="preserve">By moving the assignment of this new **roundTerm** object within the outer function, it will be available to the **moduleServer** </w:t>
      </w:r>
      <w:r w:rsidR="00890062">
        <w:t>and without having to explicitly pass it anything. I call any such objects I place in the outer function ahead of **moduleServer** the commons, because they will be common to every instance of that module.</w:t>
      </w:r>
    </w:p>
    <w:p w:rsidR="00042AD9" w:rsidRPr="002D0945" w:rsidRDefault="00042AD9" w:rsidP="004A2D24">
      <w:r>
        <w:t>In this situation, this really is not that advanced a trick, but it is still pretty powerful for other situations. Or rather, the realization that you can have code in the outer function before **moduleServer** can be powerful</w:t>
      </w:r>
      <w:r w:rsidR="00F01FFD">
        <w:t xml:space="preserve">, as it opens up various possibilities. Remember, this code will be executed within the function’s temporary environment, and so does not need to influence anything in the parent environment, but </w:t>
      </w:r>
      <w:del w:id="9" w:author="Jim" w:date="2022-11-15T22:44:00Z">
        <w:r w:rsidR="00F01FFD" w:rsidDel="00DA3021">
          <w:delText xml:space="preserve">also </w:delText>
        </w:r>
      </w:del>
      <w:r w:rsidR="00F01FFD">
        <w:t xml:space="preserve">it will </w:t>
      </w:r>
      <w:ins w:id="10" w:author="Jim" w:date="2022-11-15T22:44:00Z">
        <w:r w:rsidR="00DA3021">
          <w:t xml:space="preserve">still </w:t>
        </w:r>
      </w:ins>
      <w:bookmarkStart w:id="11" w:name="_GoBack"/>
      <w:bookmarkEnd w:id="11"/>
      <w:r w:rsidR="00F01FFD">
        <w:t>have access to the objects of its parent environment. Perhaps bridges would be a better title for this trick, but I will stick with commons as its original and still primary purpose for me is to make something commonly accessible to **moduleServer**.</w:t>
      </w:r>
      <w:r>
        <w:t xml:space="preserve"> </w:t>
      </w:r>
    </w:p>
    <w:sectPr w:rsidR="00042AD9" w:rsidRPr="002D0945" w:rsidSect="00D279A2">
      <w:headerReference w:type="default" r:id="rId10"/>
      <w:footerReference w:type="first" r:id="rId11"/>
      <w:type w:val="evenPage"/>
      <w:pgSz w:w="12240" w:h="15840" w:code="1"/>
      <w:pgMar w:top="1440" w:right="1440" w:bottom="1440" w:left="1440" w:header="720" w:footer="720" w:gutter="0"/>
      <w:pgNumType w:fmt="upperLetter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B0A" w:rsidRDefault="000E1B0A" w:rsidP="00132148">
      <w:r>
        <w:separator/>
      </w:r>
    </w:p>
  </w:endnote>
  <w:endnote w:type="continuationSeparator" w:id="0">
    <w:p w:rsidR="000E1B0A" w:rsidRDefault="000E1B0A" w:rsidP="00132148">
      <w:r>
        <w:continuationSeparator/>
      </w:r>
    </w:p>
  </w:endnote>
  <w:endnote w:type="continuationNotice" w:id="1">
    <w:p w:rsidR="000E1B0A" w:rsidRDefault="000E1B0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CBA" w:rsidRDefault="00193CBA" w:rsidP="00F16FA2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B0A" w:rsidRDefault="000E1B0A" w:rsidP="00132148">
      <w:r>
        <w:separator/>
      </w:r>
    </w:p>
  </w:footnote>
  <w:footnote w:type="continuationSeparator" w:id="0">
    <w:p w:rsidR="000E1B0A" w:rsidRDefault="000E1B0A" w:rsidP="00132148">
      <w:r>
        <w:continuationSeparator/>
      </w:r>
    </w:p>
  </w:footnote>
  <w:footnote w:type="continuationNotice" w:id="1">
    <w:p w:rsidR="000E1B0A" w:rsidRDefault="000E1B0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C9F" w:rsidRDefault="000F2C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B564A"/>
    <w:multiLevelType w:val="hybridMultilevel"/>
    <w:tmpl w:val="3210F2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1332C"/>
    <w:multiLevelType w:val="hybridMultilevel"/>
    <w:tmpl w:val="AD02B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5A4FA4"/>
    <w:multiLevelType w:val="hybridMultilevel"/>
    <w:tmpl w:val="E83278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9F36FD2"/>
    <w:multiLevelType w:val="hybridMultilevel"/>
    <w:tmpl w:val="1492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9B1668"/>
    <w:multiLevelType w:val="hybridMultilevel"/>
    <w:tmpl w:val="AC4A3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0739B4"/>
    <w:multiLevelType w:val="hybridMultilevel"/>
    <w:tmpl w:val="BE4A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E6518A"/>
    <w:multiLevelType w:val="hybridMultilevel"/>
    <w:tmpl w:val="9F74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trackRevisions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BF3"/>
    <w:rsid w:val="000017B8"/>
    <w:rsid w:val="00002D12"/>
    <w:rsid w:val="000030D8"/>
    <w:rsid w:val="00003318"/>
    <w:rsid w:val="00004278"/>
    <w:rsid w:val="00004F64"/>
    <w:rsid w:val="000053E3"/>
    <w:rsid w:val="00006C61"/>
    <w:rsid w:val="00006E39"/>
    <w:rsid w:val="00006E62"/>
    <w:rsid w:val="000075F7"/>
    <w:rsid w:val="00012102"/>
    <w:rsid w:val="000165F6"/>
    <w:rsid w:val="00020A89"/>
    <w:rsid w:val="00021E93"/>
    <w:rsid w:val="0002542B"/>
    <w:rsid w:val="000258FC"/>
    <w:rsid w:val="0002664D"/>
    <w:rsid w:val="00026818"/>
    <w:rsid w:val="00026BD9"/>
    <w:rsid w:val="00026DC3"/>
    <w:rsid w:val="00026FBF"/>
    <w:rsid w:val="0003171A"/>
    <w:rsid w:val="00032246"/>
    <w:rsid w:val="00032362"/>
    <w:rsid w:val="000327CF"/>
    <w:rsid w:val="000327EE"/>
    <w:rsid w:val="00033AA5"/>
    <w:rsid w:val="00034465"/>
    <w:rsid w:val="000351BA"/>
    <w:rsid w:val="00036150"/>
    <w:rsid w:val="0003704F"/>
    <w:rsid w:val="0004093F"/>
    <w:rsid w:val="00040AE8"/>
    <w:rsid w:val="00042972"/>
    <w:rsid w:val="00042AD9"/>
    <w:rsid w:val="00042BB0"/>
    <w:rsid w:val="00044109"/>
    <w:rsid w:val="000443FF"/>
    <w:rsid w:val="00045F11"/>
    <w:rsid w:val="0004602A"/>
    <w:rsid w:val="00047542"/>
    <w:rsid w:val="00051511"/>
    <w:rsid w:val="00054367"/>
    <w:rsid w:val="00055FA8"/>
    <w:rsid w:val="000560F7"/>
    <w:rsid w:val="00057623"/>
    <w:rsid w:val="000577C7"/>
    <w:rsid w:val="00057AE1"/>
    <w:rsid w:val="00062C58"/>
    <w:rsid w:val="00062D94"/>
    <w:rsid w:val="00063F5B"/>
    <w:rsid w:val="0006782A"/>
    <w:rsid w:val="00071660"/>
    <w:rsid w:val="00071FF4"/>
    <w:rsid w:val="00072285"/>
    <w:rsid w:val="00072E8F"/>
    <w:rsid w:val="00073652"/>
    <w:rsid w:val="00073CD3"/>
    <w:rsid w:val="00074B87"/>
    <w:rsid w:val="0008060E"/>
    <w:rsid w:val="00080F9A"/>
    <w:rsid w:val="00083EC4"/>
    <w:rsid w:val="0008460A"/>
    <w:rsid w:val="000846A8"/>
    <w:rsid w:val="00085EEF"/>
    <w:rsid w:val="00086BCA"/>
    <w:rsid w:val="00087D1C"/>
    <w:rsid w:val="00087F85"/>
    <w:rsid w:val="00090290"/>
    <w:rsid w:val="00091196"/>
    <w:rsid w:val="00091A50"/>
    <w:rsid w:val="00092108"/>
    <w:rsid w:val="00092995"/>
    <w:rsid w:val="00093702"/>
    <w:rsid w:val="000955C2"/>
    <w:rsid w:val="000A0C2E"/>
    <w:rsid w:val="000A1A45"/>
    <w:rsid w:val="000A27B8"/>
    <w:rsid w:val="000A2CC7"/>
    <w:rsid w:val="000A36F0"/>
    <w:rsid w:val="000A3E55"/>
    <w:rsid w:val="000B0B53"/>
    <w:rsid w:val="000B0E24"/>
    <w:rsid w:val="000B24BB"/>
    <w:rsid w:val="000B4390"/>
    <w:rsid w:val="000B6F91"/>
    <w:rsid w:val="000B79EF"/>
    <w:rsid w:val="000C07E2"/>
    <w:rsid w:val="000C0C00"/>
    <w:rsid w:val="000C0DA9"/>
    <w:rsid w:val="000C194F"/>
    <w:rsid w:val="000C1B6F"/>
    <w:rsid w:val="000C238B"/>
    <w:rsid w:val="000C5C93"/>
    <w:rsid w:val="000C5DB5"/>
    <w:rsid w:val="000C67AC"/>
    <w:rsid w:val="000C6B77"/>
    <w:rsid w:val="000C6C81"/>
    <w:rsid w:val="000C705B"/>
    <w:rsid w:val="000D1553"/>
    <w:rsid w:val="000D1A6B"/>
    <w:rsid w:val="000D2BDC"/>
    <w:rsid w:val="000D3AD3"/>
    <w:rsid w:val="000D3EDC"/>
    <w:rsid w:val="000D6512"/>
    <w:rsid w:val="000D69E7"/>
    <w:rsid w:val="000E1B0A"/>
    <w:rsid w:val="000E2A53"/>
    <w:rsid w:val="000E573F"/>
    <w:rsid w:val="000E7435"/>
    <w:rsid w:val="000E7F17"/>
    <w:rsid w:val="000F0810"/>
    <w:rsid w:val="000F2001"/>
    <w:rsid w:val="000F2C9F"/>
    <w:rsid w:val="000F36D0"/>
    <w:rsid w:val="000F3766"/>
    <w:rsid w:val="000F567A"/>
    <w:rsid w:val="000F5EFD"/>
    <w:rsid w:val="000F6D72"/>
    <w:rsid w:val="000F743B"/>
    <w:rsid w:val="000F75CA"/>
    <w:rsid w:val="00101619"/>
    <w:rsid w:val="00101692"/>
    <w:rsid w:val="00101BC4"/>
    <w:rsid w:val="00102978"/>
    <w:rsid w:val="00103381"/>
    <w:rsid w:val="00103BC4"/>
    <w:rsid w:val="00103CE1"/>
    <w:rsid w:val="001041E2"/>
    <w:rsid w:val="0010425E"/>
    <w:rsid w:val="00104282"/>
    <w:rsid w:val="00105C93"/>
    <w:rsid w:val="00106DFF"/>
    <w:rsid w:val="00107080"/>
    <w:rsid w:val="001105D1"/>
    <w:rsid w:val="00111DE8"/>
    <w:rsid w:val="00112365"/>
    <w:rsid w:val="00113597"/>
    <w:rsid w:val="0011394F"/>
    <w:rsid w:val="001144B6"/>
    <w:rsid w:val="00122C21"/>
    <w:rsid w:val="00123540"/>
    <w:rsid w:val="00124876"/>
    <w:rsid w:val="001248E3"/>
    <w:rsid w:val="00125A35"/>
    <w:rsid w:val="00126B1D"/>
    <w:rsid w:val="00127356"/>
    <w:rsid w:val="00132148"/>
    <w:rsid w:val="00135925"/>
    <w:rsid w:val="00136611"/>
    <w:rsid w:val="00136E10"/>
    <w:rsid w:val="0013776F"/>
    <w:rsid w:val="00137C7B"/>
    <w:rsid w:val="00142012"/>
    <w:rsid w:val="001433FC"/>
    <w:rsid w:val="00143567"/>
    <w:rsid w:val="00143C6A"/>
    <w:rsid w:val="00143F64"/>
    <w:rsid w:val="001461B4"/>
    <w:rsid w:val="00146E5E"/>
    <w:rsid w:val="001475DE"/>
    <w:rsid w:val="001520FF"/>
    <w:rsid w:val="001526AE"/>
    <w:rsid w:val="00152772"/>
    <w:rsid w:val="00152B1F"/>
    <w:rsid w:val="001533DC"/>
    <w:rsid w:val="00155153"/>
    <w:rsid w:val="001562D2"/>
    <w:rsid w:val="00156637"/>
    <w:rsid w:val="0016067E"/>
    <w:rsid w:val="00160AA1"/>
    <w:rsid w:val="00161F72"/>
    <w:rsid w:val="00164BB2"/>
    <w:rsid w:val="0016514C"/>
    <w:rsid w:val="001662E4"/>
    <w:rsid w:val="00166965"/>
    <w:rsid w:val="00166B9E"/>
    <w:rsid w:val="00167E9F"/>
    <w:rsid w:val="00170468"/>
    <w:rsid w:val="00170568"/>
    <w:rsid w:val="00170C09"/>
    <w:rsid w:val="00171C6C"/>
    <w:rsid w:val="001728C6"/>
    <w:rsid w:val="001729ED"/>
    <w:rsid w:val="00174A78"/>
    <w:rsid w:val="00174E7A"/>
    <w:rsid w:val="001757A9"/>
    <w:rsid w:val="001768C6"/>
    <w:rsid w:val="00176E13"/>
    <w:rsid w:val="001770B0"/>
    <w:rsid w:val="00181836"/>
    <w:rsid w:val="00185082"/>
    <w:rsid w:val="00185354"/>
    <w:rsid w:val="001868D4"/>
    <w:rsid w:val="001878F3"/>
    <w:rsid w:val="001906E8"/>
    <w:rsid w:val="001907A4"/>
    <w:rsid w:val="00192025"/>
    <w:rsid w:val="001923FA"/>
    <w:rsid w:val="001938E6"/>
    <w:rsid w:val="00193CBA"/>
    <w:rsid w:val="00196067"/>
    <w:rsid w:val="001A14AD"/>
    <w:rsid w:val="001A22D8"/>
    <w:rsid w:val="001A24C3"/>
    <w:rsid w:val="001A250B"/>
    <w:rsid w:val="001A297D"/>
    <w:rsid w:val="001A3662"/>
    <w:rsid w:val="001A3C24"/>
    <w:rsid w:val="001A49D0"/>
    <w:rsid w:val="001B05A4"/>
    <w:rsid w:val="001B42FF"/>
    <w:rsid w:val="001B7F90"/>
    <w:rsid w:val="001C0BA3"/>
    <w:rsid w:val="001C10F5"/>
    <w:rsid w:val="001C1A8C"/>
    <w:rsid w:val="001C2949"/>
    <w:rsid w:val="001C326C"/>
    <w:rsid w:val="001C5F0E"/>
    <w:rsid w:val="001D0550"/>
    <w:rsid w:val="001D078B"/>
    <w:rsid w:val="001D19DC"/>
    <w:rsid w:val="001D1F00"/>
    <w:rsid w:val="001D4ECA"/>
    <w:rsid w:val="001D503B"/>
    <w:rsid w:val="001D5121"/>
    <w:rsid w:val="001E04BC"/>
    <w:rsid w:val="001E0B05"/>
    <w:rsid w:val="001E2E13"/>
    <w:rsid w:val="001E4213"/>
    <w:rsid w:val="001E482E"/>
    <w:rsid w:val="001E49FB"/>
    <w:rsid w:val="001E4B38"/>
    <w:rsid w:val="001E4D2F"/>
    <w:rsid w:val="001E4D56"/>
    <w:rsid w:val="001E510F"/>
    <w:rsid w:val="001E60FA"/>
    <w:rsid w:val="001E6FE3"/>
    <w:rsid w:val="001E6FF2"/>
    <w:rsid w:val="001F0107"/>
    <w:rsid w:val="001F0E30"/>
    <w:rsid w:val="001F13EF"/>
    <w:rsid w:val="001F4354"/>
    <w:rsid w:val="001F5AD2"/>
    <w:rsid w:val="001F79C6"/>
    <w:rsid w:val="00202EEB"/>
    <w:rsid w:val="0020426A"/>
    <w:rsid w:val="00204CF5"/>
    <w:rsid w:val="002051A9"/>
    <w:rsid w:val="002068AC"/>
    <w:rsid w:val="00210285"/>
    <w:rsid w:val="0021052C"/>
    <w:rsid w:val="00210E3D"/>
    <w:rsid w:val="00212333"/>
    <w:rsid w:val="00212587"/>
    <w:rsid w:val="00215038"/>
    <w:rsid w:val="002166E2"/>
    <w:rsid w:val="002218D9"/>
    <w:rsid w:val="00223AF0"/>
    <w:rsid w:val="00224030"/>
    <w:rsid w:val="00224BF3"/>
    <w:rsid w:val="002252CF"/>
    <w:rsid w:val="0022568A"/>
    <w:rsid w:val="0022689C"/>
    <w:rsid w:val="0023020D"/>
    <w:rsid w:val="002305E6"/>
    <w:rsid w:val="00232748"/>
    <w:rsid w:val="00234323"/>
    <w:rsid w:val="00234F32"/>
    <w:rsid w:val="00234F5E"/>
    <w:rsid w:val="0024289F"/>
    <w:rsid w:val="00242ACE"/>
    <w:rsid w:val="00242FA5"/>
    <w:rsid w:val="00243BA3"/>
    <w:rsid w:val="002448B7"/>
    <w:rsid w:val="00245586"/>
    <w:rsid w:val="00246F26"/>
    <w:rsid w:val="00247356"/>
    <w:rsid w:val="00250182"/>
    <w:rsid w:val="00250239"/>
    <w:rsid w:val="00250B6C"/>
    <w:rsid w:val="00250C8E"/>
    <w:rsid w:val="00251D8F"/>
    <w:rsid w:val="00251E27"/>
    <w:rsid w:val="00252C42"/>
    <w:rsid w:val="0025354D"/>
    <w:rsid w:val="00253934"/>
    <w:rsid w:val="00254BE0"/>
    <w:rsid w:val="00255C47"/>
    <w:rsid w:val="002569BC"/>
    <w:rsid w:val="002572EA"/>
    <w:rsid w:val="00257E64"/>
    <w:rsid w:val="00261ADF"/>
    <w:rsid w:val="002642C6"/>
    <w:rsid w:val="00264DC3"/>
    <w:rsid w:val="00265092"/>
    <w:rsid w:val="00265FAA"/>
    <w:rsid w:val="00267AAE"/>
    <w:rsid w:val="002701C1"/>
    <w:rsid w:val="00270732"/>
    <w:rsid w:val="00271F68"/>
    <w:rsid w:val="00272652"/>
    <w:rsid w:val="0027285F"/>
    <w:rsid w:val="002740C7"/>
    <w:rsid w:val="00276050"/>
    <w:rsid w:val="00281563"/>
    <w:rsid w:val="002816BC"/>
    <w:rsid w:val="00281776"/>
    <w:rsid w:val="00281C40"/>
    <w:rsid w:val="0028555C"/>
    <w:rsid w:val="0028725E"/>
    <w:rsid w:val="00287668"/>
    <w:rsid w:val="00287EB1"/>
    <w:rsid w:val="00291519"/>
    <w:rsid w:val="00291F6F"/>
    <w:rsid w:val="002921C3"/>
    <w:rsid w:val="002923B5"/>
    <w:rsid w:val="0029328E"/>
    <w:rsid w:val="002948DF"/>
    <w:rsid w:val="00295CB4"/>
    <w:rsid w:val="002A0207"/>
    <w:rsid w:val="002A398A"/>
    <w:rsid w:val="002A42B4"/>
    <w:rsid w:val="002A6FFA"/>
    <w:rsid w:val="002B0A82"/>
    <w:rsid w:val="002B369D"/>
    <w:rsid w:val="002B474C"/>
    <w:rsid w:val="002B667D"/>
    <w:rsid w:val="002B74B5"/>
    <w:rsid w:val="002C0C37"/>
    <w:rsid w:val="002C3142"/>
    <w:rsid w:val="002C3B90"/>
    <w:rsid w:val="002C47DD"/>
    <w:rsid w:val="002C6362"/>
    <w:rsid w:val="002C7042"/>
    <w:rsid w:val="002C71CB"/>
    <w:rsid w:val="002C7DD1"/>
    <w:rsid w:val="002D0945"/>
    <w:rsid w:val="002D19A8"/>
    <w:rsid w:val="002D3343"/>
    <w:rsid w:val="002D35F1"/>
    <w:rsid w:val="002D3B30"/>
    <w:rsid w:val="002D59BA"/>
    <w:rsid w:val="002D65C0"/>
    <w:rsid w:val="002D6CFE"/>
    <w:rsid w:val="002D7B07"/>
    <w:rsid w:val="002E08AF"/>
    <w:rsid w:val="002E1370"/>
    <w:rsid w:val="002E1CC9"/>
    <w:rsid w:val="002E2470"/>
    <w:rsid w:val="002E2CAC"/>
    <w:rsid w:val="002E2FF4"/>
    <w:rsid w:val="002E3366"/>
    <w:rsid w:val="002E3C7B"/>
    <w:rsid w:val="002E571D"/>
    <w:rsid w:val="002F0D9C"/>
    <w:rsid w:val="002F1C57"/>
    <w:rsid w:val="002F3527"/>
    <w:rsid w:val="002F41EE"/>
    <w:rsid w:val="002F6F89"/>
    <w:rsid w:val="002F78FC"/>
    <w:rsid w:val="0030013A"/>
    <w:rsid w:val="003025C2"/>
    <w:rsid w:val="00307226"/>
    <w:rsid w:val="0030734B"/>
    <w:rsid w:val="00307927"/>
    <w:rsid w:val="00310882"/>
    <w:rsid w:val="00312C88"/>
    <w:rsid w:val="003131C7"/>
    <w:rsid w:val="003135D8"/>
    <w:rsid w:val="00313864"/>
    <w:rsid w:val="003152B0"/>
    <w:rsid w:val="003165BD"/>
    <w:rsid w:val="00316ACD"/>
    <w:rsid w:val="00317526"/>
    <w:rsid w:val="003206FD"/>
    <w:rsid w:val="00320D3E"/>
    <w:rsid w:val="00321AD7"/>
    <w:rsid w:val="00321CB9"/>
    <w:rsid w:val="00321EEF"/>
    <w:rsid w:val="00324376"/>
    <w:rsid w:val="00325845"/>
    <w:rsid w:val="003265A4"/>
    <w:rsid w:val="0032737C"/>
    <w:rsid w:val="003311C2"/>
    <w:rsid w:val="0033209C"/>
    <w:rsid w:val="00334D75"/>
    <w:rsid w:val="00334D7F"/>
    <w:rsid w:val="00335718"/>
    <w:rsid w:val="003402B2"/>
    <w:rsid w:val="00342BBE"/>
    <w:rsid w:val="00342F09"/>
    <w:rsid w:val="0034371E"/>
    <w:rsid w:val="00343E75"/>
    <w:rsid w:val="00344509"/>
    <w:rsid w:val="00344792"/>
    <w:rsid w:val="00345388"/>
    <w:rsid w:val="003453E7"/>
    <w:rsid w:val="003455E3"/>
    <w:rsid w:val="003475C7"/>
    <w:rsid w:val="0035031D"/>
    <w:rsid w:val="00351D3F"/>
    <w:rsid w:val="00352C42"/>
    <w:rsid w:val="00353B8C"/>
    <w:rsid w:val="00353FA0"/>
    <w:rsid w:val="00355B52"/>
    <w:rsid w:val="00355D88"/>
    <w:rsid w:val="0035648A"/>
    <w:rsid w:val="0035770F"/>
    <w:rsid w:val="00360455"/>
    <w:rsid w:val="003614F2"/>
    <w:rsid w:val="00363966"/>
    <w:rsid w:val="003641D4"/>
    <w:rsid w:val="003659EC"/>
    <w:rsid w:val="00366AF5"/>
    <w:rsid w:val="003710C0"/>
    <w:rsid w:val="00377143"/>
    <w:rsid w:val="00380BF3"/>
    <w:rsid w:val="00381EC4"/>
    <w:rsid w:val="00384D1B"/>
    <w:rsid w:val="0038517A"/>
    <w:rsid w:val="00385CC9"/>
    <w:rsid w:val="003861D0"/>
    <w:rsid w:val="00386EDE"/>
    <w:rsid w:val="00390CD8"/>
    <w:rsid w:val="00390DCC"/>
    <w:rsid w:val="00391307"/>
    <w:rsid w:val="00392AF2"/>
    <w:rsid w:val="0039320A"/>
    <w:rsid w:val="0039496F"/>
    <w:rsid w:val="0039503C"/>
    <w:rsid w:val="003A0296"/>
    <w:rsid w:val="003A2215"/>
    <w:rsid w:val="003A760D"/>
    <w:rsid w:val="003A7EA7"/>
    <w:rsid w:val="003B043C"/>
    <w:rsid w:val="003B129E"/>
    <w:rsid w:val="003B461E"/>
    <w:rsid w:val="003B4B1F"/>
    <w:rsid w:val="003B5AAD"/>
    <w:rsid w:val="003B688F"/>
    <w:rsid w:val="003C12C3"/>
    <w:rsid w:val="003C5EDE"/>
    <w:rsid w:val="003C7E22"/>
    <w:rsid w:val="003D0AB4"/>
    <w:rsid w:val="003D0C56"/>
    <w:rsid w:val="003D219E"/>
    <w:rsid w:val="003D2590"/>
    <w:rsid w:val="003D320C"/>
    <w:rsid w:val="003D342B"/>
    <w:rsid w:val="003D4064"/>
    <w:rsid w:val="003D408D"/>
    <w:rsid w:val="003D443B"/>
    <w:rsid w:val="003D7608"/>
    <w:rsid w:val="003E0DB0"/>
    <w:rsid w:val="003E238D"/>
    <w:rsid w:val="003E334B"/>
    <w:rsid w:val="003E5130"/>
    <w:rsid w:val="003E5A1E"/>
    <w:rsid w:val="003E6762"/>
    <w:rsid w:val="003E68CE"/>
    <w:rsid w:val="003E6CD4"/>
    <w:rsid w:val="003E7839"/>
    <w:rsid w:val="003F0553"/>
    <w:rsid w:val="003F09B9"/>
    <w:rsid w:val="003F30FC"/>
    <w:rsid w:val="003F386B"/>
    <w:rsid w:val="003F5DEB"/>
    <w:rsid w:val="003F61F2"/>
    <w:rsid w:val="003F7A73"/>
    <w:rsid w:val="00400287"/>
    <w:rsid w:val="00400812"/>
    <w:rsid w:val="00401B34"/>
    <w:rsid w:val="00403355"/>
    <w:rsid w:val="00403572"/>
    <w:rsid w:val="00403B4E"/>
    <w:rsid w:val="00405191"/>
    <w:rsid w:val="00405393"/>
    <w:rsid w:val="0040676D"/>
    <w:rsid w:val="00406813"/>
    <w:rsid w:val="004108B8"/>
    <w:rsid w:val="00410F8B"/>
    <w:rsid w:val="00411A3C"/>
    <w:rsid w:val="0041381A"/>
    <w:rsid w:val="00414443"/>
    <w:rsid w:val="0041627A"/>
    <w:rsid w:val="00416849"/>
    <w:rsid w:val="0041752B"/>
    <w:rsid w:val="00420E0B"/>
    <w:rsid w:val="00421B14"/>
    <w:rsid w:val="00423E83"/>
    <w:rsid w:val="0042482B"/>
    <w:rsid w:val="004269D8"/>
    <w:rsid w:val="00427553"/>
    <w:rsid w:val="0043043E"/>
    <w:rsid w:val="00431A40"/>
    <w:rsid w:val="00432D75"/>
    <w:rsid w:val="00433A4F"/>
    <w:rsid w:val="00434CBD"/>
    <w:rsid w:val="00436ACC"/>
    <w:rsid w:val="00440096"/>
    <w:rsid w:val="00440712"/>
    <w:rsid w:val="0044178B"/>
    <w:rsid w:val="00441E92"/>
    <w:rsid w:val="0044353B"/>
    <w:rsid w:val="00443566"/>
    <w:rsid w:val="00443E64"/>
    <w:rsid w:val="00445419"/>
    <w:rsid w:val="00447FBD"/>
    <w:rsid w:val="0045082F"/>
    <w:rsid w:val="004519B4"/>
    <w:rsid w:val="00452C51"/>
    <w:rsid w:val="00452C8A"/>
    <w:rsid w:val="004552D2"/>
    <w:rsid w:val="00455894"/>
    <w:rsid w:val="004606B3"/>
    <w:rsid w:val="00460907"/>
    <w:rsid w:val="00461701"/>
    <w:rsid w:val="00463ECB"/>
    <w:rsid w:val="00465055"/>
    <w:rsid w:val="00466D18"/>
    <w:rsid w:val="00470C25"/>
    <w:rsid w:val="00471719"/>
    <w:rsid w:val="00472468"/>
    <w:rsid w:val="00472B72"/>
    <w:rsid w:val="004730F9"/>
    <w:rsid w:val="00474E46"/>
    <w:rsid w:val="004775A6"/>
    <w:rsid w:val="0047788C"/>
    <w:rsid w:val="004804A5"/>
    <w:rsid w:val="004806C4"/>
    <w:rsid w:val="00480D59"/>
    <w:rsid w:val="00481E55"/>
    <w:rsid w:val="00482413"/>
    <w:rsid w:val="00482CD8"/>
    <w:rsid w:val="0048381C"/>
    <w:rsid w:val="00485E18"/>
    <w:rsid w:val="004923F9"/>
    <w:rsid w:val="0049610E"/>
    <w:rsid w:val="004966A0"/>
    <w:rsid w:val="00497ED6"/>
    <w:rsid w:val="004A0D1A"/>
    <w:rsid w:val="004A1854"/>
    <w:rsid w:val="004A2D24"/>
    <w:rsid w:val="004A38FE"/>
    <w:rsid w:val="004A4983"/>
    <w:rsid w:val="004A688D"/>
    <w:rsid w:val="004A6F15"/>
    <w:rsid w:val="004B1CCE"/>
    <w:rsid w:val="004B20E6"/>
    <w:rsid w:val="004B3F2A"/>
    <w:rsid w:val="004B425D"/>
    <w:rsid w:val="004B7F6C"/>
    <w:rsid w:val="004C0C7A"/>
    <w:rsid w:val="004C1755"/>
    <w:rsid w:val="004C2FA0"/>
    <w:rsid w:val="004C33BD"/>
    <w:rsid w:val="004C3F1D"/>
    <w:rsid w:val="004D0367"/>
    <w:rsid w:val="004D0DE2"/>
    <w:rsid w:val="004D16DD"/>
    <w:rsid w:val="004D2E9E"/>
    <w:rsid w:val="004D2FB9"/>
    <w:rsid w:val="004D38FA"/>
    <w:rsid w:val="004D3D18"/>
    <w:rsid w:val="004D4D33"/>
    <w:rsid w:val="004D520B"/>
    <w:rsid w:val="004D57AB"/>
    <w:rsid w:val="004D5AE6"/>
    <w:rsid w:val="004D5E9D"/>
    <w:rsid w:val="004D61FB"/>
    <w:rsid w:val="004D682A"/>
    <w:rsid w:val="004E092C"/>
    <w:rsid w:val="004E1245"/>
    <w:rsid w:val="004E1350"/>
    <w:rsid w:val="004E1DC5"/>
    <w:rsid w:val="004E6592"/>
    <w:rsid w:val="004E68D0"/>
    <w:rsid w:val="004E6C7D"/>
    <w:rsid w:val="004F0998"/>
    <w:rsid w:val="004F23B9"/>
    <w:rsid w:val="004F51DE"/>
    <w:rsid w:val="004F758E"/>
    <w:rsid w:val="00502143"/>
    <w:rsid w:val="005027BC"/>
    <w:rsid w:val="00502A32"/>
    <w:rsid w:val="00503EBD"/>
    <w:rsid w:val="005052FD"/>
    <w:rsid w:val="00510776"/>
    <w:rsid w:val="005111CE"/>
    <w:rsid w:val="00512BCF"/>
    <w:rsid w:val="00514E5B"/>
    <w:rsid w:val="00516C8C"/>
    <w:rsid w:val="00516D00"/>
    <w:rsid w:val="00517607"/>
    <w:rsid w:val="005203FE"/>
    <w:rsid w:val="0052113B"/>
    <w:rsid w:val="005216A0"/>
    <w:rsid w:val="005225F0"/>
    <w:rsid w:val="00524366"/>
    <w:rsid w:val="00524A48"/>
    <w:rsid w:val="005257DF"/>
    <w:rsid w:val="00525ADE"/>
    <w:rsid w:val="00525CB7"/>
    <w:rsid w:val="00525DBC"/>
    <w:rsid w:val="00526264"/>
    <w:rsid w:val="00527CB3"/>
    <w:rsid w:val="005304EA"/>
    <w:rsid w:val="005312A1"/>
    <w:rsid w:val="00532FF4"/>
    <w:rsid w:val="00533B45"/>
    <w:rsid w:val="00534C7D"/>
    <w:rsid w:val="005362A0"/>
    <w:rsid w:val="00536AD2"/>
    <w:rsid w:val="00537CAB"/>
    <w:rsid w:val="00542271"/>
    <w:rsid w:val="00542287"/>
    <w:rsid w:val="00542641"/>
    <w:rsid w:val="00542D81"/>
    <w:rsid w:val="0054415F"/>
    <w:rsid w:val="005445E8"/>
    <w:rsid w:val="00544D11"/>
    <w:rsid w:val="00545388"/>
    <w:rsid w:val="00545FAA"/>
    <w:rsid w:val="0054737A"/>
    <w:rsid w:val="00547EC7"/>
    <w:rsid w:val="005514C0"/>
    <w:rsid w:val="00551F43"/>
    <w:rsid w:val="00552B5C"/>
    <w:rsid w:val="0055376F"/>
    <w:rsid w:val="00554EE6"/>
    <w:rsid w:val="005552DB"/>
    <w:rsid w:val="005575BA"/>
    <w:rsid w:val="00557CD7"/>
    <w:rsid w:val="00557DEE"/>
    <w:rsid w:val="00557FE9"/>
    <w:rsid w:val="00561902"/>
    <w:rsid w:val="0056280D"/>
    <w:rsid w:val="00563E41"/>
    <w:rsid w:val="005663EB"/>
    <w:rsid w:val="00566CD3"/>
    <w:rsid w:val="005670F5"/>
    <w:rsid w:val="0056796C"/>
    <w:rsid w:val="00572622"/>
    <w:rsid w:val="00573BCB"/>
    <w:rsid w:val="00573D65"/>
    <w:rsid w:val="0057719C"/>
    <w:rsid w:val="0057734C"/>
    <w:rsid w:val="0058122C"/>
    <w:rsid w:val="00581700"/>
    <w:rsid w:val="00582064"/>
    <w:rsid w:val="00583518"/>
    <w:rsid w:val="0058379A"/>
    <w:rsid w:val="00583FC4"/>
    <w:rsid w:val="00584B78"/>
    <w:rsid w:val="00584EE1"/>
    <w:rsid w:val="0058531F"/>
    <w:rsid w:val="00585C89"/>
    <w:rsid w:val="00587CFE"/>
    <w:rsid w:val="005924F2"/>
    <w:rsid w:val="005929D1"/>
    <w:rsid w:val="005932FB"/>
    <w:rsid w:val="00593F19"/>
    <w:rsid w:val="0059421A"/>
    <w:rsid w:val="00596ECA"/>
    <w:rsid w:val="005A052A"/>
    <w:rsid w:val="005A0B14"/>
    <w:rsid w:val="005A1658"/>
    <w:rsid w:val="005A17F6"/>
    <w:rsid w:val="005A27FF"/>
    <w:rsid w:val="005A28E7"/>
    <w:rsid w:val="005A2A68"/>
    <w:rsid w:val="005A36F5"/>
    <w:rsid w:val="005A4A4B"/>
    <w:rsid w:val="005A5D80"/>
    <w:rsid w:val="005A68B7"/>
    <w:rsid w:val="005B0711"/>
    <w:rsid w:val="005B1CFC"/>
    <w:rsid w:val="005B20B6"/>
    <w:rsid w:val="005B38B2"/>
    <w:rsid w:val="005B72FF"/>
    <w:rsid w:val="005B7D5B"/>
    <w:rsid w:val="005C3312"/>
    <w:rsid w:val="005C3862"/>
    <w:rsid w:val="005C3F8C"/>
    <w:rsid w:val="005C4703"/>
    <w:rsid w:val="005C5EEC"/>
    <w:rsid w:val="005C7049"/>
    <w:rsid w:val="005C7286"/>
    <w:rsid w:val="005D0AD6"/>
    <w:rsid w:val="005D1DF1"/>
    <w:rsid w:val="005D2D76"/>
    <w:rsid w:val="005D391C"/>
    <w:rsid w:val="005D400E"/>
    <w:rsid w:val="005D4390"/>
    <w:rsid w:val="005D484C"/>
    <w:rsid w:val="005D4957"/>
    <w:rsid w:val="005D6069"/>
    <w:rsid w:val="005D705F"/>
    <w:rsid w:val="005E0374"/>
    <w:rsid w:val="005E2F18"/>
    <w:rsid w:val="005E34E9"/>
    <w:rsid w:val="005E64CE"/>
    <w:rsid w:val="005E788E"/>
    <w:rsid w:val="005E7D2F"/>
    <w:rsid w:val="005F1017"/>
    <w:rsid w:val="005F13B0"/>
    <w:rsid w:val="005F1CDF"/>
    <w:rsid w:val="005F3B52"/>
    <w:rsid w:val="005F4218"/>
    <w:rsid w:val="005F4316"/>
    <w:rsid w:val="005F5162"/>
    <w:rsid w:val="005F555A"/>
    <w:rsid w:val="005F698B"/>
    <w:rsid w:val="005F6D7E"/>
    <w:rsid w:val="006008F1"/>
    <w:rsid w:val="00602C7C"/>
    <w:rsid w:val="00602F21"/>
    <w:rsid w:val="00602FCD"/>
    <w:rsid w:val="00603800"/>
    <w:rsid w:val="00603B1E"/>
    <w:rsid w:val="00603F96"/>
    <w:rsid w:val="006045DC"/>
    <w:rsid w:val="00605112"/>
    <w:rsid w:val="00605F78"/>
    <w:rsid w:val="00606A0F"/>
    <w:rsid w:val="006123E5"/>
    <w:rsid w:val="006127B3"/>
    <w:rsid w:val="0061364B"/>
    <w:rsid w:val="00614242"/>
    <w:rsid w:val="0061474E"/>
    <w:rsid w:val="0061623B"/>
    <w:rsid w:val="006174EC"/>
    <w:rsid w:val="006205A8"/>
    <w:rsid w:val="00622003"/>
    <w:rsid w:val="00622C3E"/>
    <w:rsid w:val="006259E0"/>
    <w:rsid w:val="00626326"/>
    <w:rsid w:val="00626BA9"/>
    <w:rsid w:val="00626F08"/>
    <w:rsid w:val="0062713A"/>
    <w:rsid w:val="00627620"/>
    <w:rsid w:val="00631D86"/>
    <w:rsid w:val="006339FA"/>
    <w:rsid w:val="0063507B"/>
    <w:rsid w:val="006351CB"/>
    <w:rsid w:val="00635CAC"/>
    <w:rsid w:val="00636672"/>
    <w:rsid w:val="0064116E"/>
    <w:rsid w:val="00642CF0"/>
    <w:rsid w:val="00643AD1"/>
    <w:rsid w:val="006446AC"/>
    <w:rsid w:val="006446AE"/>
    <w:rsid w:val="00645DAD"/>
    <w:rsid w:val="00647005"/>
    <w:rsid w:val="006473D8"/>
    <w:rsid w:val="00647CE2"/>
    <w:rsid w:val="0065208B"/>
    <w:rsid w:val="006525DA"/>
    <w:rsid w:val="00653EAB"/>
    <w:rsid w:val="006540CF"/>
    <w:rsid w:val="00660A4A"/>
    <w:rsid w:val="006628F7"/>
    <w:rsid w:val="00662BD8"/>
    <w:rsid w:val="006634E4"/>
    <w:rsid w:val="006640E3"/>
    <w:rsid w:val="00664630"/>
    <w:rsid w:val="00664679"/>
    <w:rsid w:val="006650F4"/>
    <w:rsid w:val="006655DD"/>
    <w:rsid w:val="00665DC0"/>
    <w:rsid w:val="006661D8"/>
    <w:rsid w:val="00666350"/>
    <w:rsid w:val="006675DB"/>
    <w:rsid w:val="0066789A"/>
    <w:rsid w:val="00670B67"/>
    <w:rsid w:val="00672697"/>
    <w:rsid w:val="0067292F"/>
    <w:rsid w:val="006745F7"/>
    <w:rsid w:val="00676F20"/>
    <w:rsid w:val="0067707A"/>
    <w:rsid w:val="00680D3A"/>
    <w:rsid w:val="0068139C"/>
    <w:rsid w:val="00681CE3"/>
    <w:rsid w:val="00682AB3"/>
    <w:rsid w:val="006831DF"/>
    <w:rsid w:val="00684B1F"/>
    <w:rsid w:val="00684BA4"/>
    <w:rsid w:val="00687781"/>
    <w:rsid w:val="006917F3"/>
    <w:rsid w:val="00691CF0"/>
    <w:rsid w:val="00691D83"/>
    <w:rsid w:val="0069276B"/>
    <w:rsid w:val="006963DA"/>
    <w:rsid w:val="0069792C"/>
    <w:rsid w:val="00697AFD"/>
    <w:rsid w:val="00697FF7"/>
    <w:rsid w:val="00697FFA"/>
    <w:rsid w:val="006A0D2B"/>
    <w:rsid w:val="006A2172"/>
    <w:rsid w:val="006A58AC"/>
    <w:rsid w:val="006A5AC5"/>
    <w:rsid w:val="006A5E28"/>
    <w:rsid w:val="006A6E6B"/>
    <w:rsid w:val="006A7912"/>
    <w:rsid w:val="006A7C50"/>
    <w:rsid w:val="006B1320"/>
    <w:rsid w:val="006B323B"/>
    <w:rsid w:val="006B6819"/>
    <w:rsid w:val="006C048C"/>
    <w:rsid w:val="006C07DC"/>
    <w:rsid w:val="006C15BE"/>
    <w:rsid w:val="006C16A9"/>
    <w:rsid w:val="006C18D4"/>
    <w:rsid w:val="006C1DD8"/>
    <w:rsid w:val="006C3746"/>
    <w:rsid w:val="006C3C95"/>
    <w:rsid w:val="006C454F"/>
    <w:rsid w:val="006C4B56"/>
    <w:rsid w:val="006C6035"/>
    <w:rsid w:val="006C68D2"/>
    <w:rsid w:val="006C6C73"/>
    <w:rsid w:val="006C71A7"/>
    <w:rsid w:val="006C7986"/>
    <w:rsid w:val="006C7A5A"/>
    <w:rsid w:val="006D1B8E"/>
    <w:rsid w:val="006D27AC"/>
    <w:rsid w:val="006D31EB"/>
    <w:rsid w:val="006D3BD5"/>
    <w:rsid w:val="006D3E67"/>
    <w:rsid w:val="006D566B"/>
    <w:rsid w:val="006D73EA"/>
    <w:rsid w:val="006D75DE"/>
    <w:rsid w:val="006D7D20"/>
    <w:rsid w:val="006E0664"/>
    <w:rsid w:val="006E2447"/>
    <w:rsid w:val="006E3CA2"/>
    <w:rsid w:val="006E558D"/>
    <w:rsid w:val="006E5654"/>
    <w:rsid w:val="006E782E"/>
    <w:rsid w:val="006F0061"/>
    <w:rsid w:val="006F0168"/>
    <w:rsid w:val="006F06C4"/>
    <w:rsid w:val="006F092C"/>
    <w:rsid w:val="006F0DDA"/>
    <w:rsid w:val="006F0E66"/>
    <w:rsid w:val="006F185E"/>
    <w:rsid w:val="006F210B"/>
    <w:rsid w:val="006F3B7D"/>
    <w:rsid w:val="006F4B42"/>
    <w:rsid w:val="006F5121"/>
    <w:rsid w:val="006F5AB8"/>
    <w:rsid w:val="006F6716"/>
    <w:rsid w:val="006F6A60"/>
    <w:rsid w:val="006F718F"/>
    <w:rsid w:val="006F73F8"/>
    <w:rsid w:val="006F7C93"/>
    <w:rsid w:val="00701268"/>
    <w:rsid w:val="007023D1"/>
    <w:rsid w:val="007029E2"/>
    <w:rsid w:val="00705642"/>
    <w:rsid w:val="00707E9B"/>
    <w:rsid w:val="00707FAB"/>
    <w:rsid w:val="00710163"/>
    <w:rsid w:val="0071177A"/>
    <w:rsid w:val="0071347A"/>
    <w:rsid w:val="007142AE"/>
    <w:rsid w:val="007166F2"/>
    <w:rsid w:val="007175E7"/>
    <w:rsid w:val="00717BA8"/>
    <w:rsid w:val="00720F94"/>
    <w:rsid w:val="00721A33"/>
    <w:rsid w:val="0072289C"/>
    <w:rsid w:val="007235FB"/>
    <w:rsid w:val="00723CA8"/>
    <w:rsid w:val="00725B0A"/>
    <w:rsid w:val="007274C4"/>
    <w:rsid w:val="007304A7"/>
    <w:rsid w:val="00730FD0"/>
    <w:rsid w:val="00731119"/>
    <w:rsid w:val="00732245"/>
    <w:rsid w:val="00732FDE"/>
    <w:rsid w:val="00734140"/>
    <w:rsid w:val="00734297"/>
    <w:rsid w:val="0073450B"/>
    <w:rsid w:val="007363D6"/>
    <w:rsid w:val="007370D8"/>
    <w:rsid w:val="00740FCC"/>
    <w:rsid w:val="00741167"/>
    <w:rsid w:val="00741795"/>
    <w:rsid w:val="00742F5D"/>
    <w:rsid w:val="00745F6D"/>
    <w:rsid w:val="00747725"/>
    <w:rsid w:val="007519F5"/>
    <w:rsid w:val="0075254F"/>
    <w:rsid w:val="0075261F"/>
    <w:rsid w:val="0075359F"/>
    <w:rsid w:val="00756C7C"/>
    <w:rsid w:val="00761D7E"/>
    <w:rsid w:val="00762098"/>
    <w:rsid w:val="00762DCD"/>
    <w:rsid w:val="00764231"/>
    <w:rsid w:val="00765989"/>
    <w:rsid w:val="007661C9"/>
    <w:rsid w:val="00767185"/>
    <w:rsid w:val="00767CE2"/>
    <w:rsid w:val="00770A5E"/>
    <w:rsid w:val="00771B64"/>
    <w:rsid w:val="00772437"/>
    <w:rsid w:val="007726ED"/>
    <w:rsid w:val="00773498"/>
    <w:rsid w:val="007742E6"/>
    <w:rsid w:val="00774704"/>
    <w:rsid w:val="00776CF2"/>
    <w:rsid w:val="00776E7B"/>
    <w:rsid w:val="007772DE"/>
    <w:rsid w:val="00777EC9"/>
    <w:rsid w:val="007823AF"/>
    <w:rsid w:val="00785275"/>
    <w:rsid w:val="00787047"/>
    <w:rsid w:val="007919B8"/>
    <w:rsid w:val="00793534"/>
    <w:rsid w:val="0079449D"/>
    <w:rsid w:val="00795CAD"/>
    <w:rsid w:val="00796092"/>
    <w:rsid w:val="00796F82"/>
    <w:rsid w:val="00797062"/>
    <w:rsid w:val="0079710C"/>
    <w:rsid w:val="007A070C"/>
    <w:rsid w:val="007A3772"/>
    <w:rsid w:val="007A4C17"/>
    <w:rsid w:val="007A5B3C"/>
    <w:rsid w:val="007A69B1"/>
    <w:rsid w:val="007A71AA"/>
    <w:rsid w:val="007A7AFC"/>
    <w:rsid w:val="007B0CD4"/>
    <w:rsid w:val="007B265A"/>
    <w:rsid w:val="007B2A41"/>
    <w:rsid w:val="007B3594"/>
    <w:rsid w:val="007B36E9"/>
    <w:rsid w:val="007B39A1"/>
    <w:rsid w:val="007B4CF1"/>
    <w:rsid w:val="007B5E21"/>
    <w:rsid w:val="007B6346"/>
    <w:rsid w:val="007C1C48"/>
    <w:rsid w:val="007C1CF0"/>
    <w:rsid w:val="007C1F33"/>
    <w:rsid w:val="007C28B2"/>
    <w:rsid w:val="007C2AAD"/>
    <w:rsid w:val="007C43BE"/>
    <w:rsid w:val="007C47C1"/>
    <w:rsid w:val="007C4E4C"/>
    <w:rsid w:val="007C6016"/>
    <w:rsid w:val="007C70E9"/>
    <w:rsid w:val="007C7D75"/>
    <w:rsid w:val="007D15B9"/>
    <w:rsid w:val="007D1E52"/>
    <w:rsid w:val="007D231B"/>
    <w:rsid w:val="007D2763"/>
    <w:rsid w:val="007D5DDF"/>
    <w:rsid w:val="007D5E6F"/>
    <w:rsid w:val="007D72E9"/>
    <w:rsid w:val="007D7DA8"/>
    <w:rsid w:val="007E0F76"/>
    <w:rsid w:val="007E178A"/>
    <w:rsid w:val="007E1F1C"/>
    <w:rsid w:val="007E3145"/>
    <w:rsid w:val="007E3355"/>
    <w:rsid w:val="007E34B8"/>
    <w:rsid w:val="007E44B1"/>
    <w:rsid w:val="007E4CF8"/>
    <w:rsid w:val="007E527C"/>
    <w:rsid w:val="007E7569"/>
    <w:rsid w:val="007E7B9E"/>
    <w:rsid w:val="007F0511"/>
    <w:rsid w:val="007F1C1E"/>
    <w:rsid w:val="007F1C34"/>
    <w:rsid w:val="007F2711"/>
    <w:rsid w:val="007F2F25"/>
    <w:rsid w:val="007F30DE"/>
    <w:rsid w:val="008003A4"/>
    <w:rsid w:val="00801A7F"/>
    <w:rsid w:val="00802038"/>
    <w:rsid w:val="008022E9"/>
    <w:rsid w:val="0080303D"/>
    <w:rsid w:val="00803FC5"/>
    <w:rsid w:val="00805086"/>
    <w:rsid w:val="008102EE"/>
    <w:rsid w:val="00813EA6"/>
    <w:rsid w:val="0081449D"/>
    <w:rsid w:val="00814A8F"/>
    <w:rsid w:val="00814C01"/>
    <w:rsid w:val="0081708D"/>
    <w:rsid w:val="00820211"/>
    <w:rsid w:val="0082074D"/>
    <w:rsid w:val="00823351"/>
    <w:rsid w:val="00823E14"/>
    <w:rsid w:val="00825BB9"/>
    <w:rsid w:val="00825FC0"/>
    <w:rsid w:val="00827CF8"/>
    <w:rsid w:val="00830038"/>
    <w:rsid w:val="00830718"/>
    <w:rsid w:val="00832F5A"/>
    <w:rsid w:val="00834DB3"/>
    <w:rsid w:val="00835244"/>
    <w:rsid w:val="00835E42"/>
    <w:rsid w:val="00840186"/>
    <w:rsid w:val="008401E2"/>
    <w:rsid w:val="008419BA"/>
    <w:rsid w:val="00841E29"/>
    <w:rsid w:val="00843841"/>
    <w:rsid w:val="00845B09"/>
    <w:rsid w:val="00854328"/>
    <w:rsid w:val="00854E8B"/>
    <w:rsid w:val="0085506E"/>
    <w:rsid w:val="008555D7"/>
    <w:rsid w:val="0085607B"/>
    <w:rsid w:val="00856D97"/>
    <w:rsid w:val="00856F5B"/>
    <w:rsid w:val="0085796D"/>
    <w:rsid w:val="00860ED8"/>
    <w:rsid w:val="00862446"/>
    <w:rsid w:val="00862D38"/>
    <w:rsid w:val="00862F1A"/>
    <w:rsid w:val="00863C89"/>
    <w:rsid w:val="00864409"/>
    <w:rsid w:val="00864811"/>
    <w:rsid w:val="00864A0A"/>
    <w:rsid w:val="00865CCE"/>
    <w:rsid w:val="00865E8E"/>
    <w:rsid w:val="0086653A"/>
    <w:rsid w:val="00866A7C"/>
    <w:rsid w:val="00866C9B"/>
    <w:rsid w:val="0086790A"/>
    <w:rsid w:val="0087031D"/>
    <w:rsid w:val="008704CE"/>
    <w:rsid w:val="00872281"/>
    <w:rsid w:val="008731AD"/>
    <w:rsid w:val="00873C2C"/>
    <w:rsid w:val="00873F59"/>
    <w:rsid w:val="008756C7"/>
    <w:rsid w:val="008809E6"/>
    <w:rsid w:val="0088148A"/>
    <w:rsid w:val="00882082"/>
    <w:rsid w:val="00882133"/>
    <w:rsid w:val="0088305C"/>
    <w:rsid w:val="00885FFB"/>
    <w:rsid w:val="00887946"/>
    <w:rsid w:val="00887E8F"/>
    <w:rsid w:val="00890062"/>
    <w:rsid w:val="0089156B"/>
    <w:rsid w:val="00891592"/>
    <w:rsid w:val="008917A0"/>
    <w:rsid w:val="00891ECC"/>
    <w:rsid w:val="00892483"/>
    <w:rsid w:val="00892C99"/>
    <w:rsid w:val="008939D1"/>
    <w:rsid w:val="008940EA"/>
    <w:rsid w:val="00894612"/>
    <w:rsid w:val="00895B84"/>
    <w:rsid w:val="008972C0"/>
    <w:rsid w:val="008A0D6F"/>
    <w:rsid w:val="008A1AC5"/>
    <w:rsid w:val="008A30F8"/>
    <w:rsid w:val="008A6622"/>
    <w:rsid w:val="008A6654"/>
    <w:rsid w:val="008A71D4"/>
    <w:rsid w:val="008B0567"/>
    <w:rsid w:val="008B0C22"/>
    <w:rsid w:val="008B5627"/>
    <w:rsid w:val="008B5DC6"/>
    <w:rsid w:val="008B60FE"/>
    <w:rsid w:val="008B74B0"/>
    <w:rsid w:val="008C0A93"/>
    <w:rsid w:val="008C1A99"/>
    <w:rsid w:val="008C272E"/>
    <w:rsid w:val="008C3BB0"/>
    <w:rsid w:val="008C3DC1"/>
    <w:rsid w:val="008D1674"/>
    <w:rsid w:val="008D1FD0"/>
    <w:rsid w:val="008D265D"/>
    <w:rsid w:val="008D39D4"/>
    <w:rsid w:val="008D3B89"/>
    <w:rsid w:val="008D55E8"/>
    <w:rsid w:val="008D5F71"/>
    <w:rsid w:val="008D7580"/>
    <w:rsid w:val="008D78E1"/>
    <w:rsid w:val="008E0FD2"/>
    <w:rsid w:val="008E106A"/>
    <w:rsid w:val="008E13C6"/>
    <w:rsid w:val="008E146A"/>
    <w:rsid w:val="008E227D"/>
    <w:rsid w:val="008E264B"/>
    <w:rsid w:val="008E4C0D"/>
    <w:rsid w:val="008E51CD"/>
    <w:rsid w:val="008E577D"/>
    <w:rsid w:val="008E6848"/>
    <w:rsid w:val="008E7F22"/>
    <w:rsid w:val="008F1553"/>
    <w:rsid w:val="008F1A6C"/>
    <w:rsid w:val="008F298B"/>
    <w:rsid w:val="008F2A15"/>
    <w:rsid w:val="008F2B65"/>
    <w:rsid w:val="008F375A"/>
    <w:rsid w:val="008F3907"/>
    <w:rsid w:val="008F4086"/>
    <w:rsid w:val="008F4718"/>
    <w:rsid w:val="008F5269"/>
    <w:rsid w:val="008F5737"/>
    <w:rsid w:val="008F7303"/>
    <w:rsid w:val="0090250A"/>
    <w:rsid w:val="009059CC"/>
    <w:rsid w:val="00906BFD"/>
    <w:rsid w:val="009079F9"/>
    <w:rsid w:val="00910C90"/>
    <w:rsid w:val="00913146"/>
    <w:rsid w:val="00913C0D"/>
    <w:rsid w:val="009145F6"/>
    <w:rsid w:val="009146A9"/>
    <w:rsid w:val="00914ADB"/>
    <w:rsid w:val="009177D9"/>
    <w:rsid w:val="0091789A"/>
    <w:rsid w:val="0091795A"/>
    <w:rsid w:val="00917E1D"/>
    <w:rsid w:val="00921EFB"/>
    <w:rsid w:val="009223DB"/>
    <w:rsid w:val="00922F17"/>
    <w:rsid w:val="00923684"/>
    <w:rsid w:val="00924609"/>
    <w:rsid w:val="00926C55"/>
    <w:rsid w:val="00927093"/>
    <w:rsid w:val="009270CF"/>
    <w:rsid w:val="00927DBA"/>
    <w:rsid w:val="009311D6"/>
    <w:rsid w:val="0093133F"/>
    <w:rsid w:val="009314AF"/>
    <w:rsid w:val="00932700"/>
    <w:rsid w:val="00933EDD"/>
    <w:rsid w:val="009344F5"/>
    <w:rsid w:val="009348CC"/>
    <w:rsid w:val="00936527"/>
    <w:rsid w:val="00936EE7"/>
    <w:rsid w:val="00937AD7"/>
    <w:rsid w:val="00937F08"/>
    <w:rsid w:val="00943C89"/>
    <w:rsid w:val="009450FB"/>
    <w:rsid w:val="0094610D"/>
    <w:rsid w:val="009476AE"/>
    <w:rsid w:val="00950669"/>
    <w:rsid w:val="00951BC5"/>
    <w:rsid w:val="00951EF5"/>
    <w:rsid w:val="009524FD"/>
    <w:rsid w:val="0095303D"/>
    <w:rsid w:val="00953648"/>
    <w:rsid w:val="00957702"/>
    <w:rsid w:val="00960E2C"/>
    <w:rsid w:val="009641C4"/>
    <w:rsid w:val="0096469C"/>
    <w:rsid w:val="00964C35"/>
    <w:rsid w:val="009653CE"/>
    <w:rsid w:val="009670D4"/>
    <w:rsid w:val="00970260"/>
    <w:rsid w:val="00971525"/>
    <w:rsid w:val="009726FE"/>
    <w:rsid w:val="00972806"/>
    <w:rsid w:val="00972F79"/>
    <w:rsid w:val="00973144"/>
    <w:rsid w:val="00973D9E"/>
    <w:rsid w:val="00974F5F"/>
    <w:rsid w:val="00975663"/>
    <w:rsid w:val="00975A2B"/>
    <w:rsid w:val="009817BE"/>
    <w:rsid w:val="00982C9A"/>
    <w:rsid w:val="00987D35"/>
    <w:rsid w:val="0099108B"/>
    <w:rsid w:val="0099157C"/>
    <w:rsid w:val="00991F8C"/>
    <w:rsid w:val="00994758"/>
    <w:rsid w:val="00997066"/>
    <w:rsid w:val="009A0944"/>
    <w:rsid w:val="009A101D"/>
    <w:rsid w:val="009A1B79"/>
    <w:rsid w:val="009A2226"/>
    <w:rsid w:val="009A30BE"/>
    <w:rsid w:val="009A4709"/>
    <w:rsid w:val="009A664E"/>
    <w:rsid w:val="009A74B4"/>
    <w:rsid w:val="009A77AE"/>
    <w:rsid w:val="009B0C70"/>
    <w:rsid w:val="009B0D9A"/>
    <w:rsid w:val="009B1124"/>
    <w:rsid w:val="009B1A41"/>
    <w:rsid w:val="009B1D8D"/>
    <w:rsid w:val="009B2554"/>
    <w:rsid w:val="009B28AF"/>
    <w:rsid w:val="009B2D69"/>
    <w:rsid w:val="009B34CA"/>
    <w:rsid w:val="009B44E2"/>
    <w:rsid w:val="009B66DC"/>
    <w:rsid w:val="009B6AC8"/>
    <w:rsid w:val="009B6BA8"/>
    <w:rsid w:val="009B7DFC"/>
    <w:rsid w:val="009C1084"/>
    <w:rsid w:val="009C2B62"/>
    <w:rsid w:val="009C3E93"/>
    <w:rsid w:val="009C48FD"/>
    <w:rsid w:val="009C4B1E"/>
    <w:rsid w:val="009C634F"/>
    <w:rsid w:val="009D0A83"/>
    <w:rsid w:val="009D1954"/>
    <w:rsid w:val="009D29E7"/>
    <w:rsid w:val="009D4244"/>
    <w:rsid w:val="009D4AA4"/>
    <w:rsid w:val="009D555E"/>
    <w:rsid w:val="009D7935"/>
    <w:rsid w:val="009E0324"/>
    <w:rsid w:val="009E1ACA"/>
    <w:rsid w:val="009E2242"/>
    <w:rsid w:val="009E4EB7"/>
    <w:rsid w:val="009E78F9"/>
    <w:rsid w:val="009E7B3C"/>
    <w:rsid w:val="009F2CE8"/>
    <w:rsid w:val="009F3F49"/>
    <w:rsid w:val="009F56BF"/>
    <w:rsid w:val="009F6AC8"/>
    <w:rsid w:val="00A00883"/>
    <w:rsid w:val="00A00ABF"/>
    <w:rsid w:val="00A039C9"/>
    <w:rsid w:val="00A0503F"/>
    <w:rsid w:val="00A05718"/>
    <w:rsid w:val="00A07698"/>
    <w:rsid w:val="00A101F6"/>
    <w:rsid w:val="00A1061C"/>
    <w:rsid w:val="00A10BF3"/>
    <w:rsid w:val="00A112C3"/>
    <w:rsid w:val="00A13355"/>
    <w:rsid w:val="00A13D89"/>
    <w:rsid w:val="00A1536E"/>
    <w:rsid w:val="00A15532"/>
    <w:rsid w:val="00A162FB"/>
    <w:rsid w:val="00A17653"/>
    <w:rsid w:val="00A17E41"/>
    <w:rsid w:val="00A22945"/>
    <w:rsid w:val="00A2316C"/>
    <w:rsid w:val="00A232BC"/>
    <w:rsid w:val="00A239A2"/>
    <w:rsid w:val="00A23F9A"/>
    <w:rsid w:val="00A25A5B"/>
    <w:rsid w:val="00A26D20"/>
    <w:rsid w:val="00A30142"/>
    <w:rsid w:val="00A306A7"/>
    <w:rsid w:val="00A316B4"/>
    <w:rsid w:val="00A31A9F"/>
    <w:rsid w:val="00A3218B"/>
    <w:rsid w:val="00A3273B"/>
    <w:rsid w:val="00A32881"/>
    <w:rsid w:val="00A34055"/>
    <w:rsid w:val="00A3406B"/>
    <w:rsid w:val="00A378B7"/>
    <w:rsid w:val="00A37DE2"/>
    <w:rsid w:val="00A37EF6"/>
    <w:rsid w:val="00A40BC0"/>
    <w:rsid w:val="00A4107C"/>
    <w:rsid w:val="00A416B2"/>
    <w:rsid w:val="00A42954"/>
    <w:rsid w:val="00A449DD"/>
    <w:rsid w:val="00A44A18"/>
    <w:rsid w:val="00A44D90"/>
    <w:rsid w:val="00A46181"/>
    <w:rsid w:val="00A479BB"/>
    <w:rsid w:val="00A51C1B"/>
    <w:rsid w:val="00A523D0"/>
    <w:rsid w:val="00A524FF"/>
    <w:rsid w:val="00A54994"/>
    <w:rsid w:val="00A5587B"/>
    <w:rsid w:val="00A55AA9"/>
    <w:rsid w:val="00A569EE"/>
    <w:rsid w:val="00A57357"/>
    <w:rsid w:val="00A617E6"/>
    <w:rsid w:val="00A61A12"/>
    <w:rsid w:val="00A61A34"/>
    <w:rsid w:val="00A62BE1"/>
    <w:rsid w:val="00A63DB0"/>
    <w:rsid w:val="00A66867"/>
    <w:rsid w:val="00A71A20"/>
    <w:rsid w:val="00A72689"/>
    <w:rsid w:val="00A7466E"/>
    <w:rsid w:val="00A75CE9"/>
    <w:rsid w:val="00A76A00"/>
    <w:rsid w:val="00A76A5A"/>
    <w:rsid w:val="00A77328"/>
    <w:rsid w:val="00A77941"/>
    <w:rsid w:val="00A82AB8"/>
    <w:rsid w:val="00A83544"/>
    <w:rsid w:val="00A83E55"/>
    <w:rsid w:val="00A844C4"/>
    <w:rsid w:val="00A90339"/>
    <w:rsid w:val="00A917AF"/>
    <w:rsid w:val="00A92382"/>
    <w:rsid w:val="00A947E1"/>
    <w:rsid w:val="00A95986"/>
    <w:rsid w:val="00A96417"/>
    <w:rsid w:val="00A965FC"/>
    <w:rsid w:val="00A96816"/>
    <w:rsid w:val="00AA0238"/>
    <w:rsid w:val="00AA0EE2"/>
    <w:rsid w:val="00AA2136"/>
    <w:rsid w:val="00AA242F"/>
    <w:rsid w:val="00AA2AA9"/>
    <w:rsid w:val="00AA45FB"/>
    <w:rsid w:val="00AA5F00"/>
    <w:rsid w:val="00AA706D"/>
    <w:rsid w:val="00AA7576"/>
    <w:rsid w:val="00AB1858"/>
    <w:rsid w:val="00AB1F2D"/>
    <w:rsid w:val="00AB4045"/>
    <w:rsid w:val="00AB4D75"/>
    <w:rsid w:val="00AC138C"/>
    <w:rsid w:val="00AC16F5"/>
    <w:rsid w:val="00AC229C"/>
    <w:rsid w:val="00AC2D19"/>
    <w:rsid w:val="00AC32C7"/>
    <w:rsid w:val="00AC3B70"/>
    <w:rsid w:val="00AC4E12"/>
    <w:rsid w:val="00AC510C"/>
    <w:rsid w:val="00AC678F"/>
    <w:rsid w:val="00AD0869"/>
    <w:rsid w:val="00AD0F41"/>
    <w:rsid w:val="00AD1EF1"/>
    <w:rsid w:val="00AD3D42"/>
    <w:rsid w:val="00AD4640"/>
    <w:rsid w:val="00AD4DC3"/>
    <w:rsid w:val="00AD59B5"/>
    <w:rsid w:val="00AD694E"/>
    <w:rsid w:val="00AD70F3"/>
    <w:rsid w:val="00AD776F"/>
    <w:rsid w:val="00AE0D1C"/>
    <w:rsid w:val="00AE239C"/>
    <w:rsid w:val="00AE290E"/>
    <w:rsid w:val="00AE2B9B"/>
    <w:rsid w:val="00AE3185"/>
    <w:rsid w:val="00AE38D7"/>
    <w:rsid w:val="00AE3E26"/>
    <w:rsid w:val="00AE3EDB"/>
    <w:rsid w:val="00AE5008"/>
    <w:rsid w:val="00AE798D"/>
    <w:rsid w:val="00AF02BC"/>
    <w:rsid w:val="00AF0C3A"/>
    <w:rsid w:val="00AF5B40"/>
    <w:rsid w:val="00AF7556"/>
    <w:rsid w:val="00B02E99"/>
    <w:rsid w:val="00B03492"/>
    <w:rsid w:val="00B04E59"/>
    <w:rsid w:val="00B05BB8"/>
    <w:rsid w:val="00B0653B"/>
    <w:rsid w:val="00B07CB5"/>
    <w:rsid w:val="00B1025D"/>
    <w:rsid w:val="00B107D9"/>
    <w:rsid w:val="00B13760"/>
    <w:rsid w:val="00B14060"/>
    <w:rsid w:val="00B15070"/>
    <w:rsid w:val="00B167F0"/>
    <w:rsid w:val="00B178EE"/>
    <w:rsid w:val="00B2191B"/>
    <w:rsid w:val="00B21E68"/>
    <w:rsid w:val="00B22840"/>
    <w:rsid w:val="00B23044"/>
    <w:rsid w:val="00B23B6B"/>
    <w:rsid w:val="00B242BD"/>
    <w:rsid w:val="00B24363"/>
    <w:rsid w:val="00B24CCB"/>
    <w:rsid w:val="00B26220"/>
    <w:rsid w:val="00B27504"/>
    <w:rsid w:val="00B27C40"/>
    <w:rsid w:val="00B30E1C"/>
    <w:rsid w:val="00B3194D"/>
    <w:rsid w:val="00B34C8E"/>
    <w:rsid w:val="00B34CF6"/>
    <w:rsid w:val="00B359C8"/>
    <w:rsid w:val="00B36359"/>
    <w:rsid w:val="00B37817"/>
    <w:rsid w:val="00B4045B"/>
    <w:rsid w:val="00B405F4"/>
    <w:rsid w:val="00B4096D"/>
    <w:rsid w:val="00B40971"/>
    <w:rsid w:val="00B41249"/>
    <w:rsid w:val="00B414ED"/>
    <w:rsid w:val="00B42158"/>
    <w:rsid w:val="00B427B0"/>
    <w:rsid w:val="00B43294"/>
    <w:rsid w:val="00B4353B"/>
    <w:rsid w:val="00B43C23"/>
    <w:rsid w:val="00B43DA2"/>
    <w:rsid w:val="00B502A7"/>
    <w:rsid w:val="00B53E1D"/>
    <w:rsid w:val="00B559EE"/>
    <w:rsid w:val="00B56810"/>
    <w:rsid w:val="00B56ED7"/>
    <w:rsid w:val="00B57537"/>
    <w:rsid w:val="00B61768"/>
    <w:rsid w:val="00B61C67"/>
    <w:rsid w:val="00B63A8D"/>
    <w:rsid w:val="00B64636"/>
    <w:rsid w:val="00B65ED4"/>
    <w:rsid w:val="00B676C4"/>
    <w:rsid w:val="00B6788A"/>
    <w:rsid w:val="00B719BE"/>
    <w:rsid w:val="00B73291"/>
    <w:rsid w:val="00B73D58"/>
    <w:rsid w:val="00B74F24"/>
    <w:rsid w:val="00B759D6"/>
    <w:rsid w:val="00B75B3F"/>
    <w:rsid w:val="00B76DD9"/>
    <w:rsid w:val="00B77FF8"/>
    <w:rsid w:val="00B81A6E"/>
    <w:rsid w:val="00B831BE"/>
    <w:rsid w:val="00B85CC9"/>
    <w:rsid w:val="00B86408"/>
    <w:rsid w:val="00B86C10"/>
    <w:rsid w:val="00B8713C"/>
    <w:rsid w:val="00B90C30"/>
    <w:rsid w:val="00B9382B"/>
    <w:rsid w:val="00B93FD2"/>
    <w:rsid w:val="00B95510"/>
    <w:rsid w:val="00B96867"/>
    <w:rsid w:val="00B96980"/>
    <w:rsid w:val="00BA330A"/>
    <w:rsid w:val="00BA3FF1"/>
    <w:rsid w:val="00BA456A"/>
    <w:rsid w:val="00BA4D73"/>
    <w:rsid w:val="00BA63DE"/>
    <w:rsid w:val="00BB0BE3"/>
    <w:rsid w:val="00BB1246"/>
    <w:rsid w:val="00BB46D1"/>
    <w:rsid w:val="00BB4F67"/>
    <w:rsid w:val="00BB51CC"/>
    <w:rsid w:val="00BB618A"/>
    <w:rsid w:val="00BC04CB"/>
    <w:rsid w:val="00BC0A02"/>
    <w:rsid w:val="00BC0D02"/>
    <w:rsid w:val="00BC1074"/>
    <w:rsid w:val="00BC168B"/>
    <w:rsid w:val="00BC16A0"/>
    <w:rsid w:val="00BC2693"/>
    <w:rsid w:val="00BC387D"/>
    <w:rsid w:val="00BC5C3C"/>
    <w:rsid w:val="00BC643E"/>
    <w:rsid w:val="00BC6978"/>
    <w:rsid w:val="00BC7360"/>
    <w:rsid w:val="00BD4450"/>
    <w:rsid w:val="00BD45F1"/>
    <w:rsid w:val="00BD4CD1"/>
    <w:rsid w:val="00BD576D"/>
    <w:rsid w:val="00BD65C3"/>
    <w:rsid w:val="00BD6E9E"/>
    <w:rsid w:val="00BD7295"/>
    <w:rsid w:val="00BD77CD"/>
    <w:rsid w:val="00BE0F59"/>
    <w:rsid w:val="00BE10F5"/>
    <w:rsid w:val="00BE179B"/>
    <w:rsid w:val="00BE1F2B"/>
    <w:rsid w:val="00BE204C"/>
    <w:rsid w:val="00BE298F"/>
    <w:rsid w:val="00BE2D9F"/>
    <w:rsid w:val="00BE360A"/>
    <w:rsid w:val="00BF1B62"/>
    <w:rsid w:val="00BF2814"/>
    <w:rsid w:val="00BF3E4C"/>
    <w:rsid w:val="00BF43D3"/>
    <w:rsid w:val="00BF67DB"/>
    <w:rsid w:val="00BF6FF4"/>
    <w:rsid w:val="00C009AA"/>
    <w:rsid w:val="00C0208F"/>
    <w:rsid w:val="00C045DC"/>
    <w:rsid w:val="00C11E5D"/>
    <w:rsid w:val="00C147D7"/>
    <w:rsid w:val="00C148E7"/>
    <w:rsid w:val="00C1558B"/>
    <w:rsid w:val="00C1570A"/>
    <w:rsid w:val="00C15C99"/>
    <w:rsid w:val="00C17630"/>
    <w:rsid w:val="00C17DD4"/>
    <w:rsid w:val="00C2139E"/>
    <w:rsid w:val="00C216BC"/>
    <w:rsid w:val="00C2201B"/>
    <w:rsid w:val="00C228C4"/>
    <w:rsid w:val="00C23087"/>
    <w:rsid w:val="00C25726"/>
    <w:rsid w:val="00C25D03"/>
    <w:rsid w:val="00C267F6"/>
    <w:rsid w:val="00C26AE1"/>
    <w:rsid w:val="00C26C5F"/>
    <w:rsid w:val="00C2727F"/>
    <w:rsid w:val="00C27471"/>
    <w:rsid w:val="00C30D44"/>
    <w:rsid w:val="00C3176A"/>
    <w:rsid w:val="00C324C4"/>
    <w:rsid w:val="00C3322E"/>
    <w:rsid w:val="00C34DF9"/>
    <w:rsid w:val="00C35215"/>
    <w:rsid w:val="00C377FC"/>
    <w:rsid w:val="00C41138"/>
    <w:rsid w:val="00C41242"/>
    <w:rsid w:val="00C41D98"/>
    <w:rsid w:val="00C4218A"/>
    <w:rsid w:val="00C44432"/>
    <w:rsid w:val="00C446F6"/>
    <w:rsid w:val="00C45F5C"/>
    <w:rsid w:val="00C47A5A"/>
    <w:rsid w:val="00C50ABC"/>
    <w:rsid w:val="00C5174D"/>
    <w:rsid w:val="00C52BC8"/>
    <w:rsid w:val="00C53F8E"/>
    <w:rsid w:val="00C55CC5"/>
    <w:rsid w:val="00C55E1D"/>
    <w:rsid w:val="00C55EDD"/>
    <w:rsid w:val="00C56922"/>
    <w:rsid w:val="00C56C01"/>
    <w:rsid w:val="00C578E3"/>
    <w:rsid w:val="00C57F23"/>
    <w:rsid w:val="00C60B20"/>
    <w:rsid w:val="00C60B5C"/>
    <w:rsid w:val="00C61EA0"/>
    <w:rsid w:val="00C6277A"/>
    <w:rsid w:val="00C63C1D"/>
    <w:rsid w:val="00C65203"/>
    <w:rsid w:val="00C65270"/>
    <w:rsid w:val="00C654C0"/>
    <w:rsid w:val="00C66D6F"/>
    <w:rsid w:val="00C67576"/>
    <w:rsid w:val="00C67B3C"/>
    <w:rsid w:val="00C70C36"/>
    <w:rsid w:val="00C70DF6"/>
    <w:rsid w:val="00C71972"/>
    <w:rsid w:val="00C73767"/>
    <w:rsid w:val="00C74722"/>
    <w:rsid w:val="00C74E96"/>
    <w:rsid w:val="00C74EE9"/>
    <w:rsid w:val="00C76458"/>
    <w:rsid w:val="00C77CB1"/>
    <w:rsid w:val="00C81363"/>
    <w:rsid w:val="00C81CF1"/>
    <w:rsid w:val="00C8225A"/>
    <w:rsid w:val="00C8387C"/>
    <w:rsid w:val="00C83B66"/>
    <w:rsid w:val="00C84D21"/>
    <w:rsid w:val="00C855C0"/>
    <w:rsid w:val="00C875F5"/>
    <w:rsid w:val="00C877B2"/>
    <w:rsid w:val="00C87C9A"/>
    <w:rsid w:val="00C92A8E"/>
    <w:rsid w:val="00C9402F"/>
    <w:rsid w:val="00C9419B"/>
    <w:rsid w:val="00C96900"/>
    <w:rsid w:val="00C979B5"/>
    <w:rsid w:val="00CA1167"/>
    <w:rsid w:val="00CA16B1"/>
    <w:rsid w:val="00CA17C6"/>
    <w:rsid w:val="00CA1938"/>
    <w:rsid w:val="00CA3F89"/>
    <w:rsid w:val="00CA6DB6"/>
    <w:rsid w:val="00CA75BB"/>
    <w:rsid w:val="00CA7702"/>
    <w:rsid w:val="00CB0FC2"/>
    <w:rsid w:val="00CB105E"/>
    <w:rsid w:val="00CB226E"/>
    <w:rsid w:val="00CB28E4"/>
    <w:rsid w:val="00CB2E6D"/>
    <w:rsid w:val="00CB697A"/>
    <w:rsid w:val="00CC2591"/>
    <w:rsid w:val="00CC3452"/>
    <w:rsid w:val="00CC44FD"/>
    <w:rsid w:val="00CC6486"/>
    <w:rsid w:val="00CC7C01"/>
    <w:rsid w:val="00CD004F"/>
    <w:rsid w:val="00CD2212"/>
    <w:rsid w:val="00CD25D6"/>
    <w:rsid w:val="00CD29DE"/>
    <w:rsid w:val="00CD2AF8"/>
    <w:rsid w:val="00CD31F5"/>
    <w:rsid w:val="00CD39F7"/>
    <w:rsid w:val="00CD3DAD"/>
    <w:rsid w:val="00CD4D26"/>
    <w:rsid w:val="00CD5A6D"/>
    <w:rsid w:val="00CD615F"/>
    <w:rsid w:val="00CE0D4E"/>
    <w:rsid w:val="00CE0F26"/>
    <w:rsid w:val="00CE0FEB"/>
    <w:rsid w:val="00CE2030"/>
    <w:rsid w:val="00CE3F00"/>
    <w:rsid w:val="00CE44E2"/>
    <w:rsid w:val="00CE4FE3"/>
    <w:rsid w:val="00CE57CA"/>
    <w:rsid w:val="00CE75D7"/>
    <w:rsid w:val="00CF19D8"/>
    <w:rsid w:val="00CF2714"/>
    <w:rsid w:val="00CF298F"/>
    <w:rsid w:val="00CF4597"/>
    <w:rsid w:val="00CF5EB5"/>
    <w:rsid w:val="00CF6204"/>
    <w:rsid w:val="00CF71BA"/>
    <w:rsid w:val="00D0224A"/>
    <w:rsid w:val="00D03757"/>
    <w:rsid w:val="00D0478F"/>
    <w:rsid w:val="00D0689B"/>
    <w:rsid w:val="00D0713E"/>
    <w:rsid w:val="00D11CE0"/>
    <w:rsid w:val="00D1535B"/>
    <w:rsid w:val="00D17157"/>
    <w:rsid w:val="00D2004B"/>
    <w:rsid w:val="00D216F6"/>
    <w:rsid w:val="00D22121"/>
    <w:rsid w:val="00D228F5"/>
    <w:rsid w:val="00D23397"/>
    <w:rsid w:val="00D279A2"/>
    <w:rsid w:val="00D3106D"/>
    <w:rsid w:val="00D31E68"/>
    <w:rsid w:val="00D320F5"/>
    <w:rsid w:val="00D3311D"/>
    <w:rsid w:val="00D34392"/>
    <w:rsid w:val="00D346AA"/>
    <w:rsid w:val="00D34A2C"/>
    <w:rsid w:val="00D34A3F"/>
    <w:rsid w:val="00D3529A"/>
    <w:rsid w:val="00D36075"/>
    <w:rsid w:val="00D373AE"/>
    <w:rsid w:val="00D37D0D"/>
    <w:rsid w:val="00D414ED"/>
    <w:rsid w:val="00D4288A"/>
    <w:rsid w:val="00D45C63"/>
    <w:rsid w:val="00D45D7D"/>
    <w:rsid w:val="00D4600C"/>
    <w:rsid w:val="00D4641E"/>
    <w:rsid w:val="00D50E65"/>
    <w:rsid w:val="00D513F6"/>
    <w:rsid w:val="00D5382B"/>
    <w:rsid w:val="00D53B74"/>
    <w:rsid w:val="00D54C9A"/>
    <w:rsid w:val="00D5681E"/>
    <w:rsid w:val="00D6015E"/>
    <w:rsid w:val="00D61415"/>
    <w:rsid w:val="00D6247B"/>
    <w:rsid w:val="00D628D1"/>
    <w:rsid w:val="00D62A1B"/>
    <w:rsid w:val="00D652F9"/>
    <w:rsid w:val="00D656C2"/>
    <w:rsid w:val="00D6591B"/>
    <w:rsid w:val="00D67307"/>
    <w:rsid w:val="00D67F91"/>
    <w:rsid w:val="00D707D3"/>
    <w:rsid w:val="00D70E52"/>
    <w:rsid w:val="00D72EFB"/>
    <w:rsid w:val="00D73A6C"/>
    <w:rsid w:val="00D7791D"/>
    <w:rsid w:val="00D77DD7"/>
    <w:rsid w:val="00D802B5"/>
    <w:rsid w:val="00D8064B"/>
    <w:rsid w:val="00D80932"/>
    <w:rsid w:val="00D80B42"/>
    <w:rsid w:val="00D81A57"/>
    <w:rsid w:val="00D848C3"/>
    <w:rsid w:val="00D84A75"/>
    <w:rsid w:val="00D8657D"/>
    <w:rsid w:val="00D871EE"/>
    <w:rsid w:val="00D875A4"/>
    <w:rsid w:val="00D87C27"/>
    <w:rsid w:val="00D9388B"/>
    <w:rsid w:val="00D9423A"/>
    <w:rsid w:val="00D96780"/>
    <w:rsid w:val="00DA0091"/>
    <w:rsid w:val="00DA0146"/>
    <w:rsid w:val="00DA05C7"/>
    <w:rsid w:val="00DA08B9"/>
    <w:rsid w:val="00DA13B5"/>
    <w:rsid w:val="00DA2DDC"/>
    <w:rsid w:val="00DA3021"/>
    <w:rsid w:val="00DA3FA8"/>
    <w:rsid w:val="00DA4A96"/>
    <w:rsid w:val="00DA6035"/>
    <w:rsid w:val="00DA7A03"/>
    <w:rsid w:val="00DB01BA"/>
    <w:rsid w:val="00DB24AE"/>
    <w:rsid w:val="00DB269B"/>
    <w:rsid w:val="00DB3472"/>
    <w:rsid w:val="00DB45E2"/>
    <w:rsid w:val="00DB4AD6"/>
    <w:rsid w:val="00DB4D2B"/>
    <w:rsid w:val="00DB5465"/>
    <w:rsid w:val="00DB5D6A"/>
    <w:rsid w:val="00DB60DA"/>
    <w:rsid w:val="00DB7655"/>
    <w:rsid w:val="00DB7E16"/>
    <w:rsid w:val="00DC129D"/>
    <w:rsid w:val="00DC3DF4"/>
    <w:rsid w:val="00DC5C8C"/>
    <w:rsid w:val="00DC70E1"/>
    <w:rsid w:val="00DC787E"/>
    <w:rsid w:val="00DD001F"/>
    <w:rsid w:val="00DD0566"/>
    <w:rsid w:val="00DD0D59"/>
    <w:rsid w:val="00DD110F"/>
    <w:rsid w:val="00DD43FF"/>
    <w:rsid w:val="00DD4957"/>
    <w:rsid w:val="00DE0803"/>
    <w:rsid w:val="00DE16ED"/>
    <w:rsid w:val="00DE35A7"/>
    <w:rsid w:val="00DE74E5"/>
    <w:rsid w:val="00DE7744"/>
    <w:rsid w:val="00DF7425"/>
    <w:rsid w:val="00DF7C48"/>
    <w:rsid w:val="00E02182"/>
    <w:rsid w:val="00E02F6A"/>
    <w:rsid w:val="00E04C11"/>
    <w:rsid w:val="00E05427"/>
    <w:rsid w:val="00E070FD"/>
    <w:rsid w:val="00E07647"/>
    <w:rsid w:val="00E10844"/>
    <w:rsid w:val="00E124DE"/>
    <w:rsid w:val="00E129B2"/>
    <w:rsid w:val="00E135EF"/>
    <w:rsid w:val="00E14BE5"/>
    <w:rsid w:val="00E16745"/>
    <w:rsid w:val="00E179B3"/>
    <w:rsid w:val="00E2018C"/>
    <w:rsid w:val="00E22342"/>
    <w:rsid w:val="00E24258"/>
    <w:rsid w:val="00E245B1"/>
    <w:rsid w:val="00E25562"/>
    <w:rsid w:val="00E26D39"/>
    <w:rsid w:val="00E306CA"/>
    <w:rsid w:val="00E31818"/>
    <w:rsid w:val="00E31ED3"/>
    <w:rsid w:val="00E32D03"/>
    <w:rsid w:val="00E340D7"/>
    <w:rsid w:val="00E34853"/>
    <w:rsid w:val="00E34BEB"/>
    <w:rsid w:val="00E375A5"/>
    <w:rsid w:val="00E412B2"/>
    <w:rsid w:val="00E4309D"/>
    <w:rsid w:val="00E43382"/>
    <w:rsid w:val="00E4659B"/>
    <w:rsid w:val="00E47796"/>
    <w:rsid w:val="00E51317"/>
    <w:rsid w:val="00E5191A"/>
    <w:rsid w:val="00E526D9"/>
    <w:rsid w:val="00E54FEC"/>
    <w:rsid w:val="00E5683E"/>
    <w:rsid w:val="00E60EC9"/>
    <w:rsid w:val="00E61461"/>
    <w:rsid w:val="00E63E35"/>
    <w:rsid w:val="00E64C6D"/>
    <w:rsid w:val="00E6536C"/>
    <w:rsid w:val="00E657CC"/>
    <w:rsid w:val="00E66364"/>
    <w:rsid w:val="00E67ECA"/>
    <w:rsid w:val="00E70700"/>
    <w:rsid w:val="00E70BD3"/>
    <w:rsid w:val="00E74F88"/>
    <w:rsid w:val="00E752F3"/>
    <w:rsid w:val="00E76078"/>
    <w:rsid w:val="00E76087"/>
    <w:rsid w:val="00E7670F"/>
    <w:rsid w:val="00E777BF"/>
    <w:rsid w:val="00E8039D"/>
    <w:rsid w:val="00E80689"/>
    <w:rsid w:val="00E80BE8"/>
    <w:rsid w:val="00E815FC"/>
    <w:rsid w:val="00E81CE2"/>
    <w:rsid w:val="00E83BD5"/>
    <w:rsid w:val="00E84971"/>
    <w:rsid w:val="00E852EC"/>
    <w:rsid w:val="00E8582A"/>
    <w:rsid w:val="00E85EBD"/>
    <w:rsid w:val="00E8756D"/>
    <w:rsid w:val="00E90274"/>
    <w:rsid w:val="00E914CA"/>
    <w:rsid w:val="00E91910"/>
    <w:rsid w:val="00E92877"/>
    <w:rsid w:val="00E934AD"/>
    <w:rsid w:val="00E938F5"/>
    <w:rsid w:val="00E94D31"/>
    <w:rsid w:val="00E953E2"/>
    <w:rsid w:val="00E95B72"/>
    <w:rsid w:val="00EA22FA"/>
    <w:rsid w:val="00EA2496"/>
    <w:rsid w:val="00EA2638"/>
    <w:rsid w:val="00EA28E0"/>
    <w:rsid w:val="00EA29E1"/>
    <w:rsid w:val="00EA342B"/>
    <w:rsid w:val="00EA3EA9"/>
    <w:rsid w:val="00EA4341"/>
    <w:rsid w:val="00EA44A0"/>
    <w:rsid w:val="00EA4BB0"/>
    <w:rsid w:val="00EA5667"/>
    <w:rsid w:val="00EA6B05"/>
    <w:rsid w:val="00EA6F4A"/>
    <w:rsid w:val="00EB0507"/>
    <w:rsid w:val="00EB1056"/>
    <w:rsid w:val="00EB1A63"/>
    <w:rsid w:val="00EB2B65"/>
    <w:rsid w:val="00EB3314"/>
    <w:rsid w:val="00EB4970"/>
    <w:rsid w:val="00EB4B46"/>
    <w:rsid w:val="00EB5233"/>
    <w:rsid w:val="00EB68AE"/>
    <w:rsid w:val="00EC218F"/>
    <w:rsid w:val="00EC2B6A"/>
    <w:rsid w:val="00EC3FDA"/>
    <w:rsid w:val="00EC4888"/>
    <w:rsid w:val="00EC661A"/>
    <w:rsid w:val="00EC6A83"/>
    <w:rsid w:val="00ED21CC"/>
    <w:rsid w:val="00ED412B"/>
    <w:rsid w:val="00ED4201"/>
    <w:rsid w:val="00ED4B86"/>
    <w:rsid w:val="00ED5DBA"/>
    <w:rsid w:val="00EE0E64"/>
    <w:rsid w:val="00EE2778"/>
    <w:rsid w:val="00EE303B"/>
    <w:rsid w:val="00EE44D2"/>
    <w:rsid w:val="00EE4857"/>
    <w:rsid w:val="00EE56B2"/>
    <w:rsid w:val="00EE57B4"/>
    <w:rsid w:val="00EE7634"/>
    <w:rsid w:val="00EF0FD1"/>
    <w:rsid w:val="00EF11CA"/>
    <w:rsid w:val="00EF2267"/>
    <w:rsid w:val="00EF29D6"/>
    <w:rsid w:val="00EF2F1F"/>
    <w:rsid w:val="00EF5B33"/>
    <w:rsid w:val="00EF5B6E"/>
    <w:rsid w:val="00EF7A35"/>
    <w:rsid w:val="00EF7A38"/>
    <w:rsid w:val="00EF7AED"/>
    <w:rsid w:val="00EF7C4B"/>
    <w:rsid w:val="00F0012C"/>
    <w:rsid w:val="00F01FFD"/>
    <w:rsid w:val="00F037D8"/>
    <w:rsid w:val="00F03D25"/>
    <w:rsid w:val="00F04684"/>
    <w:rsid w:val="00F04B37"/>
    <w:rsid w:val="00F0585E"/>
    <w:rsid w:val="00F05E24"/>
    <w:rsid w:val="00F067D6"/>
    <w:rsid w:val="00F06914"/>
    <w:rsid w:val="00F077D7"/>
    <w:rsid w:val="00F10225"/>
    <w:rsid w:val="00F11B09"/>
    <w:rsid w:val="00F12F7F"/>
    <w:rsid w:val="00F134EC"/>
    <w:rsid w:val="00F15E96"/>
    <w:rsid w:val="00F16309"/>
    <w:rsid w:val="00F16B2E"/>
    <w:rsid w:val="00F16FA2"/>
    <w:rsid w:val="00F175FF"/>
    <w:rsid w:val="00F17840"/>
    <w:rsid w:val="00F1793C"/>
    <w:rsid w:val="00F17B14"/>
    <w:rsid w:val="00F20D09"/>
    <w:rsid w:val="00F27007"/>
    <w:rsid w:val="00F303A9"/>
    <w:rsid w:val="00F31094"/>
    <w:rsid w:val="00F31D35"/>
    <w:rsid w:val="00F32483"/>
    <w:rsid w:val="00F32C9A"/>
    <w:rsid w:val="00F32D69"/>
    <w:rsid w:val="00F32F10"/>
    <w:rsid w:val="00F33C6C"/>
    <w:rsid w:val="00F34427"/>
    <w:rsid w:val="00F35026"/>
    <w:rsid w:val="00F377FA"/>
    <w:rsid w:val="00F4047A"/>
    <w:rsid w:val="00F40D22"/>
    <w:rsid w:val="00F4278C"/>
    <w:rsid w:val="00F43EC6"/>
    <w:rsid w:val="00F441E2"/>
    <w:rsid w:val="00F45F38"/>
    <w:rsid w:val="00F47600"/>
    <w:rsid w:val="00F50D64"/>
    <w:rsid w:val="00F51362"/>
    <w:rsid w:val="00F51DAD"/>
    <w:rsid w:val="00F5233C"/>
    <w:rsid w:val="00F54199"/>
    <w:rsid w:val="00F554ED"/>
    <w:rsid w:val="00F56230"/>
    <w:rsid w:val="00F56C61"/>
    <w:rsid w:val="00F57197"/>
    <w:rsid w:val="00F61B6E"/>
    <w:rsid w:val="00F62140"/>
    <w:rsid w:val="00F621E4"/>
    <w:rsid w:val="00F63BBD"/>
    <w:rsid w:val="00F65391"/>
    <w:rsid w:val="00F66C3F"/>
    <w:rsid w:val="00F6707D"/>
    <w:rsid w:val="00F673C6"/>
    <w:rsid w:val="00F70986"/>
    <w:rsid w:val="00F711AB"/>
    <w:rsid w:val="00F715FB"/>
    <w:rsid w:val="00F71761"/>
    <w:rsid w:val="00F7249C"/>
    <w:rsid w:val="00F7363D"/>
    <w:rsid w:val="00F7538D"/>
    <w:rsid w:val="00F81A3B"/>
    <w:rsid w:val="00F82180"/>
    <w:rsid w:val="00F82299"/>
    <w:rsid w:val="00F824B9"/>
    <w:rsid w:val="00F834E8"/>
    <w:rsid w:val="00F869D9"/>
    <w:rsid w:val="00F87982"/>
    <w:rsid w:val="00F91072"/>
    <w:rsid w:val="00F918D6"/>
    <w:rsid w:val="00F9262A"/>
    <w:rsid w:val="00F945EC"/>
    <w:rsid w:val="00F9544A"/>
    <w:rsid w:val="00F96E8F"/>
    <w:rsid w:val="00F97429"/>
    <w:rsid w:val="00F97B9E"/>
    <w:rsid w:val="00FA0127"/>
    <w:rsid w:val="00FA1562"/>
    <w:rsid w:val="00FA1BDF"/>
    <w:rsid w:val="00FA210C"/>
    <w:rsid w:val="00FA3D6F"/>
    <w:rsid w:val="00FA4757"/>
    <w:rsid w:val="00FA5396"/>
    <w:rsid w:val="00FA682B"/>
    <w:rsid w:val="00FB0553"/>
    <w:rsid w:val="00FB2CF5"/>
    <w:rsid w:val="00FB4AF9"/>
    <w:rsid w:val="00FB556A"/>
    <w:rsid w:val="00FB5A8B"/>
    <w:rsid w:val="00FB7336"/>
    <w:rsid w:val="00FC2D64"/>
    <w:rsid w:val="00FC35DF"/>
    <w:rsid w:val="00FC4DFC"/>
    <w:rsid w:val="00FC5239"/>
    <w:rsid w:val="00FC5D09"/>
    <w:rsid w:val="00FC67E6"/>
    <w:rsid w:val="00FC6F35"/>
    <w:rsid w:val="00FD3ADC"/>
    <w:rsid w:val="00FD3D74"/>
    <w:rsid w:val="00FD4834"/>
    <w:rsid w:val="00FD4F9A"/>
    <w:rsid w:val="00FD6F3C"/>
    <w:rsid w:val="00FD6FC1"/>
    <w:rsid w:val="00FE0F0E"/>
    <w:rsid w:val="00FE0F1C"/>
    <w:rsid w:val="00FE2BE1"/>
    <w:rsid w:val="00FE3641"/>
    <w:rsid w:val="00FE5018"/>
    <w:rsid w:val="00FE5CB5"/>
    <w:rsid w:val="00FE72C3"/>
    <w:rsid w:val="00FF1233"/>
    <w:rsid w:val="00FF34C3"/>
    <w:rsid w:val="00FF3E08"/>
    <w:rsid w:val="00FF4C67"/>
    <w:rsid w:val="00F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E9E"/>
  </w:style>
  <w:style w:type="paragraph" w:styleId="Heading1">
    <w:name w:val="heading 1"/>
    <w:basedOn w:val="Normal"/>
    <w:next w:val="ChapterName"/>
    <w:link w:val="Heading1Char"/>
    <w:uiPriority w:val="9"/>
    <w:qFormat/>
    <w:rsid w:val="00557DEE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ext">
    <w:name w:val="Chapter Text"/>
    <w:basedOn w:val="Normal"/>
    <w:link w:val="ChapterTextChar"/>
    <w:qFormat/>
    <w:rsid w:val="0069792C"/>
  </w:style>
  <w:style w:type="character" w:customStyle="1" w:styleId="ChapterTextChar">
    <w:name w:val="Chapter Text Char"/>
    <w:basedOn w:val="DefaultParagraphFont"/>
    <w:link w:val="ChapterText"/>
    <w:rsid w:val="0069792C"/>
  </w:style>
  <w:style w:type="paragraph" w:styleId="Header">
    <w:name w:val="header"/>
    <w:basedOn w:val="Normal"/>
    <w:link w:val="HeaderChar"/>
    <w:uiPriority w:val="99"/>
    <w:unhideWhenUsed/>
    <w:rsid w:val="008233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351"/>
  </w:style>
  <w:style w:type="paragraph" w:styleId="Footer">
    <w:name w:val="footer"/>
    <w:basedOn w:val="Normal"/>
    <w:link w:val="FooterChar"/>
    <w:uiPriority w:val="99"/>
    <w:unhideWhenUsed/>
    <w:rsid w:val="008233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351"/>
  </w:style>
  <w:style w:type="paragraph" w:styleId="BalloonText">
    <w:name w:val="Balloon Text"/>
    <w:basedOn w:val="Normal"/>
    <w:link w:val="BalloonTextChar"/>
    <w:uiPriority w:val="99"/>
    <w:semiHidden/>
    <w:unhideWhenUsed/>
    <w:rsid w:val="008233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351"/>
    <w:rPr>
      <w:rFonts w:ascii="Tahoma" w:hAnsi="Tahoma" w:cs="Tahoma"/>
      <w:sz w:val="16"/>
      <w:szCs w:val="16"/>
    </w:rPr>
  </w:style>
  <w:style w:type="paragraph" w:customStyle="1" w:styleId="ChapterName">
    <w:name w:val="Chapter Name"/>
    <w:basedOn w:val="Heading1"/>
    <w:link w:val="ChapterNameChar"/>
    <w:qFormat/>
    <w:rsid w:val="006C15BE"/>
  </w:style>
  <w:style w:type="character" w:customStyle="1" w:styleId="ChapterNameChar">
    <w:name w:val="Chapter Name Char"/>
    <w:basedOn w:val="DefaultParagraphFont"/>
    <w:link w:val="ChapterName"/>
    <w:rsid w:val="006C15BE"/>
    <w:rPr>
      <w:rFonts w:eastAsiaTheme="majorEastAsia" w:cstheme="majorBidi"/>
      <w:b/>
      <w:bCs/>
      <w:color w:val="000000" w:themeColor="text1"/>
      <w:sz w:val="28"/>
    </w:rPr>
  </w:style>
  <w:style w:type="paragraph" w:styleId="Revision">
    <w:name w:val="Revision"/>
    <w:hidden/>
    <w:uiPriority w:val="99"/>
    <w:semiHidden/>
    <w:rsid w:val="00950669"/>
    <w:pPr>
      <w:spacing w:line="240" w:lineRule="auto"/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557DEE"/>
    <w:rPr>
      <w:rFonts w:eastAsiaTheme="majorEastAsia" w:cstheme="majorBidi"/>
      <w:b/>
      <w:bCs/>
      <w:color w:val="000000" w:themeColor="tex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5ADE"/>
    <w:pPr>
      <w:spacing w:line="276" w:lineRule="auto"/>
      <w:jc w:val="left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25ADE"/>
    <w:pPr>
      <w:spacing w:after="100" w:line="276" w:lineRule="auto"/>
      <w:ind w:left="220" w:firstLine="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25ADE"/>
    <w:pPr>
      <w:spacing w:after="100" w:line="276" w:lineRule="auto"/>
      <w:ind w:firstLine="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25ADE"/>
    <w:pPr>
      <w:spacing w:after="100" w:line="276" w:lineRule="auto"/>
      <w:ind w:left="440" w:firstLine="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525AD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0A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0A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A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A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AE8"/>
    <w:rPr>
      <w:b/>
      <w:bCs/>
      <w:sz w:val="20"/>
      <w:szCs w:val="20"/>
    </w:rPr>
  </w:style>
  <w:style w:type="character" w:customStyle="1" w:styleId="pr">
    <w:name w:val="pr"/>
    <w:basedOn w:val="DefaultParagraphFont"/>
    <w:rsid w:val="00351D3F"/>
  </w:style>
  <w:style w:type="character" w:customStyle="1" w:styleId="unicode">
    <w:name w:val="unicode"/>
    <w:basedOn w:val="DefaultParagraphFont"/>
    <w:rsid w:val="00351D3F"/>
  </w:style>
  <w:style w:type="paragraph" w:styleId="Bibliography">
    <w:name w:val="Bibliography"/>
    <w:basedOn w:val="Normal"/>
    <w:next w:val="Normal"/>
    <w:uiPriority w:val="37"/>
    <w:unhideWhenUsed/>
    <w:rsid w:val="00295CB4"/>
  </w:style>
  <w:style w:type="paragraph" w:styleId="ListParagraph">
    <w:name w:val="List Paragraph"/>
    <w:basedOn w:val="Normal"/>
    <w:uiPriority w:val="34"/>
    <w:qFormat/>
    <w:rsid w:val="00D848C3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D848C3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072285"/>
    <w:pPr>
      <w:spacing w:line="240" w:lineRule="auto"/>
      <w:ind w:firstLine="0"/>
    </w:pPr>
    <w:rPr>
      <w:rFonts w:ascii="Times New Roman" w:hAnsi="Times New Roman"/>
    </w:rPr>
  </w:style>
  <w:style w:type="character" w:customStyle="1" w:styleId="CodeChar">
    <w:name w:val="Code Char"/>
    <w:basedOn w:val="DefaultParagraphFont"/>
    <w:link w:val="Code"/>
    <w:rsid w:val="00072285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E9E"/>
  </w:style>
  <w:style w:type="paragraph" w:styleId="Heading1">
    <w:name w:val="heading 1"/>
    <w:basedOn w:val="Normal"/>
    <w:next w:val="ChapterName"/>
    <w:link w:val="Heading1Char"/>
    <w:uiPriority w:val="9"/>
    <w:qFormat/>
    <w:rsid w:val="00557DEE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ext">
    <w:name w:val="Chapter Text"/>
    <w:basedOn w:val="Normal"/>
    <w:link w:val="ChapterTextChar"/>
    <w:qFormat/>
    <w:rsid w:val="0069792C"/>
  </w:style>
  <w:style w:type="character" w:customStyle="1" w:styleId="ChapterTextChar">
    <w:name w:val="Chapter Text Char"/>
    <w:basedOn w:val="DefaultParagraphFont"/>
    <w:link w:val="ChapterText"/>
    <w:rsid w:val="0069792C"/>
  </w:style>
  <w:style w:type="paragraph" w:styleId="Header">
    <w:name w:val="header"/>
    <w:basedOn w:val="Normal"/>
    <w:link w:val="HeaderChar"/>
    <w:uiPriority w:val="99"/>
    <w:unhideWhenUsed/>
    <w:rsid w:val="008233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351"/>
  </w:style>
  <w:style w:type="paragraph" w:styleId="Footer">
    <w:name w:val="footer"/>
    <w:basedOn w:val="Normal"/>
    <w:link w:val="FooterChar"/>
    <w:uiPriority w:val="99"/>
    <w:unhideWhenUsed/>
    <w:rsid w:val="008233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351"/>
  </w:style>
  <w:style w:type="paragraph" w:styleId="BalloonText">
    <w:name w:val="Balloon Text"/>
    <w:basedOn w:val="Normal"/>
    <w:link w:val="BalloonTextChar"/>
    <w:uiPriority w:val="99"/>
    <w:semiHidden/>
    <w:unhideWhenUsed/>
    <w:rsid w:val="008233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351"/>
    <w:rPr>
      <w:rFonts w:ascii="Tahoma" w:hAnsi="Tahoma" w:cs="Tahoma"/>
      <w:sz w:val="16"/>
      <w:szCs w:val="16"/>
    </w:rPr>
  </w:style>
  <w:style w:type="paragraph" w:customStyle="1" w:styleId="ChapterName">
    <w:name w:val="Chapter Name"/>
    <w:basedOn w:val="Heading1"/>
    <w:link w:val="ChapterNameChar"/>
    <w:qFormat/>
    <w:rsid w:val="006C15BE"/>
  </w:style>
  <w:style w:type="character" w:customStyle="1" w:styleId="ChapterNameChar">
    <w:name w:val="Chapter Name Char"/>
    <w:basedOn w:val="DefaultParagraphFont"/>
    <w:link w:val="ChapterName"/>
    <w:rsid w:val="006C15BE"/>
    <w:rPr>
      <w:rFonts w:eastAsiaTheme="majorEastAsia" w:cstheme="majorBidi"/>
      <w:b/>
      <w:bCs/>
      <w:color w:val="000000" w:themeColor="text1"/>
      <w:sz w:val="28"/>
    </w:rPr>
  </w:style>
  <w:style w:type="paragraph" w:styleId="Revision">
    <w:name w:val="Revision"/>
    <w:hidden/>
    <w:uiPriority w:val="99"/>
    <w:semiHidden/>
    <w:rsid w:val="00950669"/>
    <w:pPr>
      <w:spacing w:line="240" w:lineRule="auto"/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557DEE"/>
    <w:rPr>
      <w:rFonts w:eastAsiaTheme="majorEastAsia" w:cstheme="majorBidi"/>
      <w:b/>
      <w:bCs/>
      <w:color w:val="000000" w:themeColor="tex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5ADE"/>
    <w:pPr>
      <w:spacing w:line="276" w:lineRule="auto"/>
      <w:jc w:val="left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25ADE"/>
    <w:pPr>
      <w:spacing w:after="100" w:line="276" w:lineRule="auto"/>
      <w:ind w:left="220" w:firstLine="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25ADE"/>
    <w:pPr>
      <w:spacing w:after="100" w:line="276" w:lineRule="auto"/>
      <w:ind w:firstLine="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25ADE"/>
    <w:pPr>
      <w:spacing w:after="100" w:line="276" w:lineRule="auto"/>
      <w:ind w:left="440" w:firstLine="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525AD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0A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0A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A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A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AE8"/>
    <w:rPr>
      <w:b/>
      <w:bCs/>
      <w:sz w:val="20"/>
      <w:szCs w:val="20"/>
    </w:rPr>
  </w:style>
  <w:style w:type="character" w:customStyle="1" w:styleId="pr">
    <w:name w:val="pr"/>
    <w:basedOn w:val="DefaultParagraphFont"/>
    <w:rsid w:val="00351D3F"/>
  </w:style>
  <w:style w:type="character" w:customStyle="1" w:styleId="unicode">
    <w:name w:val="unicode"/>
    <w:basedOn w:val="DefaultParagraphFont"/>
    <w:rsid w:val="00351D3F"/>
  </w:style>
  <w:style w:type="paragraph" w:styleId="Bibliography">
    <w:name w:val="Bibliography"/>
    <w:basedOn w:val="Normal"/>
    <w:next w:val="Normal"/>
    <w:uiPriority w:val="37"/>
    <w:unhideWhenUsed/>
    <w:rsid w:val="00295CB4"/>
  </w:style>
  <w:style w:type="paragraph" w:styleId="ListParagraph">
    <w:name w:val="List Paragraph"/>
    <w:basedOn w:val="Normal"/>
    <w:uiPriority w:val="34"/>
    <w:qFormat/>
    <w:rsid w:val="00D848C3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D848C3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072285"/>
    <w:pPr>
      <w:spacing w:line="240" w:lineRule="auto"/>
      <w:ind w:firstLine="0"/>
    </w:pPr>
    <w:rPr>
      <w:rFonts w:ascii="Times New Roman" w:hAnsi="Times New Roman"/>
    </w:rPr>
  </w:style>
  <w:style w:type="character" w:customStyle="1" w:styleId="CodeChar">
    <w:name w:val="Code Char"/>
    <w:basedOn w:val="DefaultParagraphFont"/>
    <w:link w:val="Code"/>
    <w:rsid w:val="0007228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Bro11</b:Tag>
    <b:SourceType>InternetSite</b:SourceType>
    <b:Guid>{4DA404BC-390F-4478-BE8D-D11D9BE14B35}</b:Guid>
    <b:Title>How to be in two places at the same time</b:Title>
    <b:Year>2011</b:Year>
    <b:InternetSiteTitle>New Scientist</b:InternetSiteTitle>
    <b:Month>July</b:Month>
    <b:Day>19</b:Day>
    <b:YearAccessed>2011</b:YearAccessed>
    <b:MonthAccessed>September</b:MonthAccessed>
    <b:DayAccessed>5</b:DayAccessed>
    <b:URL>http://www.newscientist.com/article/dn20712-how-to-be-in-two-places-at-the-same-time.html?DCMP=OTC-rss&amp;nsref=online-news</b:URL>
    <b:Author>
      <b:Author>
        <b:NameList>
          <b:Person>
            <b:Last>Brooks</b:Last>
            <b:First>Michael</b:First>
          </b:Person>
        </b:NameList>
      </b:Author>
    </b:Author>
    <b:RefOrder>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Bro11</b:Tag>
    <b:SourceType>InternetSite</b:SourceType>
    <b:Guid>{4DA404BC-390F-4478-BE8D-D11D9BE14B35}</b:Guid>
    <b:Title>How to be in two places at the same time</b:Title>
    <b:Year>2011</b:Year>
    <b:InternetSiteTitle>New Scientist</b:InternetSiteTitle>
    <b:Month>July</b:Month>
    <b:Day>19</b:Day>
    <b:YearAccessed>2011</b:YearAccessed>
    <b:MonthAccessed>September</b:MonthAccessed>
    <b:DayAccessed>5</b:DayAccessed>
    <b:URL>http://www.newscientist.com/article/dn20712-how-to-be-in-two-places-at-the-same-time.html?DCMP=OTC-rss&amp;nsref=online-news</b:URL>
    <b:Author>
      <b:Author>
        <b:NameList>
          <b:Person>
            <b:Last>Brooks</b:Last>
            <b:First>Michael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64AC896-997C-42E6-B599-178FF020A2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365704-E477-4D15-8FF1-A5D985795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47</cp:revision>
  <cp:lastPrinted>2012-08-19T02:27:00Z</cp:lastPrinted>
  <dcterms:created xsi:type="dcterms:W3CDTF">2022-10-28T20:13:00Z</dcterms:created>
  <dcterms:modified xsi:type="dcterms:W3CDTF">2022-11-16T03:44:00Z</dcterms:modified>
</cp:coreProperties>
</file>