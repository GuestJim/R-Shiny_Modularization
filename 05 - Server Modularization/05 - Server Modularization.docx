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18F" w:rsidRDefault="00231151" w:rsidP="00526264">
      <w:r>
        <w:t>As I said in the prior, UI section I consider modularizing Shiny server code to be the more complicated of the two parts of an applet, so I will do my best to present the process and format in an understandable way. I also said the UI and server portions will need to work together, so here is what we ended the previous section with</w:t>
      </w:r>
      <w:r w:rsidR="003310D3">
        <w:t>:</w:t>
      </w:r>
    </w:p>
    <w:p w:rsidR="003310D3" w:rsidRDefault="003310D3" w:rsidP="003310D3">
      <w:pPr>
        <w:pStyle w:val="Code"/>
      </w:pPr>
      <w:r>
        <w:t xml:space="preserve">```{r echo = TRUE, </w:t>
      </w:r>
      <w:proofErr w:type="spellStart"/>
      <w:r>
        <w:t>eval</w:t>
      </w:r>
      <w:proofErr w:type="spellEnd"/>
      <w:r>
        <w:t xml:space="preserve"> = FALSE}</w:t>
      </w:r>
    </w:p>
    <w:p w:rsidR="003310D3" w:rsidRDefault="003310D3" w:rsidP="003310D3">
      <w:pPr>
        <w:pStyle w:val="Code"/>
      </w:pPr>
      <w:proofErr w:type="spellStart"/>
      <w:proofErr w:type="gramStart"/>
      <w:r>
        <w:t>exampleUI</w:t>
      </w:r>
      <w:proofErr w:type="spellEnd"/>
      <w:proofErr w:type="gramEnd"/>
      <w:r>
        <w:tab/>
        <w:t>&lt;-</w:t>
      </w:r>
      <w:r>
        <w:tab/>
        <w:t>function(name)</w:t>
      </w:r>
      <w:r>
        <w:tab/>
        <w:t>{</w:t>
      </w:r>
    </w:p>
    <w:p w:rsidR="003310D3" w:rsidRDefault="003310D3" w:rsidP="003310D3">
      <w:pPr>
        <w:pStyle w:val="Code"/>
      </w:pPr>
      <w:r>
        <w:tab/>
      </w:r>
      <w:proofErr w:type="gramStart"/>
      <w:r>
        <w:t>ns</w:t>
      </w:r>
      <w:proofErr w:type="gramEnd"/>
      <w:r>
        <w:tab/>
        <w:t>&lt;-</w:t>
      </w:r>
      <w:r>
        <w:tab/>
        <w:t>NS(name)</w:t>
      </w:r>
    </w:p>
    <w:p w:rsidR="003310D3" w:rsidRDefault="003310D3" w:rsidP="003310D3">
      <w:pPr>
        <w:pStyle w:val="Code"/>
      </w:pPr>
    </w:p>
    <w:p w:rsidR="003310D3" w:rsidRDefault="003310D3" w:rsidP="003310D3">
      <w:pPr>
        <w:pStyle w:val="Code"/>
      </w:pPr>
      <w:r>
        <w:tab/>
      </w:r>
      <w:proofErr w:type="spellStart"/>
      <w:proofErr w:type="gramStart"/>
      <w:r>
        <w:t>tagList</w:t>
      </w:r>
      <w:proofErr w:type="spellEnd"/>
      <w:r>
        <w:t>(</w:t>
      </w:r>
      <w:proofErr w:type="gramEnd"/>
    </w:p>
    <w:p w:rsidR="003310D3" w:rsidRDefault="003310D3" w:rsidP="003310D3">
      <w:pPr>
        <w:pStyle w:val="Code"/>
      </w:pPr>
      <w:r>
        <w:tab/>
      </w:r>
      <w:r>
        <w:tab/>
      </w:r>
      <w:proofErr w:type="spellStart"/>
      <w:proofErr w:type="gramStart"/>
      <w:r>
        <w:t>fluidRow</w:t>
      </w:r>
      <w:proofErr w:type="spellEnd"/>
      <w:r>
        <w:t>(</w:t>
      </w:r>
      <w:proofErr w:type="gramEnd"/>
    </w:p>
    <w:p w:rsidR="003310D3" w:rsidRDefault="003310D3" w:rsidP="003310D3">
      <w:pPr>
        <w:pStyle w:val="Code"/>
      </w:pPr>
      <w:r>
        <w:tab/>
      </w: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ns('</w:t>
      </w:r>
      <w:proofErr w:type="spellStart"/>
      <w:r>
        <w:t>randCount</w:t>
      </w:r>
      <w:proofErr w:type="spellEnd"/>
      <w:r>
        <w:t>'),</w:t>
      </w:r>
      <w:r>
        <w:tab/>
        <w:t>label = paste0("Count ", name),</w:t>
      </w:r>
      <w:r>
        <w:tab/>
        <w:t>value = 3,</w:t>
      </w:r>
      <w:r>
        <w:tab/>
        <w:t>min = 0)),</w:t>
      </w:r>
    </w:p>
    <w:p w:rsidR="003310D3" w:rsidRDefault="003310D3" w:rsidP="003310D3">
      <w:pPr>
        <w:pStyle w:val="Code"/>
      </w:pPr>
      <w:r>
        <w:tab/>
      </w:r>
      <w:r>
        <w:tab/>
      </w:r>
      <w:r>
        <w:tab/>
      </w:r>
      <w:proofErr w:type="gramStart"/>
      <w:r>
        <w:t>column(</w:t>
      </w:r>
      <w:proofErr w:type="gramEnd"/>
      <w:r>
        <w:t>2,</w:t>
      </w:r>
      <w:r>
        <w:tab/>
      </w:r>
      <w:proofErr w:type="spellStart"/>
      <w:r>
        <w:t>checkboxInput</w:t>
      </w:r>
      <w:proofErr w:type="spellEnd"/>
      <w:r>
        <w:t>(</w:t>
      </w:r>
      <w:proofErr w:type="spellStart"/>
      <w:r>
        <w:t>inputId</w:t>
      </w:r>
      <w:proofErr w:type="spellEnd"/>
      <w:r>
        <w:t xml:space="preserve"> = ns('striping'),</w:t>
      </w:r>
      <w:r>
        <w:tab/>
        <w:t>label = "Table Striping")),</w:t>
      </w:r>
    </w:p>
    <w:p w:rsidR="003310D3" w:rsidRDefault="003310D3" w:rsidP="003310D3">
      <w:pPr>
        <w:pStyle w:val="Code"/>
      </w:pPr>
      <w:r>
        <w:tab/>
      </w:r>
      <w:r>
        <w:tab/>
        <w:t>),</w:t>
      </w:r>
    </w:p>
    <w:p w:rsidR="003310D3" w:rsidRDefault="003310D3" w:rsidP="003310D3">
      <w:pPr>
        <w:pStyle w:val="Code"/>
      </w:pPr>
      <w:r>
        <w:tab/>
      </w:r>
      <w:r>
        <w:tab/>
      </w:r>
      <w:proofErr w:type="spellStart"/>
      <w:proofErr w:type="gramStart"/>
      <w:r>
        <w:t>tableOutput</w:t>
      </w:r>
      <w:proofErr w:type="spellEnd"/>
      <w:r>
        <w:t>(</w:t>
      </w:r>
      <w:proofErr w:type="gramEnd"/>
      <w:r>
        <w:t>ns('TAB')),</w:t>
      </w:r>
    </w:p>
    <w:p w:rsidR="003310D3" w:rsidRDefault="003310D3" w:rsidP="003310D3">
      <w:pPr>
        <w:pStyle w:val="Code"/>
      </w:pPr>
      <w:r>
        <w:tab/>
        <w:t>)</w:t>
      </w:r>
    </w:p>
    <w:p w:rsidR="003310D3" w:rsidRDefault="003310D3" w:rsidP="003310D3">
      <w:pPr>
        <w:pStyle w:val="Code"/>
      </w:pPr>
      <w:r>
        <w:t>}</w:t>
      </w:r>
    </w:p>
    <w:p w:rsidR="003310D3" w:rsidRDefault="003310D3" w:rsidP="003310D3">
      <w:pPr>
        <w:pStyle w:val="Code"/>
      </w:pPr>
    </w:p>
    <w:p w:rsidR="003310D3" w:rsidRDefault="003310D3" w:rsidP="003310D3">
      <w:pPr>
        <w:pStyle w:val="Code"/>
      </w:pPr>
      <w:proofErr w:type="spellStart"/>
      <w:proofErr w:type="gramStart"/>
      <w:r>
        <w:t>ui</w:t>
      </w:r>
      <w:proofErr w:type="spellEnd"/>
      <w:proofErr w:type="gramEnd"/>
      <w:r>
        <w:tab/>
        <w:t>&lt;-</w:t>
      </w:r>
      <w:r>
        <w:tab/>
      </w:r>
      <w:proofErr w:type="spellStart"/>
      <w:r>
        <w:t>fluidPage</w:t>
      </w:r>
      <w:proofErr w:type="spellEnd"/>
      <w:r>
        <w:t>(</w:t>
      </w:r>
    </w:p>
    <w:p w:rsidR="003310D3" w:rsidRDefault="003310D3" w:rsidP="003310D3">
      <w:pPr>
        <w:pStyle w:val="Code"/>
      </w:pPr>
      <w:r>
        <w:tab/>
      </w:r>
      <w:proofErr w:type="spellStart"/>
      <w:proofErr w:type="gramStart"/>
      <w:r>
        <w:t>titlePanel</w:t>
      </w:r>
      <w:proofErr w:type="spellEnd"/>
      <w:r>
        <w:t>(</w:t>
      </w:r>
      <w:proofErr w:type="gramEnd"/>
      <w:r>
        <w:t>NULL,</w:t>
      </w:r>
      <w:r>
        <w:tab/>
        <w:t>"Shiny Modularization Example"),</w:t>
      </w:r>
    </w:p>
    <w:p w:rsidR="003310D3" w:rsidRDefault="003310D3" w:rsidP="003310D3">
      <w:pPr>
        <w:pStyle w:val="Code"/>
      </w:pPr>
      <w:r>
        <w:tab/>
      </w:r>
      <w:proofErr w:type="spellStart"/>
      <w:proofErr w:type="gramStart"/>
      <w:r>
        <w:t>fluidRow</w:t>
      </w:r>
      <w:proofErr w:type="spellEnd"/>
      <w:r>
        <w:t>(</w:t>
      </w:r>
      <w:proofErr w:type="gramEnd"/>
    </w:p>
    <w:p w:rsidR="003310D3" w:rsidRDefault="003310D3" w:rsidP="003310D3">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modCount</w:t>
      </w:r>
      <w:proofErr w:type="spellEnd"/>
      <w:r>
        <w:t>',</w:t>
      </w:r>
      <w:r>
        <w:tab/>
        <w:t>label = "Module Count",</w:t>
      </w:r>
      <w:r>
        <w:tab/>
        <w:t>value = 2,</w:t>
      </w:r>
      <w:r>
        <w:tab/>
        <w:t>min = 1)),</w:t>
      </w:r>
    </w:p>
    <w:p w:rsidR="003310D3" w:rsidRDefault="003310D3" w:rsidP="003310D3">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roundTerm</w:t>
      </w:r>
      <w:proofErr w:type="spellEnd"/>
      <w:r>
        <w:t>',</w:t>
      </w:r>
      <w:r>
        <w:tab/>
        <w:t>label = "Rounding Term",</w:t>
      </w:r>
      <w:r>
        <w:tab/>
        <w:t>value = 2)),</w:t>
      </w:r>
    </w:p>
    <w:p w:rsidR="003310D3" w:rsidRDefault="003310D3" w:rsidP="003310D3">
      <w:pPr>
        <w:pStyle w:val="Code"/>
      </w:pPr>
      <w:r>
        <w:tab/>
        <w:t>),</w:t>
      </w:r>
    </w:p>
    <w:p w:rsidR="003310D3" w:rsidRDefault="003310D3" w:rsidP="003310D3">
      <w:pPr>
        <w:pStyle w:val="Code"/>
      </w:pPr>
      <w:r>
        <w:tab/>
      </w:r>
      <w:proofErr w:type="spellStart"/>
      <w:proofErr w:type="gramStart"/>
      <w:r>
        <w:t>uiOutput</w:t>
      </w:r>
      <w:proofErr w:type="spellEnd"/>
      <w:r>
        <w:t>(</w:t>
      </w:r>
      <w:proofErr w:type="gramEnd"/>
      <w:r>
        <w:t>'modules'),</w:t>
      </w:r>
    </w:p>
    <w:p w:rsidR="003310D3" w:rsidRDefault="003310D3" w:rsidP="003310D3">
      <w:pPr>
        <w:pStyle w:val="Code"/>
      </w:pPr>
      <w:r>
        <w:t>)</w:t>
      </w:r>
    </w:p>
    <w:p w:rsidR="003310D3" w:rsidRDefault="003310D3" w:rsidP="003310D3">
      <w:pPr>
        <w:pStyle w:val="Code"/>
      </w:pPr>
      <w:r>
        <w:t>```</w:t>
      </w:r>
    </w:p>
    <w:p w:rsidR="003310D3" w:rsidRDefault="003310D3" w:rsidP="003310D3">
      <w:r>
        <w:t xml:space="preserve">While </w:t>
      </w:r>
      <w:del w:id="0" w:author="Jim" w:date="2022-11-14T22:32:00Z">
        <w:r w:rsidDel="00076A6A">
          <w:delText>all of these elements we do need to be concerned with here</w:delText>
        </w:r>
      </w:del>
      <w:ins w:id="1" w:author="Jim" w:date="2022-11-14T22:32:00Z">
        <w:r w:rsidR="00076A6A">
          <w:t>we do need to be concerned about all of these elements</w:t>
        </w:r>
      </w:ins>
      <w:del w:id="2" w:author="Jim" w:date="2022-11-14T22:33:00Z">
        <w:r w:rsidDel="00076A6A">
          <w:delText>,</w:delText>
        </w:r>
      </w:del>
      <w:r>
        <w:t xml:space="preserve"> the four most important are **</w:t>
      </w:r>
      <w:proofErr w:type="spellStart"/>
      <w:r>
        <w:t>randCount</w:t>
      </w:r>
      <w:proofErr w:type="spellEnd"/>
      <w:r>
        <w:t>**, **TAB**, **</w:t>
      </w:r>
      <w:proofErr w:type="spellStart"/>
      <w:r>
        <w:t>modCount</w:t>
      </w:r>
      <w:proofErr w:type="spellEnd"/>
      <w:r>
        <w:t>**, and **modules**; two inputs and two outputs, as well as two within a namespace and two outside of it.</w:t>
      </w:r>
      <w:r w:rsidR="00DC4785">
        <w:t xml:space="preserve"> We are going to start with the input and output that are within the namespace, as these will also need to be in the server module. There are two other inputs we want to work with the module, but first things first.</w:t>
      </w:r>
    </w:p>
    <w:p w:rsidR="00DC4785" w:rsidRDefault="00DC4785" w:rsidP="003310D3">
      <w:r>
        <w:t xml:space="preserve">Creating a server module is kind of weird looking, but it is not too bad and opens up some possibilities I will explore in the </w:t>
      </w:r>
      <w:proofErr w:type="gramStart"/>
      <w:r>
        <w:t>Advanced</w:t>
      </w:r>
      <w:proofErr w:type="gramEnd"/>
      <w:r>
        <w:t xml:space="preserve"> sections.</w:t>
      </w:r>
      <w:r w:rsidR="00CE6CEF">
        <w:t xml:space="preserve"> I also want to point out that while the official guide states you must use a suffix of “Server” for server modules, this is not necessary, at least not with the version of Shiny (1.7) I have been working with.</w:t>
      </w:r>
    </w:p>
    <w:p w:rsidR="00DC4785" w:rsidRDefault="00DC4785" w:rsidP="00DC4785">
      <w:pPr>
        <w:pStyle w:val="Code"/>
      </w:pPr>
      <w:r>
        <w:t xml:space="preserve">```{r echo = TRUE, </w:t>
      </w:r>
      <w:proofErr w:type="spellStart"/>
      <w:r>
        <w:t>eval</w:t>
      </w:r>
      <w:proofErr w:type="spellEnd"/>
      <w:r>
        <w:t xml:space="preserve"> = FALSE}</w:t>
      </w:r>
    </w:p>
    <w:p w:rsidR="00DC4785" w:rsidRDefault="00DC4785" w:rsidP="00DC4785">
      <w:pPr>
        <w:pStyle w:val="Code"/>
      </w:pPr>
      <w:proofErr w:type="spellStart"/>
      <w:proofErr w:type="gramStart"/>
      <w:r w:rsidRPr="00DC4785">
        <w:t>exampleServer</w:t>
      </w:r>
      <w:proofErr w:type="spellEnd"/>
      <w:proofErr w:type="gramEnd"/>
      <w:r w:rsidRPr="00DC4785">
        <w:tab/>
        <w:t>&lt;-</w:t>
      </w:r>
      <w:r w:rsidRPr="00DC4785">
        <w:tab/>
        <w:t>function(name)</w:t>
      </w:r>
      <w:r w:rsidRPr="00DC4785">
        <w:tab/>
        <w:t>{</w:t>
      </w:r>
      <w:proofErr w:type="spellStart"/>
      <w:r w:rsidRPr="00DC4785">
        <w:t>moduleServer</w:t>
      </w:r>
      <w:proofErr w:type="spellEnd"/>
      <w:r w:rsidRPr="00DC4785">
        <w:t>(name, function(input, output, session)</w:t>
      </w:r>
      <w:r w:rsidRPr="00DC4785">
        <w:tab/>
        <w:t>{</w:t>
      </w:r>
    </w:p>
    <w:p w:rsidR="003D1FDA" w:rsidRDefault="00DC4785" w:rsidP="00DC4785">
      <w:pPr>
        <w:pStyle w:val="Code"/>
      </w:pPr>
      <w:r>
        <w:t>…</w:t>
      </w:r>
    </w:p>
    <w:p w:rsidR="00DC4785" w:rsidRDefault="00DC4785" w:rsidP="00DC4785">
      <w:pPr>
        <w:pStyle w:val="Code"/>
      </w:pPr>
      <w:r>
        <w:t>})}</w:t>
      </w:r>
    </w:p>
    <w:p w:rsidR="00DC4785" w:rsidRDefault="00DC4785" w:rsidP="00DC4785">
      <w:pPr>
        <w:pStyle w:val="Code"/>
      </w:pPr>
      <w:r>
        <w:lastRenderedPageBreak/>
        <w:t>```</w:t>
      </w:r>
    </w:p>
    <w:p w:rsidR="00DC4785" w:rsidRDefault="003D1FDA" w:rsidP="00DC4785">
      <w:r>
        <w:t>As I said, it is weird looking as we have two calls of **function** and one for this new **</w:t>
      </w:r>
      <w:proofErr w:type="spellStart"/>
      <w:r>
        <w:t>moduleServer</w:t>
      </w:r>
      <w:proofErr w:type="spellEnd"/>
      <w:r>
        <w:t>** function. The first **function** call is just like the single call we did for the UI module, in that it is no different from when we normally create a custom function, but we do need an argument, here **name**, for identifying the namespace. If you want to use additional argument</w:t>
      </w:r>
      <w:r w:rsidR="008D02B1">
        <w:t xml:space="preserve">s, you may and very likely will, but that is not necessary </w:t>
      </w:r>
      <w:r w:rsidR="009D6B8D">
        <w:t xml:space="preserve">right </w:t>
      </w:r>
      <w:r w:rsidR="008D02B1">
        <w:t>here.</w:t>
      </w:r>
    </w:p>
    <w:p w:rsidR="00DB58F3" w:rsidRDefault="00761AE8" w:rsidP="00DB58F3">
      <w:r>
        <w:t>The **</w:t>
      </w:r>
      <w:proofErr w:type="spellStart"/>
      <w:r>
        <w:t>moduleServer</w:t>
      </w:r>
      <w:proofErr w:type="spellEnd"/>
      <w:r>
        <w:t xml:space="preserve">** function is the key to </w:t>
      </w:r>
      <w:r w:rsidR="002F6D54">
        <w:t>server modules for Shiny as it does a couple things. The first is evident by its first argument, as it expects the na</w:t>
      </w:r>
      <w:r w:rsidR="009D6B8D">
        <w:t>me of the appropriate namespace that we have passed to the outer **function** call. If you always knew the value of **name** you could actually just call **</w:t>
      </w:r>
      <w:proofErr w:type="spellStart"/>
      <w:r w:rsidR="009D6B8D">
        <w:t>moduleServer</w:t>
      </w:r>
      <w:proofErr w:type="spellEnd"/>
      <w:r w:rsidR="00DD25D3">
        <w:t>*</w:t>
      </w:r>
      <w:r w:rsidR="009D6B8D">
        <w:t>* directly without the outer **function**. That will not satisfy the goals I have stated</w:t>
      </w:r>
      <w:r w:rsidR="005C3C27">
        <w:t xml:space="preserve"> of showing multiple tables (or repeating the module multiple times)</w:t>
      </w:r>
      <w:r w:rsidR="009D6B8D">
        <w:t xml:space="preserve">, but </w:t>
      </w:r>
      <w:r w:rsidR="00DB58F3">
        <w:t>does work</w:t>
      </w:r>
      <w:r w:rsidR="005C3C27">
        <w:t>. I can show you what this looks like, but first I want to get to the code within **</w:t>
      </w:r>
      <w:proofErr w:type="spellStart"/>
      <w:r w:rsidR="005C3C27">
        <w:t>exampleServer</w:t>
      </w:r>
      <w:proofErr w:type="spellEnd"/>
      <w:r w:rsidR="005C3C27">
        <w:t>**, and before that I want to explain the second call to **function**.</w:t>
      </w:r>
    </w:p>
    <w:p w:rsidR="005C3C27" w:rsidRDefault="005C3C27" w:rsidP="00DB58F3">
      <w:r>
        <w:t>Depending on how much time you have spent investigating Shiny, this second **function** may look familiar. It is the generic call for creating the server function for a Shiny applet. This also gives us an idea of what is actually happening when **</w:t>
      </w:r>
      <w:proofErr w:type="spellStart"/>
      <w:r>
        <w:t>moduleServer</w:t>
      </w:r>
      <w:proofErr w:type="spellEnd"/>
      <w:r>
        <w:t xml:space="preserve">** is used. It is creating a separate Shiny server from the normal one, with this new one </w:t>
      </w:r>
      <w:del w:id="3" w:author="Jim" w:date="2022-11-14T22:35:00Z">
        <w:r w:rsidDel="00764334">
          <w:delText>having access to</w:delText>
        </w:r>
      </w:del>
      <w:ins w:id="4" w:author="Jim" w:date="2022-11-14T22:35:00Z">
        <w:r w:rsidR="00764334">
          <w:t>being within</w:t>
        </w:r>
      </w:ins>
      <w:r>
        <w:t xml:space="preserve"> the identified namespace. This will allow it to access the **input** and **output** objects of that namespace. </w:t>
      </w:r>
      <w:r w:rsidR="00424984">
        <w:t xml:space="preserve">Importantly, it will apply this namespace without having to explicitly call **NS**, like we did for the UI module earlier. </w:t>
      </w:r>
      <w:r>
        <w:t>With that, we can look at the code I have placed within **</w:t>
      </w:r>
      <w:proofErr w:type="spellStart"/>
      <w:r>
        <w:t>exampleServer</w:t>
      </w:r>
      <w:proofErr w:type="spellEnd"/>
      <w:r>
        <w:t>**.</w:t>
      </w:r>
    </w:p>
    <w:p w:rsidR="005C3C27" w:rsidRDefault="005C3C27" w:rsidP="005C3C27">
      <w:pPr>
        <w:pStyle w:val="Code"/>
      </w:pPr>
      <w:r>
        <w:t xml:space="preserve">```{r echo = TRUE, </w:t>
      </w:r>
      <w:proofErr w:type="spellStart"/>
      <w:r>
        <w:t>eval</w:t>
      </w:r>
      <w:proofErr w:type="spellEnd"/>
      <w:r>
        <w:t xml:space="preserve"> = FALSE}</w:t>
      </w:r>
    </w:p>
    <w:p w:rsidR="005C3C27" w:rsidRDefault="005C3C27" w:rsidP="005C3C27">
      <w:pPr>
        <w:pStyle w:val="Code"/>
      </w:pPr>
      <w:proofErr w:type="spellStart"/>
      <w:proofErr w:type="gramStart"/>
      <w:r>
        <w:t>exampleServer</w:t>
      </w:r>
      <w:proofErr w:type="spellEnd"/>
      <w:proofErr w:type="gramEnd"/>
      <w:r>
        <w:tab/>
        <w:t>&lt;-</w:t>
      </w:r>
      <w:r>
        <w:tab/>
        <w:t>function(name)</w:t>
      </w:r>
      <w:r>
        <w:tab/>
        <w:t>{</w:t>
      </w:r>
      <w:proofErr w:type="spellStart"/>
      <w:r>
        <w:t>moduleServer</w:t>
      </w:r>
      <w:proofErr w:type="spellEnd"/>
      <w:r>
        <w:t>(name, function(input, output, session)</w:t>
      </w:r>
      <w:r>
        <w:tab/>
        <w:t>{</w:t>
      </w:r>
    </w:p>
    <w:p w:rsidR="005C3C27" w:rsidRDefault="001F443B" w:rsidP="005C3C27">
      <w:pPr>
        <w:pStyle w:val="Code"/>
      </w:pPr>
      <w:r>
        <w:tab/>
      </w:r>
      <w:proofErr w:type="spellStart"/>
      <w:proofErr w:type="gramStart"/>
      <w:r w:rsidR="005C3C27">
        <w:t>exTAB</w:t>
      </w:r>
      <w:proofErr w:type="spellEnd"/>
      <w:proofErr w:type="gramEnd"/>
      <w:r w:rsidR="005C3C27">
        <w:tab/>
        <w:t>&lt;-</w:t>
      </w:r>
      <w:r w:rsidR="005C3C27">
        <w:tab/>
        <w:t>reactive(</w:t>
      </w:r>
      <w:proofErr w:type="spellStart"/>
      <w:r w:rsidR="005C3C27">
        <w:t>exFUN</w:t>
      </w:r>
      <w:proofErr w:type="spellEnd"/>
      <w:r w:rsidR="005C3C27">
        <w:t>(</w:t>
      </w:r>
      <w:proofErr w:type="spellStart"/>
      <w:r w:rsidR="005C3C27">
        <w:t>input$randCount</w:t>
      </w:r>
      <w:proofErr w:type="spellEnd"/>
      <w:r w:rsidR="005C3C27">
        <w:t>))</w:t>
      </w:r>
    </w:p>
    <w:p w:rsidR="005C3C27" w:rsidRDefault="005C3C27" w:rsidP="005C3C27">
      <w:pPr>
        <w:pStyle w:val="Code"/>
      </w:pPr>
    </w:p>
    <w:p w:rsidR="005C3C27" w:rsidRDefault="001F443B" w:rsidP="005C3C27">
      <w:pPr>
        <w:pStyle w:val="Code"/>
      </w:pPr>
      <w:r>
        <w:tab/>
      </w:r>
      <w:proofErr w:type="spellStart"/>
      <w:proofErr w:type="gramStart"/>
      <w:r w:rsidR="005C3C27">
        <w:t>output$</w:t>
      </w:r>
      <w:proofErr w:type="gramEnd"/>
      <w:r w:rsidR="005C3C27">
        <w:t>TAB</w:t>
      </w:r>
      <w:proofErr w:type="spellEnd"/>
      <w:r w:rsidR="005C3C27">
        <w:tab/>
        <w:t>&lt;-</w:t>
      </w:r>
      <w:r w:rsidR="005C3C27">
        <w:tab/>
      </w:r>
      <w:proofErr w:type="spellStart"/>
      <w:r w:rsidR="005C3C27">
        <w:t>renderTable</w:t>
      </w:r>
      <w:proofErr w:type="spellEnd"/>
      <w:r w:rsidR="005C3C27">
        <w:t>(</w:t>
      </w:r>
      <w:proofErr w:type="spellStart"/>
      <w:r w:rsidR="005C3C27">
        <w:t>exTAB</w:t>
      </w:r>
      <w:proofErr w:type="spellEnd"/>
      <w:r w:rsidR="005C3C27">
        <w:t>())</w:t>
      </w:r>
    </w:p>
    <w:p w:rsidR="005C3C27" w:rsidRDefault="005C3C27" w:rsidP="001F443B">
      <w:pPr>
        <w:pStyle w:val="Code"/>
        <w:ind w:firstLine="720"/>
      </w:pPr>
      <w:r>
        <w:t>})</w:t>
      </w:r>
    </w:p>
    <w:p w:rsidR="005C3C27" w:rsidRDefault="005C3C27" w:rsidP="005C3C27">
      <w:pPr>
        <w:pStyle w:val="Code"/>
      </w:pPr>
      <w:r>
        <w:t>}</w:t>
      </w:r>
    </w:p>
    <w:p w:rsidR="005C3C27" w:rsidRDefault="005C3C27" w:rsidP="005C3C27">
      <w:pPr>
        <w:pStyle w:val="Code"/>
      </w:pPr>
      <w:r>
        <w:t>```</w:t>
      </w:r>
    </w:p>
    <w:p w:rsidR="005C3C27" w:rsidRDefault="00A8089D" w:rsidP="00A8089D">
      <w:r>
        <w:t>If we were to take these two lines I added and use</w:t>
      </w:r>
      <w:del w:id="5" w:author="Jim" w:date="2022-11-14T22:36:00Z">
        <w:r w:rsidDel="00764334">
          <w:delText>d</w:delText>
        </w:r>
      </w:del>
      <w:r>
        <w:t xml:space="preserve"> them as the server code to compliment the UI code in the previous section, when I first created **</w:t>
      </w:r>
      <w:proofErr w:type="spellStart"/>
      <w:r>
        <w:t>exampleUI</w:t>
      </w:r>
      <w:proofErr w:type="spellEnd"/>
      <w:r>
        <w:t>** without the namespace stuff, the Shiny applet could be called and would work. Of course **</w:t>
      </w:r>
      <w:proofErr w:type="spellStart"/>
      <w:del w:id="6" w:author="Jim" w:date="2022-11-14T22:36:00Z">
        <w:r w:rsidDel="00764334">
          <w:delText>modConut</w:delText>
        </w:r>
      </w:del>
      <w:ins w:id="7" w:author="Jim" w:date="2022-11-14T22:36:00Z">
        <w:r w:rsidR="00764334">
          <w:t>modCount</w:t>
        </w:r>
      </w:ins>
      <w:proofErr w:type="spellEnd"/>
      <w:r>
        <w:t>** will not do anything, but I have included an *</w:t>
      </w:r>
      <w:proofErr w:type="spellStart"/>
      <w:r>
        <w:t>app_non_modular.r</w:t>
      </w:r>
      <w:proofErr w:type="spellEnd"/>
      <w:r>
        <w:t>*</w:t>
      </w:r>
      <w:r w:rsidR="001F7A80">
        <w:t xml:space="preserve"> script that shows what I just described is functional.</w:t>
      </w:r>
    </w:p>
    <w:p w:rsidR="003E55FD" w:rsidRDefault="003E55FD" w:rsidP="00A8089D">
      <w:r>
        <w:t>Looking at those two lines as normal lines for the server section of a Shiny applet, we see I am creating the reactive **</w:t>
      </w:r>
      <w:proofErr w:type="spellStart"/>
      <w:r>
        <w:t>exTAB</w:t>
      </w:r>
      <w:proofErr w:type="spellEnd"/>
      <w:r>
        <w:t>** to store the output from **</w:t>
      </w:r>
      <w:proofErr w:type="spellStart"/>
      <w:r>
        <w:t>exFUN</w:t>
      </w:r>
      <w:proofErr w:type="spellEnd"/>
      <w:r>
        <w:t>**. It being a reactive is necessary to ensure it updates</w:t>
      </w:r>
      <w:r w:rsidR="00955B7B">
        <w:t xml:space="preserve"> with **</w:t>
      </w:r>
      <w:proofErr w:type="spellStart"/>
      <w:r w:rsidR="00955B7B">
        <w:t>randCount</w:t>
      </w:r>
      <w:proofErr w:type="spellEnd"/>
      <w:r w:rsidR="00955B7B">
        <w:t>** and so **</w:t>
      </w:r>
      <w:proofErr w:type="spellStart"/>
      <w:r w:rsidR="00955B7B">
        <w:t>randCount</w:t>
      </w:r>
      <w:proofErr w:type="spellEnd"/>
      <w:r w:rsidR="00955B7B">
        <w:t xml:space="preserve">** can even be used, as it is a reactive. You </w:t>
      </w:r>
      <w:r w:rsidR="00955B7B">
        <w:lastRenderedPageBreak/>
        <w:t>may be wondering why I am not just calling **</w:t>
      </w:r>
      <w:proofErr w:type="spellStart"/>
      <w:r w:rsidR="00955B7B">
        <w:t>exFUN</w:t>
      </w:r>
      <w:proofErr w:type="spellEnd"/>
      <w:r w:rsidR="00955B7B">
        <w:t xml:space="preserve">** within </w:t>
      </w:r>
      <w:del w:id="8" w:author="Jim" w:date="2022-11-14T22:37:00Z">
        <w:r w:rsidR="00955B7B" w:rsidDel="00841B5C">
          <w:delText xml:space="preserve">the </w:delText>
        </w:r>
      </w:del>
      <w:r w:rsidR="00955B7B">
        <w:t>**</w:t>
      </w:r>
      <w:proofErr w:type="spellStart"/>
      <w:r w:rsidR="00955B7B">
        <w:t>renderTable</w:t>
      </w:r>
      <w:proofErr w:type="spellEnd"/>
      <w:r w:rsidR="00955B7B">
        <w:t>**</w:t>
      </w:r>
      <w:del w:id="9" w:author="Jim" w:date="2022-11-14T22:37:00Z">
        <w:r w:rsidR="00955B7B" w:rsidDel="00841B5C">
          <w:delText xml:space="preserve"> </w:delText>
        </w:r>
        <w:bookmarkStart w:id="10" w:name="_GoBack"/>
        <w:bookmarkEnd w:id="10"/>
        <w:r w:rsidR="00955B7B" w:rsidDel="00841B5C">
          <w:delText>call</w:delText>
        </w:r>
      </w:del>
      <w:r w:rsidR="00955B7B">
        <w:t>, as that would achieve a similar result, but there is a difference that matters to me. Remembering back to the UI code we have already covered, there are a couple inputs that are meant to control the table here; I want the ability to change those inputs without changing the contents of the table. This can only be achieved by creating the table’s contents outside of **</w:t>
      </w:r>
      <w:proofErr w:type="spellStart"/>
      <w:r w:rsidR="00955B7B">
        <w:t>renderTable</w:t>
      </w:r>
      <w:proofErr w:type="spellEnd"/>
      <w:r w:rsidR="00955B7B">
        <w:t>**.</w:t>
      </w:r>
    </w:p>
    <w:p w:rsidR="001F7A80" w:rsidRDefault="00955B7B" w:rsidP="00A8089D">
      <w:r>
        <w:t>The next step is to apply **</w:t>
      </w:r>
      <w:proofErr w:type="spellStart"/>
      <w:r>
        <w:t>exampleServer</w:t>
      </w:r>
      <w:proofErr w:type="spellEnd"/>
      <w:r>
        <w:t xml:space="preserve">** so that multiple instances of the UI and server modules </w:t>
      </w:r>
      <w:r w:rsidR="00390144">
        <w:t>are created, which is actually pretty easy, but there is something I want to do first to clean up the code some.</w:t>
      </w:r>
    </w:p>
    <w:p w:rsidR="005F0A38" w:rsidRDefault="005F0A38" w:rsidP="005F0A38">
      <w:pPr>
        <w:pStyle w:val="Code"/>
      </w:pPr>
      <w:r>
        <w:t xml:space="preserve">```{r echo = TRUE, </w:t>
      </w:r>
      <w:proofErr w:type="spellStart"/>
      <w:r>
        <w:t>eval</w:t>
      </w:r>
      <w:proofErr w:type="spellEnd"/>
      <w:r>
        <w:t xml:space="preserve"> = FALSE}</w:t>
      </w:r>
    </w:p>
    <w:p w:rsidR="005F0A38" w:rsidRDefault="005F0A38" w:rsidP="005F0A38">
      <w:pPr>
        <w:pStyle w:val="Code"/>
      </w:pPr>
      <w:proofErr w:type="spellStart"/>
      <w:proofErr w:type="gramStart"/>
      <w:r w:rsidRPr="005F0A38">
        <w:t>modList</w:t>
      </w:r>
      <w:proofErr w:type="spellEnd"/>
      <w:proofErr w:type="gramEnd"/>
      <w:r w:rsidRPr="005F0A38">
        <w:tab/>
        <w:t>&lt;-</w:t>
      </w:r>
      <w:r w:rsidRPr="005F0A38">
        <w:tab/>
        <w:t>reactive(</w:t>
      </w:r>
      <w:r w:rsidRPr="005F0A38">
        <w:tab/>
      </w:r>
      <w:proofErr w:type="spellStart"/>
      <w:r w:rsidRPr="005F0A38">
        <w:t>as.character</w:t>
      </w:r>
      <w:proofErr w:type="spellEnd"/>
      <w:r w:rsidRPr="005F0A38">
        <w:t>(1:input$modCount)</w:t>
      </w:r>
      <w:r w:rsidRPr="005F0A38">
        <w:tab/>
        <w:t>)</w:t>
      </w:r>
    </w:p>
    <w:p w:rsidR="005F0A38" w:rsidRDefault="005F0A38" w:rsidP="005F0A38">
      <w:pPr>
        <w:pStyle w:val="Code"/>
      </w:pPr>
      <w:r>
        <w:t>```</w:t>
      </w:r>
    </w:p>
    <w:p w:rsidR="005F0A38" w:rsidRDefault="005F0A38" w:rsidP="00A8089D">
      <w:r>
        <w:t>Essentially what **</w:t>
      </w:r>
      <w:proofErr w:type="spellStart"/>
      <w:r>
        <w:t>modList</w:t>
      </w:r>
      <w:proofErr w:type="spellEnd"/>
      <w:r>
        <w:t>** does is store a list of the namespace names, which, because **</w:t>
      </w:r>
      <w:proofErr w:type="spellStart"/>
      <w:r>
        <w:t>modCount</w:t>
      </w:r>
      <w:proofErr w:type="spellEnd"/>
      <w:r>
        <w:t>** is numeric, must be made into strings with **</w:t>
      </w:r>
      <w:proofErr w:type="spellStart"/>
      <w:r>
        <w:t>as.character</w:t>
      </w:r>
      <w:proofErr w:type="spellEnd"/>
      <w:r>
        <w:t>**. It is a **reactive** so that changing **</w:t>
      </w:r>
      <w:proofErr w:type="spellStart"/>
      <w:r>
        <w:t>modCount</w:t>
      </w:r>
      <w:proofErr w:type="spellEnd"/>
      <w:r>
        <w:t>** updates this as well</w:t>
      </w:r>
      <w:r w:rsidR="001F443B">
        <w:t>. With this done though, we can get to solving the issue of having multiple instances of the server and UI modules called.</w:t>
      </w:r>
    </w:p>
    <w:p w:rsidR="001F443B" w:rsidRDefault="001F443B" w:rsidP="001F443B">
      <w:pPr>
        <w:pStyle w:val="Code"/>
      </w:pPr>
      <w:r>
        <w:t xml:space="preserve">```{r echo = TRUE, </w:t>
      </w:r>
      <w:proofErr w:type="spellStart"/>
      <w:r>
        <w:t>eval</w:t>
      </w:r>
      <w:proofErr w:type="spellEnd"/>
      <w:r>
        <w:t xml:space="preserve"> = FALSE}</w:t>
      </w:r>
    </w:p>
    <w:p w:rsidR="001F443B" w:rsidRDefault="001F443B" w:rsidP="001F443B">
      <w:pPr>
        <w:pStyle w:val="Code"/>
      </w:pPr>
      <w:proofErr w:type="gramStart"/>
      <w:r>
        <w:t>observe({</w:t>
      </w:r>
      <w:proofErr w:type="gramEnd"/>
    </w:p>
    <w:p w:rsidR="001F443B" w:rsidRDefault="001F443B" w:rsidP="001F443B">
      <w:pPr>
        <w:pStyle w:val="Code"/>
      </w:pPr>
      <w:r>
        <w:tab/>
      </w:r>
      <w:proofErr w:type="spellStart"/>
      <w:proofErr w:type="gramStart"/>
      <w:r>
        <w:t>lapply</w:t>
      </w:r>
      <w:proofErr w:type="spellEnd"/>
      <w:r>
        <w:t>(</w:t>
      </w:r>
      <w:proofErr w:type="spellStart"/>
      <w:proofErr w:type="gramEnd"/>
      <w:r>
        <w:t>modList</w:t>
      </w:r>
      <w:proofErr w:type="spellEnd"/>
      <w:r>
        <w:t>(),</w:t>
      </w:r>
      <w:r>
        <w:tab/>
      </w:r>
      <w:proofErr w:type="spellStart"/>
      <w:r>
        <w:t>exampleServer</w:t>
      </w:r>
      <w:proofErr w:type="spellEnd"/>
      <w:r>
        <w:t>)</w:t>
      </w:r>
    </w:p>
    <w:p w:rsidR="001F443B" w:rsidRDefault="001F443B" w:rsidP="001F443B">
      <w:pPr>
        <w:pStyle w:val="Code"/>
      </w:pPr>
      <w:r>
        <w:tab/>
      </w:r>
      <w:proofErr w:type="spellStart"/>
      <w:proofErr w:type="gramStart"/>
      <w:r>
        <w:t>output$</w:t>
      </w:r>
      <w:proofErr w:type="gramEnd"/>
      <w:r>
        <w:t>modules</w:t>
      </w:r>
      <w:proofErr w:type="spellEnd"/>
      <w:r>
        <w:tab/>
        <w:t>&lt;-</w:t>
      </w:r>
      <w:r>
        <w:tab/>
      </w:r>
      <w:proofErr w:type="spellStart"/>
      <w:r>
        <w:t>renderUI</w:t>
      </w:r>
      <w:proofErr w:type="spellEnd"/>
      <w:r>
        <w:t>(</w:t>
      </w:r>
      <w:r>
        <w:tab/>
      </w:r>
      <w:proofErr w:type="spellStart"/>
      <w:r>
        <w:t>lapply</w:t>
      </w:r>
      <w:proofErr w:type="spellEnd"/>
      <w:r>
        <w:t>(</w:t>
      </w:r>
      <w:proofErr w:type="spellStart"/>
      <w:r>
        <w:t>modList</w:t>
      </w:r>
      <w:proofErr w:type="spellEnd"/>
      <w:r>
        <w:t>(),</w:t>
      </w:r>
      <w:r>
        <w:tab/>
      </w:r>
      <w:proofErr w:type="spellStart"/>
      <w:r>
        <w:t>exampleUI</w:t>
      </w:r>
      <w:proofErr w:type="spellEnd"/>
      <w:r>
        <w:t>)</w:t>
      </w:r>
      <w:r>
        <w:tab/>
        <w:t>)</w:t>
      </w:r>
    </w:p>
    <w:p w:rsidR="001F443B" w:rsidRDefault="001F443B" w:rsidP="001F443B">
      <w:pPr>
        <w:pStyle w:val="Code"/>
      </w:pPr>
      <w:r>
        <w:t>})</w:t>
      </w:r>
    </w:p>
    <w:p w:rsidR="001F443B" w:rsidRDefault="001F443B" w:rsidP="001F443B">
      <w:pPr>
        <w:pStyle w:val="Code"/>
      </w:pPr>
      <w:r>
        <w:t>```</w:t>
      </w:r>
    </w:p>
    <w:p w:rsidR="001F443B" w:rsidRDefault="003E55FD" w:rsidP="00A8089D">
      <w:r>
        <w:t>With **</w:t>
      </w:r>
      <w:proofErr w:type="spellStart"/>
      <w:r>
        <w:t>lapply</w:t>
      </w:r>
      <w:proofErr w:type="spellEnd"/>
      <w:r>
        <w:t>** each value from **</w:t>
      </w:r>
      <w:proofErr w:type="spellStart"/>
      <w:r>
        <w:t>modList</w:t>
      </w:r>
      <w:proofErr w:type="spellEnd"/>
      <w:r>
        <w:t>** is passed to the supplied function, which first is **</w:t>
      </w:r>
      <w:proofErr w:type="spellStart"/>
      <w:r>
        <w:t>exampleServer</w:t>
      </w:r>
      <w:proofErr w:type="spellEnd"/>
      <w:r>
        <w:t>**.</w:t>
      </w:r>
      <w:r w:rsidR="00F42CEB">
        <w:t xml:space="preserve"> Though it does provide an output like any function, we do not care about **</w:t>
      </w:r>
      <w:proofErr w:type="spellStart"/>
      <w:r w:rsidR="00F42CEB">
        <w:t>exampleServer</w:t>
      </w:r>
      <w:proofErr w:type="spellEnd"/>
      <w:r w:rsidR="00F42CEB">
        <w:t>**’s output, and so just passing it to **</w:t>
      </w:r>
      <w:proofErr w:type="spellStart"/>
      <w:r w:rsidR="00F42CEB">
        <w:t>lapply</w:t>
      </w:r>
      <w:proofErr w:type="spellEnd"/>
      <w:r w:rsidR="00F42CEB">
        <w:t xml:space="preserve">** is enough. </w:t>
      </w:r>
    </w:p>
    <w:p w:rsidR="00F42CEB" w:rsidRDefault="00F42CEB" w:rsidP="00A8089D">
      <w:r>
        <w:t>Next we create the **modules** output, which requires a call to **</w:t>
      </w:r>
      <w:proofErr w:type="spellStart"/>
      <w:r>
        <w:t>renderUI</w:t>
      </w:r>
      <w:proofErr w:type="spellEnd"/>
      <w:r>
        <w:t>**, as that will have Shiny just render whatever UI elements are passed to it. In this case those are generated by another call to **</w:t>
      </w:r>
      <w:proofErr w:type="spellStart"/>
      <w:r>
        <w:t>lapply</w:t>
      </w:r>
      <w:proofErr w:type="spellEnd"/>
      <w:r>
        <w:t>** but this time it is given **</w:t>
      </w:r>
      <w:proofErr w:type="spellStart"/>
      <w:r>
        <w:t>exampleUI</w:t>
      </w:r>
      <w:proofErr w:type="spellEnd"/>
      <w:r>
        <w:t>** as the function.</w:t>
      </w:r>
    </w:p>
    <w:p w:rsidR="00612CF9" w:rsidRDefault="001548F3" w:rsidP="00A8089D">
      <w:r>
        <w:t>To be absolutely clear, by **</w:t>
      </w:r>
      <w:proofErr w:type="spellStart"/>
      <w:r>
        <w:t>lapply</w:t>
      </w:r>
      <w:proofErr w:type="spellEnd"/>
      <w:r>
        <w:t>** working through the values from **</w:t>
      </w:r>
      <w:proofErr w:type="spellStart"/>
      <w:r>
        <w:t>modList</w:t>
      </w:r>
      <w:proofErr w:type="spellEnd"/>
      <w:r>
        <w:t>** in the ways we see here, both **</w:t>
      </w:r>
      <w:proofErr w:type="spellStart"/>
      <w:r>
        <w:t>exampleServer</w:t>
      </w:r>
      <w:proofErr w:type="spellEnd"/>
      <w:r>
        <w:t>** and **</w:t>
      </w:r>
      <w:proofErr w:type="spellStart"/>
      <w:r>
        <w:t>exampleUI</w:t>
      </w:r>
      <w:proofErr w:type="spellEnd"/>
      <w:r>
        <w:t>** are being called with their **name** arguments being those values.</w:t>
      </w:r>
      <w:r w:rsidR="004F7EF7">
        <w:t xml:space="preserve"> </w:t>
      </w:r>
      <w:r w:rsidR="00F9261E">
        <w:t>Though I am not going to do it just now, it is possible to combine **</w:t>
      </w:r>
      <w:proofErr w:type="spellStart"/>
      <w:r w:rsidR="00F9261E">
        <w:t>exampleServer</w:t>
      </w:r>
      <w:proofErr w:type="spellEnd"/>
      <w:r w:rsidR="00F9261E">
        <w:t>** and **</w:t>
      </w:r>
      <w:proofErr w:type="spellStart"/>
      <w:r w:rsidR="00F9261E">
        <w:t>exampleUI</w:t>
      </w:r>
      <w:proofErr w:type="spellEnd"/>
      <w:r w:rsidR="00F9261E">
        <w:t>** so **</w:t>
      </w:r>
      <w:proofErr w:type="spellStart"/>
      <w:r w:rsidR="00F9261E">
        <w:t>lapply</w:t>
      </w:r>
      <w:proofErr w:type="spellEnd"/>
      <w:r w:rsidR="00F9261E">
        <w:t>** needs only be used once here.</w:t>
      </w:r>
    </w:p>
    <w:p w:rsidR="00424984" w:rsidRDefault="00424984" w:rsidP="00A8089D">
      <w:r>
        <w:t>The next thing I want to do within this section is set up some control over **</w:t>
      </w:r>
      <w:proofErr w:type="spellStart"/>
      <w:r>
        <w:t>renderTable</w:t>
      </w:r>
      <w:proofErr w:type="spellEnd"/>
      <w:r>
        <w:t>** within **</w:t>
      </w:r>
      <w:proofErr w:type="spellStart"/>
      <w:r>
        <w:t>exampleServer</w:t>
      </w:r>
      <w:proofErr w:type="spellEnd"/>
      <w:r>
        <w:t xml:space="preserve">**. That will wrap up this section as what remains to cover will be in the </w:t>
      </w:r>
      <w:proofErr w:type="gramStart"/>
      <w:r>
        <w:t>Advanced</w:t>
      </w:r>
      <w:proofErr w:type="gramEnd"/>
      <w:r>
        <w:t xml:space="preserve"> sections.</w:t>
      </w:r>
    </w:p>
    <w:p w:rsidR="00424984" w:rsidRDefault="00424984" w:rsidP="00A8089D">
      <w:r>
        <w:lastRenderedPageBreak/>
        <w:t xml:space="preserve">The </w:t>
      </w:r>
      <w:r w:rsidR="00493185">
        <w:t>**striping** control is within the UI module, so calling it will be easy, but not quite as easy as just passing **</w:t>
      </w:r>
      <w:proofErr w:type="spellStart"/>
      <w:r w:rsidR="00493185">
        <w:t>input$striping</w:t>
      </w:r>
      <w:proofErr w:type="spellEnd"/>
      <w:r w:rsidR="00493185">
        <w:t>** to the appropriate argument for **</w:t>
      </w:r>
      <w:proofErr w:type="spellStart"/>
      <w:r w:rsidR="00493185">
        <w:t>renderTable</w:t>
      </w:r>
      <w:proofErr w:type="spellEnd"/>
      <w:r w:rsidR="00493185">
        <w:t>**.</w:t>
      </w:r>
    </w:p>
    <w:p w:rsidR="00493185" w:rsidRDefault="00493185" w:rsidP="00493185">
      <w:pPr>
        <w:pStyle w:val="Code"/>
      </w:pPr>
      <w:r>
        <w:t xml:space="preserve">```{r echo = TRUE, </w:t>
      </w:r>
      <w:proofErr w:type="spellStart"/>
      <w:r>
        <w:t>eval</w:t>
      </w:r>
      <w:proofErr w:type="spellEnd"/>
      <w:r>
        <w:t xml:space="preserve"> = FALSE}</w:t>
      </w:r>
    </w:p>
    <w:p w:rsidR="00493185" w:rsidRDefault="00493185" w:rsidP="00493185">
      <w:pPr>
        <w:pStyle w:val="Code"/>
      </w:pPr>
      <w:proofErr w:type="spellStart"/>
      <w:proofErr w:type="gramStart"/>
      <w:r>
        <w:t>exampleServer</w:t>
      </w:r>
      <w:proofErr w:type="spellEnd"/>
      <w:proofErr w:type="gramEnd"/>
      <w:r>
        <w:tab/>
        <w:t>&lt;-</w:t>
      </w:r>
      <w:r>
        <w:tab/>
        <w:t>function(name)</w:t>
      </w:r>
      <w:r>
        <w:tab/>
        <w:t>{</w:t>
      </w:r>
    </w:p>
    <w:p w:rsidR="00493185" w:rsidRDefault="00493185" w:rsidP="00493185">
      <w:pPr>
        <w:pStyle w:val="Code"/>
      </w:pPr>
      <w:r>
        <w:tab/>
      </w:r>
      <w:proofErr w:type="spellStart"/>
      <w:proofErr w:type="gramStart"/>
      <w:r>
        <w:t>moduleServer</w:t>
      </w:r>
      <w:proofErr w:type="spellEnd"/>
      <w:r>
        <w:t>(</w:t>
      </w:r>
      <w:proofErr w:type="gramEnd"/>
      <w:r>
        <w:t>name, function(input, output, session)</w:t>
      </w:r>
      <w:r>
        <w:tab/>
        <w:t>{</w:t>
      </w:r>
    </w:p>
    <w:p w:rsidR="00493185" w:rsidRDefault="00493185" w:rsidP="00493185">
      <w:pPr>
        <w:pStyle w:val="Code"/>
      </w:pPr>
      <w:r>
        <w:tab/>
      </w:r>
      <w:r>
        <w:tab/>
      </w:r>
      <w:proofErr w:type="spellStart"/>
      <w:proofErr w:type="gramStart"/>
      <w:r>
        <w:t>exTAB</w:t>
      </w:r>
      <w:proofErr w:type="spellEnd"/>
      <w:proofErr w:type="gramEnd"/>
      <w:r>
        <w:tab/>
        <w:t>&lt;-</w:t>
      </w:r>
      <w:r>
        <w:tab/>
        <w:t>reactive(</w:t>
      </w:r>
      <w:proofErr w:type="spellStart"/>
      <w:r>
        <w:t>exFUN</w:t>
      </w:r>
      <w:proofErr w:type="spellEnd"/>
      <w:r>
        <w:t>(</w:t>
      </w:r>
      <w:proofErr w:type="spellStart"/>
      <w:r>
        <w:t>input$randCount</w:t>
      </w:r>
      <w:proofErr w:type="spellEnd"/>
      <w:r>
        <w:t>))</w:t>
      </w:r>
    </w:p>
    <w:p w:rsidR="00493185" w:rsidRDefault="00493185" w:rsidP="00493185">
      <w:pPr>
        <w:pStyle w:val="Code"/>
      </w:pPr>
    </w:p>
    <w:p w:rsidR="00493185" w:rsidRDefault="00493185" w:rsidP="00493185">
      <w:pPr>
        <w:pStyle w:val="Code"/>
      </w:pPr>
      <w:r>
        <w:tab/>
      </w:r>
      <w:r>
        <w:tab/>
      </w:r>
      <w:proofErr w:type="spellStart"/>
      <w:proofErr w:type="gramStart"/>
      <w:r>
        <w:t>output$</w:t>
      </w:r>
      <w:proofErr w:type="gramEnd"/>
      <w:r>
        <w:t>TAB</w:t>
      </w:r>
      <w:proofErr w:type="spellEnd"/>
      <w:r>
        <w:tab/>
        <w:t>&lt;-</w:t>
      </w:r>
      <w:r>
        <w:tab/>
      </w:r>
      <w:proofErr w:type="spellStart"/>
      <w:r>
        <w:t>renderTable</w:t>
      </w:r>
      <w:proofErr w:type="spellEnd"/>
      <w:r>
        <w:t>(</w:t>
      </w:r>
      <w:proofErr w:type="spellStart"/>
      <w:r>
        <w:t>exTAB</w:t>
      </w:r>
      <w:proofErr w:type="spellEnd"/>
      <w:r>
        <w:t>(),</w:t>
      </w:r>
      <w:r>
        <w:tab/>
        <w:t>striped = reactive(</w:t>
      </w:r>
      <w:proofErr w:type="spellStart"/>
      <w:r>
        <w:t>input$striping</w:t>
      </w:r>
      <w:proofErr w:type="spellEnd"/>
      <w:r>
        <w:t>))</w:t>
      </w:r>
    </w:p>
    <w:p w:rsidR="00493185" w:rsidRDefault="00493185" w:rsidP="00493185">
      <w:pPr>
        <w:pStyle w:val="Code"/>
      </w:pPr>
      <w:r>
        <w:tab/>
        <w:t>})</w:t>
      </w:r>
    </w:p>
    <w:p w:rsidR="00493185" w:rsidRDefault="00493185" w:rsidP="00493185">
      <w:pPr>
        <w:pStyle w:val="Code"/>
      </w:pPr>
      <w:r>
        <w:t>}</w:t>
      </w:r>
    </w:p>
    <w:p w:rsidR="00493185" w:rsidRDefault="00493185" w:rsidP="00493185">
      <w:pPr>
        <w:pStyle w:val="Code"/>
      </w:pPr>
      <w:r>
        <w:t>```</w:t>
      </w:r>
    </w:p>
    <w:p w:rsidR="003D1FDA" w:rsidRPr="002D0945" w:rsidRDefault="00493185" w:rsidP="00DC4785">
      <w:r>
        <w:t>As you can see I have had to surround the input with **reactive**. This is because the options for **</w:t>
      </w:r>
      <w:proofErr w:type="spellStart"/>
      <w:r>
        <w:t>renderTable</w:t>
      </w:r>
      <w:proofErr w:type="spellEnd"/>
      <w:r>
        <w:t xml:space="preserve">** do not natively accept reactive values; only the table expression itself can be a reactive without </w:t>
      </w:r>
      <w:r w:rsidR="00A1691C">
        <w:t>stating as much</w:t>
      </w:r>
      <w:r>
        <w:t>.</w:t>
      </w:r>
      <w:r w:rsidR="000907F0">
        <w:t xml:space="preserve"> Now when the input changes, the table will be forced to update to whatever the new value is for **striping**. This updating would also trigger new random numbers to be generated if not for the use of **</w:t>
      </w:r>
      <w:proofErr w:type="spellStart"/>
      <w:r w:rsidR="000907F0">
        <w:t>exTAB</w:t>
      </w:r>
      <w:proofErr w:type="spellEnd"/>
      <w:r w:rsidR="000907F0">
        <w:t>**, as that is not bound to this input.</w:t>
      </w:r>
    </w:p>
    <w:sectPr w:rsidR="003D1FDA" w:rsidRPr="002D0945" w:rsidSect="00D279A2">
      <w:headerReference w:type="default" r:id="rId10"/>
      <w:footerReference w:type="first" r:id="rId11"/>
      <w:type w:val="evenPage"/>
      <w:pgSz w:w="12240" w:h="15840" w:code="1"/>
      <w:pgMar w:top="1440" w:right="1440" w:bottom="1440" w:left="1440" w:header="720" w:footer="720" w:gutter="0"/>
      <w:pgNumType w:fmt="upperLetter"/>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131" w:rsidRDefault="00500131" w:rsidP="00132148">
      <w:r>
        <w:separator/>
      </w:r>
    </w:p>
  </w:endnote>
  <w:endnote w:type="continuationSeparator" w:id="0">
    <w:p w:rsidR="00500131" w:rsidRDefault="00500131" w:rsidP="00132148">
      <w:r>
        <w:continuationSeparator/>
      </w:r>
    </w:p>
  </w:endnote>
  <w:endnote w:type="continuationNotice" w:id="1">
    <w:p w:rsidR="00500131" w:rsidRDefault="005001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BA" w:rsidRDefault="00193CBA" w:rsidP="00F16FA2">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131" w:rsidRDefault="00500131" w:rsidP="00132148">
      <w:r>
        <w:separator/>
      </w:r>
    </w:p>
  </w:footnote>
  <w:footnote w:type="continuationSeparator" w:id="0">
    <w:p w:rsidR="00500131" w:rsidRDefault="00500131" w:rsidP="00132148">
      <w:r>
        <w:continuationSeparator/>
      </w:r>
    </w:p>
  </w:footnote>
  <w:footnote w:type="continuationNotice" w:id="1">
    <w:p w:rsidR="00500131" w:rsidRDefault="0050013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9F" w:rsidRDefault="000F2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564A"/>
    <w:multiLevelType w:val="hybridMultilevel"/>
    <w:tmpl w:val="3210F2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1332C"/>
    <w:multiLevelType w:val="hybridMultilevel"/>
    <w:tmpl w:val="AD02B8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5A4FA4"/>
    <w:multiLevelType w:val="hybridMultilevel"/>
    <w:tmpl w:val="E8327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9F36FD2"/>
    <w:multiLevelType w:val="hybridMultilevel"/>
    <w:tmpl w:val="1492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B1668"/>
    <w:multiLevelType w:val="hybridMultilevel"/>
    <w:tmpl w:val="AC4A36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0739B4"/>
    <w:multiLevelType w:val="hybridMultilevel"/>
    <w:tmpl w:val="BE4AB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6518A"/>
    <w:multiLevelType w:val="hybridMultilevel"/>
    <w:tmpl w:val="9F74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BF3"/>
    <w:rsid w:val="000017B8"/>
    <w:rsid w:val="00002D12"/>
    <w:rsid w:val="000030D8"/>
    <w:rsid w:val="00003318"/>
    <w:rsid w:val="00004278"/>
    <w:rsid w:val="00004F64"/>
    <w:rsid w:val="000053E3"/>
    <w:rsid w:val="00006C61"/>
    <w:rsid w:val="00006E39"/>
    <w:rsid w:val="00006E62"/>
    <w:rsid w:val="000075F7"/>
    <w:rsid w:val="00012102"/>
    <w:rsid w:val="000165F6"/>
    <w:rsid w:val="00020A89"/>
    <w:rsid w:val="00021E93"/>
    <w:rsid w:val="0002542B"/>
    <w:rsid w:val="000258FC"/>
    <w:rsid w:val="0002664D"/>
    <w:rsid w:val="00026818"/>
    <w:rsid w:val="00026BD9"/>
    <w:rsid w:val="00026DC3"/>
    <w:rsid w:val="00026FBF"/>
    <w:rsid w:val="0003171A"/>
    <w:rsid w:val="00032246"/>
    <w:rsid w:val="00032362"/>
    <w:rsid w:val="000327CF"/>
    <w:rsid w:val="000327EE"/>
    <w:rsid w:val="00033AA5"/>
    <w:rsid w:val="00034465"/>
    <w:rsid w:val="000351BA"/>
    <w:rsid w:val="00036150"/>
    <w:rsid w:val="00036EDB"/>
    <w:rsid w:val="0003704F"/>
    <w:rsid w:val="0004093F"/>
    <w:rsid w:val="00040AE8"/>
    <w:rsid w:val="00042972"/>
    <w:rsid w:val="00042BB0"/>
    <w:rsid w:val="00044109"/>
    <w:rsid w:val="000443FF"/>
    <w:rsid w:val="00045F11"/>
    <w:rsid w:val="0004602A"/>
    <w:rsid w:val="00047542"/>
    <w:rsid w:val="00051511"/>
    <w:rsid w:val="00054367"/>
    <w:rsid w:val="00055FA8"/>
    <w:rsid w:val="000560F7"/>
    <w:rsid w:val="00057623"/>
    <w:rsid w:val="000577C7"/>
    <w:rsid w:val="00057AE1"/>
    <w:rsid w:val="00062C58"/>
    <w:rsid w:val="00062D94"/>
    <w:rsid w:val="00063F5B"/>
    <w:rsid w:val="0006782A"/>
    <w:rsid w:val="00071660"/>
    <w:rsid w:val="00071FF4"/>
    <w:rsid w:val="00072285"/>
    <w:rsid w:val="00072E8F"/>
    <w:rsid w:val="00073652"/>
    <w:rsid w:val="00073CD3"/>
    <w:rsid w:val="00074B87"/>
    <w:rsid w:val="00076A6A"/>
    <w:rsid w:val="0008060E"/>
    <w:rsid w:val="00080F9A"/>
    <w:rsid w:val="00083EC4"/>
    <w:rsid w:val="0008460A"/>
    <w:rsid w:val="000846A8"/>
    <w:rsid w:val="00085EEF"/>
    <w:rsid w:val="00086BCA"/>
    <w:rsid w:val="00087D1C"/>
    <w:rsid w:val="00087F85"/>
    <w:rsid w:val="00090290"/>
    <w:rsid w:val="000907F0"/>
    <w:rsid w:val="00091196"/>
    <w:rsid w:val="00091A50"/>
    <w:rsid w:val="00092108"/>
    <w:rsid w:val="00092995"/>
    <w:rsid w:val="00093702"/>
    <w:rsid w:val="000955C2"/>
    <w:rsid w:val="000A0C2E"/>
    <w:rsid w:val="000A1A45"/>
    <w:rsid w:val="000A27B8"/>
    <w:rsid w:val="000A2CC7"/>
    <w:rsid w:val="000A36F0"/>
    <w:rsid w:val="000A3E55"/>
    <w:rsid w:val="000B0B53"/>
    <w:rsid w:val="000B0E24"/>
    <w:rsid w:val="000B24BB"/>
    <w:rsid w:val="000B4390"/>
    <w:rsid w:val="000B6F91"/>
    <w:rsid w:val="000C07E2"/>
    <w:rsid w:val="000C0C00"/>
    <w:rsid w:val="000C0DA9"/>
    <w:rsid w:val="000C194F"/>
    <w:rsid w:val="000C1B6F"/>
    <w:rsid w:val="000C238B"/>
    <w:rsid w:val="000C5C93"/>
    <w:rsid w:val="000C5DB5"/>
    <w:rsid w:val="000C67AC"/>
    <w:rsid w:val="000C6B77"/>
    <w:rsid w:val="000C6C81"/>
    <w:rsid w:val="000C705B"/>
    <w:rsid w:val="000D1553"/>
    <w:rsid w:val="000D1A6B"/>
    <w:rsid w:val="000D2BDC"/>
    <w:rsid w:val="000D3AD3"/>
    <w:rsid w:val="000D3EDC"/>
    <w:rsid w:val="000D6512"/>
    <w:rsid w:val="000D69E7"/>
    <w:rsid w:val="000E2A53"/>
    <w:rsid w:val="000E573F"/>
    <w:rsid w:val="000E7435"/>
    <w:rsid w:val="000E7F17"/>
    <w:rsid w:val="000F0810"/>
    <w:rsid w:val="000F2001"/>
    <w:rsid w:val="000F2C9F"/>
    <w:rsid w:val="000F36D0"/>
    <w:rsid w:val="000F3766"/>
    <w:rsid w:val="000F567A"/>
    <w:rsid w:val="000F5EFD"/>
    <w:rsid w:val="000F6D72"/>
    <w:rsid w:val="000F743B"/>
    <w:rsid w:val="000F75CA"/>
    <w:rsid w:val="00101619"/>
    <w:rsid w:val="00101692"/>
    <w:rsid w:val="00101BC4"/>
    <w:rsid w:val="00102978"/>
    <w:rsid w:val="00103381"/>
    <w:rsid w:val="00103BC4"/>
    <w:rsid w:val="00103CE1"/>
    <w:rsid w:val="001041E2"/>
    <w:rsid w:val="0010425E"/>
    <w:rsid w:val="00104282"/>
    <w:rsid w:val="00105C93"/>
    <w:rsid w:val="00106DFF"/>
    <w:rsid w:val="00107080"/>
    <w:rsid w:val="001105D1"/>
    <w:rsid w:val="00111DE8"/>
    <w:rsid w:val="00112365"/>
    <w:rsid w:val="00113597"/>
    <w:rsid w:val="0011394F"/>
    <w:rsid w:val="001144B6"/>
    <w:rsid w:val="00122C21"/>
    <w:rsid w:val="00123540"/>
    <w:rsid w:val="00124876"/>
    <w:rsid w:val="001248E3"/>
    <w:rsid w:val="00125A35"/>
    <w:rsid w:val="00126B1D"/>
    <w:rsid w:val="00127356"/>
    <w:rsid w:val="00132148"/>
    <w:rsid w:val="00135925"/>
    <w:rsid w:val="00136611"/>
    <w:rsid w:val="00136E10"/>
    <w:rsid w:val="0013776F"/>
    <w:rsid w:val="00137C7B"/>
    <w:rsid w:val="00142012"/>
    <w:rsid w:val="001433FC"/>
    <w:rsid w:val="00143567"/>
    <w:rsid w:val="00143C6A"/>
    <w:rsid w:val="00143F64"/>
    <w:rsid w:val="001461B4"/>
    <w:rsid w:val="00146E5E"/>
    <w:rsid w:val="001475DE"/>
    <w:rsid w:val="001520FF"/>
    <w:rsid w:val="001526AE"/>
    <w:rsid w:val="00152772"/>
    <w:rsid w:val="00152B1F"/>
    <w:rsid w:val="001533DC"/>
    <w:rsid w:val="001548F3"/>
    <w:rsid w:val="00155153"/>
    <w:rsid w:val="001562D2"/>
    <w:rsid w:val="00156637"/>
    <w:rsid w:val="0016067E"/>
    <w:rsid w:val="00160AA1"/>
    <w:rsid w:val="00161F72"/>
    <w:rsid w:val="00164BB2"/>
    <w:rsid w:val="0016514C"/>
    <w:rsid w:val="001662E4"/>
    <w:rsid w:val="00166965"/>
    <w:rsid w:val="00166B9E"/>
    <w:rsid w:val="00167E9F"/>
    <w:rsid w:val="00170468"/>
    <w:rsid w:val="00170568"/>
    <w:rsid w:val="00170C09"/>
    <w:rsid w:val="00171C6C"/>
    <w:rsid w:val="001728C6"/>
    <w:rsid w:val="001729ED"/>
    <w:rsid w:val="00174A78"/>
    <w:rsid w:val="00174E7A"/>
    <w:rsid w:val="001757A9"/>
    <w:rsid w:val="001768C6"/>
    <w:rsid w:val="00176E13"/>
    <w:rsid w:val="001770B0"/>
    <w:rsid w:val="00181836"/>
    <w:rsid w:val="00185082"/>
    <w:rsid w:val="00185354"/>
    <w:rsid w:val="001868D4"/>
    <w:rsid w:val="001878F3"/>
    <w:rsid w:val="001906E8"/>
    <w:rsid w:val="001907A4"/>
    <w:rsid w:val="00192025"/>
    <w:rsid w:val="001923FA"/>
    <w:rsid w:val="001938E6"/>
    <w:rsid w:val="00193CBA"/>
    <w:rsid w:val="00196067"/>
    <w:rsid w:val="001A14AD"/>
    <w:rsid w:val="001A22D8"/>
    <w:rsid w:val="001A24C3"/>
    <w:rsid w:val="001A250B"/>
    <w:rsid w:val="001A297D"/>
    <w:rsid w:val="001A3662"/>
    <w:rsid w:val="001A3C24"/>
    <w:rsid w:val="001A49D0"/>
    <w:rsid w:val="001B05A4"/>
    <w:rsid w:val="001B42FF"/>
    <w:rsid w:val="001B7F90"/>
    <w:rsid w:val="001C0BA3"/>
    <w:rsid w:val="001C10F5"/>
    <w:rsid w:val="001C1A8C"/>
    <w:rsid w:val="001C2949"/>
    <w:rsid w:val="001C326C"/>
    <w:rsid w:val="001C5F0E"/>
    <w:rsid w:val="001D0550"/>
    <w:rsid w:val="001D078B"/>
    <w:rsid w:val="001D19DC"/>
    <w:rsid w:val="001D1F00"/>
    <w:rsid w:val="001D4ECA"/>
    <w:rsid w:val="001D503B"/>
    <w:rsid w:val="001D5121"/>
    <w:rsid w:val="001E04BC"/>
    <w:rsid w:val="001E0B05"/>
    <w:rsid w:val="001E2E13"/>
    <w:rsid w:val="001E4213"/>
    <w:rsid w:val="001E49FB"/>
    <w:rsid w:val="001E4B38"/>
    <w:rsid w:val="001E4D2F"/>
    <w:rsid w:val="001E4D56"/>
    <w:rsid w:val="001E510F"/>
    <w:rsid w:val="001E60FA"/>
    <w:rsid w:val="001E6FE3"/>
    <w:rsid w:val="001E6FF2"/>
    <w:rsid w:val="001F0107"/>
    <w:rsid w:val="001F0E30"/>
    <w:rsid w:val="001F13EF"/>
    <w:rsid w:val="001F4354"/>
    <w:rsid w:val="001F443B"/>
    <w:rsid w:val="001F5AD2"/>
    <w:rsid w:val="001F79C6"/>
    <w:rsid w:val="001F7A80"/>
    <w:rsid w:val="00202EEB"/>
    <w:rsid w:val="0020426A"/>
    <w:rsid w:val="00204CF5"/>
    <w:rsid w:val="002051A9"/>
    <w:rsid w:val="002068AC"/>
    <w:rsid w:val="00210285"/>
    <w:rsid w:val="0021052C"/>
    <w:rsid w:val="00210E3D"/>
    <w:rsid w:val="00212333"/>
    <w:rsid w:val="00212587"/>
    <w:rsid w:val="00215038"/>
    <w:rsid w:val="002166E2"/>
    <w:rsid w:val="002218D9"/>
    <w:rsid w:val="00223AF0"/>
    <w:rsid w:val="00224030"/>
    <w:rsid w:val="00224BF3"/>
    <w:rsid w:val="002252CF"/>
    <w:rsid w:val="0022568A"/>
    <w:rsid w:val="0022689C"/>
    <w:rsid w:val="0023020D"/>
    <w:rsid w:val="002305E6"/>
    <w:rsid w:val="00231151"/>
    <w:rsid w:val="00232748"/>
    <w:rsid w:val="00234323"/>
    <w:rsid w:val="00234F32"/>
    <w:rsid w:val="00234F5E"/>
    <w:rsid w:val="0024289F"/>
    <w:rsid w:val="00242ACE"/>
    <w:rsid w:val="00242FA5"/>
    <w:rsid w:val="00243BA3"/>
    <w:rsid w:val="002448B7"/>
    <w:rsid w:val="00245586"/>
    <w:rsid w:val="00246F26"/>
    <w:rsid w:val="00247356"/>
    <w:rsid w:val="00250182"/>
    <w:rsid w:val="00250239"/>
    <w:rsid w:val="00250B6C"/>
    <w:rsid w:val="00250C8E"/>
    <w:rsid w:val="00251D8F"/>
    <w:rsid w:val="00251E27"/>
    <w:rsid w:val="00252C42"/>
    <w:rsid w:val="0025354D"/>
    <w:rsid w:val="00253934"/>
    <w:rsid w:val="00254BE0"/>
    <w:rsid w:val="00255C47"/>
    <w:rsid w:val="002569BC"/>
    <w:rsid w:val="002572EA"/>
    <w:rsid w:val="00257E64"/>
    <w:rsid w:val="00261ADF"/>
    <w:rsid w:val="002642C6"/>
    <w:rsid w:val="00264DC3"/>
    <w:rsid w:val="00265092"/>
    <w:rsid w:val="00265FAA"/>
    <w:rsid w:val="00267AAE"/>
    <w:rsid w:val="002701C1"/>
    <w:rsid w:val="00270732"/>
    <w:rsid w:val="00271F68"/>
    <w:rsid w:val="00272652"/>
    <w:rsid w:val="0027285F"/>
    <w:rsid w:val="002740C7"/>
    <w:rsid w:val="00276050"/>
    <w:rsid w:val="00281563"/>
    <w:rsid w:val="002816BC"/>
    <w:rsid w:val="00281776"/>
    <w:rsid w:val="00281C40"/>
    <w:rsid w:val="0028555C"/>
    <w:rsid w:val="0028725E"/>
    <w:rsid w:val="00287668"/>
    <w:rsid w:val="00287EB1"/>
    <w:rsid w:val="00291519"/>
    <w:rsid w:val="00291F6F"/>
    <w:rsid w:val="002921C3"/>
    <w:rsid w:val="002923B5"/>
    <w:rsid w:val="0029328E"/>
    <w:rsid w:val="002948DF"/>
    <w:rsid w:val="00295CB4"/>
    <w:rsid w:val="00297EEF"/>
    <w:rsid w:val="002A0207"/>
    <w:rsid w:val="002A398A"/>
    <w:rsid w:val="002A42B4"/>
    <w:rsid w:val="002A6FFA"/>
    <w:rsid w:val="002B0A82"/>
    <w:rsid w:val="002B369D"/>
    <w:rsid w:val="002B474C"/>
    <w:rsid w:val="002B667D"/>
    <w:rsid w:val="002B74B5"/>
    <w:rsid w:val="002C0C37"/>
    <w:rsid w:val="002C3142"/>
    <w:rsid w:val="002C3B90"/>
    <w:rsid w:val="002C47DD"/>
    <w:rsid w:val="002C6362"/>
    <w:rsid w:val="002C7042"/>
    <w:rsid w:val="002C71CB"/>
    <w:rsid w:val="002C7DD1"/>
    <w:rsid w:val="002D0945"/>
    <w:rsid w:val="002D19A8"/>
    <w:rsid w:val="002D3343"/>
    <w:rsid w:val="002D35F1"/>
    <w:rsid w:val="002D3B30"/>
    <w:rsid w:val="002D59BA"/>
    <w:rsid w:val="002D65C0"/>
    <w:rsid w:val="002D6CFE"/>
    <w:rsid w:val="002D7B07"/>
    <w:rsid w:val="002E08AF"/>
    <w:rsid w:val="002E1370"/>
    <w:rsid w:val="002E1CC9"/>
    <w:rsid w:val="002E2470"/>
    <w:rsid w:val="002E2CAC"/>
    <w:rsid w:val="002E2FF4"/>
    <w:rsid w:val="002E3366"/>
    <w:rsid w:val="002E3C7B"/>
    <w:rsid w:val="002E571D"/>
    <w:rsid w:val="002F0D9C"/>
    <w:rsid w:val="002F1C57"/>
    <w:rsid w:val="002F3527"/>
    <w:rsid w:val="002F41EE"/>
    <w:rsid w:val="002F6D54"/>
    <w:rsid w:val="002F6F89"/>
    <w:rsid w:val="002F78FC"/>
    <w:rsid w:val="0030013A"/>
    <w:rsid w:val="003025C2"/>
    <w:rsid w:val="00307226"/>
    <w:rsid w:val="0030734B"/>
    <w:rsid w:val="00307927"/>
    <w:rsid w:val="00310882"/>
    <w:rsid w:val="00312C88"/>
    <w:rsid w:val="003131C7"/>
    <w:rsid w:val="003135D8"/>
    <w:rsid w:val="00313864"/>
    <w:rsid w:val="003152B0"/>
    <w:rsid w:val="003165BD"/>
    <w:rsid w:val="00316ACD"/>
    <w:rsid w:val="00317526"/>
    <w:rsid w:val="003206FD"/>
    <w:rsid w:val="00320D3E"/>
    <w:rsid w:val="00321AD7"/>
    <w:rsid w:val="00321CB9"/>
    <w:rsid w:val="00321EEF"/>
    <w:rsid w:val="00324376"/>
    <w:rsid w:val="00325845"/>
    <w:rsid w:val="003265A4"/>
    <w:rsid w:val="0032737C"/>
    <w:rsid w:val="003310D3"/>
    <w:rsid w:val="003311C2"/>
    <w:rsid w:val="0033209C"/>
    <w:rsid w:val="00334D75"/>
    <w:rsid w:val="00334D7F"/>
    <w:rsid w:val="00335718"/>
    <w:rsid w:val="003402B2"/>
    <w:rsid w:val="00342BBE"/>
    <w:rsid w:val="00342F09"/>
    <w:rsid w:val="0034371E"/>
    <w:rsid w:val="00343E75"/>
    <w:rsid w:val="00344509"/>
    <w:rsid w:val="00344792"/>
    <w:rsid w:val="00345388"/>
    <w:rsid w:val="003455E3"/>
    <w:rsid w:val="003475C7"/>
    <w:rsid w:val="0035031D"/>
    <w:rsid w:val="00351D3F"/>
    <w:rsid w:val="00352C42"/>
    <w:rsid w:val="00353B8C"/>
    <w:rsid w:val="00353FA0"/>
    <w:rsid w:val="00355B52"/>
    <w:rsid w:val="00355D88"/>
    <w:rsid w:val="0035648A"/>
    <w:rsid w:val="0035770F"/>
    <w:rsid w:val="00360455"/>
    <w:rsid w:val="003614F2"/>
    <w:rsid w:val="00363966"/>
    <w:rsid w:val="003641D4"/>
    <w:rsid w:val="00366AF5"/>
    <w:rsid w:val="003710C0"/>
    <w:rsid w:val="00377143"/>
    <w:rsid w:val="00380BF3"/>
    <w:rsid w:val="00381EC4"/>
    <w:rsid w:val="00384D1B"/>
    <w:rsid w:val="0038517A"/>
    <w:rsid w:val="00385CC9"/>
    <w:rsid w:val="003861D0"/>
    <w:rsid w:val="00386EDE"/>
    <w:rsid w:val="00390144"/>
    <w:rsid w:val="00390CD8"/>
    <w:rsid w:val="00390DCC"/>
    <w:rsid w:val="00391307"/>
    <w:rsid w:val="00392AF2"/>
    <w:rsid w:val="0039320A"/>
    <w:rsid w:val="0039496F"/>
    <w:rsid w:val="0039503C"/>
    <w:rsid w:val="003A0296"/>
    <w:rsid w:val="003A2215"/>
    <w:rsid w:val="003A760D"/>
    <w:rsid w:val="003A7EA7"/>
    <w:rsid w:val="003B043C"/>
    <w:rsid w:val="003B129E"/>
    <w:rsid w:val="003B461E"/>
    <w:rsid w:val="003B4B1F"/>
    <w:rsid w:val="003B5AAD"/>
    <w:rsid w:val="003B688F"/>
    <w:rsid w:val="003C12C3"/>
    <w:rsid w:val="003C5EDE"/>
    <w:rsid w:val="003C7E22"/>
    <w:rsid w:val="003D0AB4"/>
    <w:rsid w:val="003D0C56"/>
    <w:rsid w:val="003D1FDA"/>
    <w:rsid w:val="003D219E"/>
    <w:rsid w:val="003D2590"/>
    <w:rsid w:val="003D320C"/>
    <w:rsid w:val="003D342B"/>
    <w:rsid w:val="003D4064"/>
    <w:rsid w:val="003D408D"/>
    <w:rsid w:val="003D443B"/>
    <w:rsid w:val="003D7608"/>
    <w:rsid w:val="003E0DB0"/>
    <w:rsid w:val="003E238D"/>
    <w:rsid w:val="003E334B"/>
    <w:rsid w:val="003E5130"/>
    <w:rsid w:val="003E55FD"/>
    <w:rsid w:val="003E5A1E"/>
    <w:rsid w:val="003E6762"/>
    <w:rsid w:val="003E68CE"/>
    <w:rsid w:val="003E6CD4"/>
    <w:rsid w:val="003E7839"/>
    <w:rsid w:val="003F0553"/>
    <w:rsid w:val="003F09B9"/>
    <w:rsid w:val="003F30FC"/>
    <w:rsid w:val="003F386B"/>
    <w:rsid w:val="003F5DEB"/>
    <w:rsid w:val="003F61F2"/>
    <w:rsid w:val="003F7A73"/>
    <w:rsid w:val="00400287"/>
    <w:rsid w:val="00400812"/>
    <w:rsid w:val="00401B34"/>
    <w:rsid w:val="00403355"/>
    <w:rsid w:val="00403572"/>
    <w:rsid w:val="00403B4E"/>
    <w:rsid w:val="00405191"/>
    <w:rsid w:val="00405393"/>
    <w:rsid w:val="0040676D"/>
    <w:rsid w:val="00406813"/>
    <w:rsid w:val="004108B8"/>
    <w:rsid w:val="00410F8B"/>
    <w:rsid w:val="00411A3C"/>
    <w:rsid w:val="0041381A"/>
    <w:rsid w:val="00414443"/>
    <w:rsid w:val="0041627A"/>
    <w:rsid w:val="00416849"/>
    <w:rsid w:val="0041752B"/>
    <w:rsid w:val="00420E0B"/>
    <w:rsid w:val="00421B14"/>
    <w:rsid w:val="00423E83"/>
    <w:rsid w:val="0042482B"/>
    <w:rsid w:val="00424984"/>
    <w:rsid w:val="004269D8"/>
    <w:rsid w:val="00427553"/>
    <w:rsid w:val="0043043E"/>
    <w:rsid w:val="00431A40"/>
    <w:rsid w:val="00432D75"/>
    <w:rsid w:val="00433A4F"/>
    <w:rsid w:val="00434CBD"/>
    <w:rsid w:val="00436ACC"/>
    <w:rsid w:val="00440096"/>
    <w:rsid w:val="00440712"/>
    <w:rsid w:val="0044178B"/>
    <w:rsid w:val="00441E92"/>
    <w:rsid w:val="0044353B"/>
    <w:rsid w:val="00443566"/>
    <w:rsid w:val="00443E64"/>
    <w:rsid w:val="00445419"/>
    <w:rsid w:val="00447FBD"/>
    <w:rsid w:val="0045082F"/>
    <w:rsid w:val="004519B4"/>
    <w:rsid w:val="00452C51"/>
    <w:rsid w:val="00452C8A"/>
    <w:rsid w:val="004552D2"/>
    <w:rsid w:val="00455894"/>
    <w:rsid w:val="004606B3"/>
    <w:rsid w:val="00460907"/>
    <w:rsid w:val="00461701"/>
    <w:rsid w:val="00463ECB"/>
    <w:rsid w:val="00465055"/>
    <w:rsid w:val="00466D18"/>
    <w:rsid w:val="00470C25"/>
    <w:rsid w:val="00471719"/>
    <w:rsid w:val="00472468"/>
    <w:rsid w:val="00472B72"/>
    <w:rsid w:val="004730F9"/>
    <w:rsid w:val="00474E46"/>
    <w:rsid w:val="004775A6"/>
    <w:rsid w:val="0047788C"/>
    <w:rsid w:val="004804A5"/>
    <w:rsid w:val="004806C4"/>
    <w:rsid w:val="00480D59"/>
    <w:rsid w:val="00481E55"/>
    <w:rsid w:val="00482413"/>
    <w:rsid w:val="00482CD8"/>
    <w:rsid w:val="0048381C"/>
    <w:rsid w:val="00485E18"/>
    <w:rsid w:val="004923F9"/>
    <w:rsid w:val="00493185"/>
    <w:rsid w:val="0049610E"/>
    <w:rsid w:val="004966A0"/>
    <w:rsid w:val="00497ED6"/>
    <w:rsid w:val="004A0D1A"/>
    <w:rsid w:val="004A1854"/>
    <w:rsid w:val="004A38FE"/>
    <w:rsid w:val="004A4983"/>
    <w:rsid w:val="004A688D"/>
    <w:rsid w:val="004A6F15"/>
    <w:rsid w:val="004B1CCE"/>
    <w:rsid w:val="004B20E6"/>
    <w:rsid w:val="004B3F2A"/>
    <w:rsid w:val="004B425D"/>
    <w:rsid w:val="004B7F6C"/>
    <w:rsid w:val="004C0C7A"/>
    <w:rsid w:val="004C1755"/>
    <w:rsid w:val="004C2FA0"/>
    <w:rsid w:val="004C33BD"/>
    <w:rsid w:val="004C3F1D"/>
    <w:rsid w:val="004D0367"/>
    <w:rsid w:val="004D0DE2"/>
    <w:rsid w:val="004D16DD"/>
    <w:rsid w:val="004D2E9E"/>
    <w:rsid w:val="004D2FB9"/>
    <w:rsid w:val="004D38FA"/>
    <w:rsid w:val="004D3D18"/>
    <w:rsid w:val="004D4D33"/>
    <w:rsid w:val="004D520B"/>
    <w:rsid w:val="004D57AB"/>
    <w:rsid w:val="004D5AE6"/>
    <w:rsid w:val="004D5E9D"/>
    <w:rsid w:val="004D61FB"/>
    <w:rsid w:val="004D682A"/>
    <w:rsid w:val="004E092C"/>
    <w:rsid w:val="004E1245"/>
    <w:rsid w:val="004E1350"/>
    <w:rsid w:val="004E1DC5"/>
    <w:rsid w:val="004E6592"/>
    <w:rsid w:val="004E68D0"/>
    <w:rsid w:val="004E6C7D"/>
    <w:rsid w:val="004F0998"/>
    <w:rsid w:val="004F23B9"/>
    <w:rsid w:val="004F51DE"/>
    <w:rsid w:val="004F758E"/>
    <w:rsid w:val="004F7EF7"/>
    <w:rsid w:val="00500131"/>
    <w:rsid w:val="00502143"/>
    <w:rsid w:val="005027BC"/>
    <w:rsid w:val="00502A32"/>
    <w:rsid w:val="00503EBD"/>
    <w:rsid w:val="005052FD"/>
    <w:rsid w:val="00510776"/>
    <w:rsid w:val="005111CE"/>
    <w:rsid w:val="00512BCF"/>
    <w:rsid w:val="00514E5B"/>
    <w:rsid w:val="00516C8C"/>
    <w:rsid w:val="00516D00"/>
    <w:rsid w:val="00517607"/>
    <w:rsid w:val="005203FE"/>
    <w:rsid w:val="0052113B"/>
    <w:rsid w:val="005216A0"/>
    <w:rsid w:val="005225F0"/>
    <w:rsid w:val="00524366"/>
    <w:rsid w:val="00524A48"/>
    <w:rsid w:val="005257DF"/>
    <w:rsid w:val="00525ADE"/>
    <w:rsid w:val="00525CB7"/>
    <w:rsid w:val="00525DBC"/>
    <w:rsid w:val="00526264"/>
    <w:rsid w:val="00527CB3"/>
    <w:rsid w:val="005304EA"/>
    <w:rsid w:val="005312A1"/>
    <w:rsid w:val="00532FF4"/>
    <w:rsid w:val="00533B45"/>
    <w:rsid w:val="00534C7D"/>
    <w:rsid w:val="005362A0"/>
    <w:rsid w:val="00536AD2"/>
    <w:rsid w:val="00537CAB"/>
    <w:rsid w:val="00542271"/>
    <w:rsid w:val="00542287"/>
    <w:rsid w:val="00542641"/>
    <w:rsid w:val="00542D81"/>
    <w:rsid w:val="0054415F"/>
    <w:rsid w:val="005445E8"/>
    <w:rsid w:val="00544D11"/>
    <w:rsid w:val="00545388"/>
    <w:rsid w:val="00545FAA"/>
    <w:rsid w:val="0054737A"/>
    <w:rsid w:val="00547EC7"/>
    <w:rsid w:val="005514C0"/>
    <w:rsid w:val="00551F43"/>
    <w:rsid w:val="00552B5C"/>
    <w:rsid w:val="0055376F"/>
    <w:rsid w:val="00554EE6"/>
    <w:rsid w:val="005552DB"/>
    <w:rsid w:val="005575BA"/>
    <w:rsid w:val="00557CD7"/>
    <w:rsid w:val="00557DEE"/>
    <w:rsid w:val="00557FE9"/>
    <w:rsid w:val="00561902"/>
    <w:rsid w:val="0056280D"/>
    <w:rsid w:val="00563E41"/>
    <w:rsid w:val="005663EB"/>
    <w:rsid w:val="00566CD3"/>
    <w:rsid w:val="005670F5"/>
    <w:rsid w:val="0056796C"/>
    <w:rsid w:val="00572622"/>
    <w:rsid w:val="00573BCB"/>
    <w:rsid w:val="00573D65"/>
    <w:rsid w:val="0057719C"/>
    <w:rsid w:val="0057734C"/>
    <w:rsid w:val="0058122C"/>
    <w:rsid w:val="00581700"/>
    <w:rsid w:val="00582064"/>
    <w:rsid w:val="00583518"/>
    <w:rsid w:val="0058379A"/>
    <w:rsid w:val="00583FC4"/>
    <w:rsid w:val="00584B78"/>
    <w:rsid w:val="00584EE1"/>
    <w:rsid w:val="0058531F"/>
    <w:rsid w:val="00585C89"/>
    <w:rsid w:val="00587CFE"/>
    <w:rsid w:val="005924F2"/>
    <w:rsid w:val="005929D1"/>
    <w:rsid w:val="005932FB"/>
    <w:rsid w:val="00593F19"/>
    <w:rsid w:val="0059421A"/>
    <w:rsid w:val="00596ECA"/>
    <w:rsid w:val="005A052A"/>
    <w:rsid w:val="005A0B14"/>
    <w:rsid w:val="005A1658"/>
    <w:rsid w:val="005A17F6"/>
    <w:rsid w:val="005A27FF"/>
    <w:rsid w:val="005A28E7"/>
    <w:rsid w:val="005A2A68"/>
    <w:rsid w:val="005A36F5"/>
    <w:rsid w:val="005A4A4B"/>
    <w:rsid w:val="005A5D80"/>
    <w:rsid w:val="005A68B7"/>
    <w:rsid w:val="005B0711"/>
    <w:rsid w:val="005B1CFC"/>
    <w:rsid w:val="005B20B6"/>
    <w:rsid w:val="005B38B2"/>
    <w:rsid w:val="005B72FF"/>
    <w:rsid w:val="005B7D5B"/>
    <w:rsid w:val="005C3312"/>
    <w:rsid w:val="005C3862"/>
    <w:rsid w:val="005C3C27"/>
    <w:rsid w:val="005C3F8C"/>
    <w:rsid w:val="005C4703"/>
    <w:rsid w:val="005C5EEC"/>
    <w:rsid w:val="005C7049"/>
    <w:rsid w:val="005C7286"/>
    <w:rsid w:val="005D0AD6"/>
    <w:rsid w:val="005D1DF1"/>
    <w:rsid w:val="005D2D76"/>
    <w:rsid w:val="005D391C"/>
    <w:rsid w:val="005D400E"/>
    <w:rsid w:val="005D4390"/>
    <w:rsid w:val="005D484C"/>
    <w:rsid w:val="005D4957"/>
    <w:rsid w:val="005D6069"/>
    <w:rsid w:val="005D705F"/>
    <w:rsid w:val="005E0374"/>
    <w:rsid w:val="005E2F18"/>
    <w:rsid w:val="005E34E9"/>
    <w:rsid w:val="005E64CE"/>
    <w:rsid w:val="005E788E"/>
    <w:rsid w:val="005E7D2F"/>
    <w:rsid w:val="005F0A38"/>
    <w:rsid w:val="005F1017"/>
    <w:rsid w:val="005F13B0"/>
    <w:rsid w:val="005F1CDF"/>
    <w:rsid w:val="005F3B52"/>
    <w:rsid w:val="005F4218"/>
    <w:rsid w:val="005F4316"/>
    <w:rsid w:val="005F5162"/>
    <w:rsid w:val="005F555A"/>
    <w:rsid w:val="005F698B"/>
    <w:rsid w:val="005F6D7E"/>
    <w:rsid w:val="006008F1"/>
    <w:rsid w:val="00602C7C"/>
    <w:rsid w:val="00602F21"/>
    <w:rsid w:val="00602FCD"/>
    <w:rsid w:val="00603800"/>
    <w:rsid w:val="00603B1E"/>
    <w:rsid w:val="00603F96"/>
    <w:rsid w:val="006045DC"/>
    <w:rsid w:val="00605112"/>
    <w:rsid w:val="00605F78"/>
    <w:rsid w:val="00606A0F"/>
    <w:rsid w:val="006123E5"/>
    <w:rsid w:val="006127B3"/>
    <w:rsid w:val="00612CF9"/>
    <w:rsid w:val="0061364B"/>
    <w:rsid w:val="00614242"/>
    <w:rsid w:val="0061474E"/>
    <w:rsid w:val="0061623B"/>
    <w:rsid w:val="006174EC"/>
    <w:rsid w:val="006205A8"/>
    <w:rsid w:val="00622003"/>
    <w:rsid w:val="00622C3E"/>
    <w:rsid w:val="006259E0"/>
    <w:rsid w:val="00626326"/>
    <w:rsid w:val="00626BA9"/>
    <w:rsid w:val="00626F08"/>
    <w:rsid w:val="0062713A"/>
    <w:rsid w:val="00627620"/>
    <w:rsid w:val="00631D86"/>
    <w:rsid w:val="006339FA"/>
    <w:rsid w:val="0063507B"/>
    <w:rsid w:val="006351CB"/>
    <w:rsid w:val="00635CAC"/>
    <w:rsid w:val="00636672"/>
    <w:rsid w:val="0064116E"/>
    <w:rsid w:val="00642CF0"/>
    <w:rsid w:val="00643AD1"/>
    <w:rsid w:val="006446AC"/>
    <w:rsid w:val="006446AE"/>
    <w:rsid w:val="00645DAD"/>
    <w:rsid w:val="00647005"/>
    <w:rsid w:val="006473D8"/>
    <w:rsid w:val="00647CE2"/>
    <w:rsid w:val="0065208B"/>
    <w:rsid w:val="006525DA"/>
    <w:rsid w:val="00653EAB"/>
    <w:rsid w:val="006540CF"/>
    <w:rsid w:val="00660A4A"/>
    <w:rsid w:val="006628F7"/>
    <w:rsid w:val="00662BD8"/>
    <w:rsid w:val="006634E4"/>
    <w:rsid w:val="006640E3"/>
    <w:rsid w:val="00664630"/>
    <w:rsid w:val="00664679"/>
    <w:rsid w:val="006650F4"/>
    <w:rsid w:val="006655DD"/>
    <w:rsid w:val="00665DC0"/>
    <w:rsid w:val="006661D8"/>
    <w:rsid w:val="00666350"/>
    <w:rsid w:val="006675DB"/>
    <w:rsid w:val="0066789A"/>
    <w:rsid w:val="00670B67"/>
    <w:rsid w:val="00672697"/>
    <w:rsid w:val="0067292F"/>
    <w:rsid w:val="006745F7"/>
    <w:rsid w:val="00676F20"/>
    <w:rsid w:val="0067707A"/>
    <w:rsid w:val="00680D3A"/>
    <w:rsid w:val="0068139C"/>
    <w:rsid w:val="00681CE3"/>
    <w:rsid w:val="00682AB3"/>
    <w:rsid w:val="006831DF"/>
    <w:rsid w:val="00684B1F"/>
    <w:rsid w:val="00684BA4"/>
    <w:rsid w:val="00687781"/>
    <w:rsid w:val="006917F3"/>
    <w:rsid w:val="00691CF0"/>
    <w:rsid w:val="00691D83"/>
    <w:rsid w:val="0069276B"/>
    <w:rsid w:val="006963DA"/>
    <w:rsid w:val="0069792C"/>
    <w:rsid w:val="00697AFD"/>
    <w:rsid w:val="00697FF7"/>
    <w:rsid w:val="00697FFA"/>
    <w:rsid w:val="006A0D2B"/>
    <w:rsid w:val="006A2172"/>
    <w:rsid w:val="006A58AC"/>
    <w:rsid w:val="006A5AC5"/>
    <w:rsid w:val="006A5E28"/>
    <w:rsid w:val="006A6E6B"/>
    <w:rsid w:val="006A7912"/>
    <w:rsid w:val="006A7C50"/>
    <w:rsid w:val="006B1320"/>
    <w:rsid w:val="006B323B"/>
    <w:rsid w:val="006B6819"/>
    <w:rsid w:val="006C048C"/>
    <w:rsid w:val="006C07DC"/>
    <w:rsid w:val="006C15BE"/>
    <w:rsid w:val="006C16A9"/>
    <w:rsid w:val="006C18D4"/>
    <w:rsid w:val="006C1DD8"/>
    <w:rsid w:val="006C3746"/>
    <w:rsid w:val="006C3C95"/>
    <w:rsid w:val="006C454F"/>
    <w:rsid w:val="006C4B56"/>
    <w:rsid w:val="006C6035"/>
    <w:rsid w:val="006C68D2"/>
    <w:rsid w:val="006C6C73"/>
    <w:rsid w:val="006C71A7"/>
    <w:rsid w:val="006C7986"/>
    <w:rsid w:val="006C7A5A"/>
    <w:rsid w:val="006D1B8E"/>
    <w:rsid w:val="006D27AC"/>
    <w:rsid w:val="006D31EB"/>
    <w:rsid w:val="006D3BD5"/>
    <w:rsid w:val="006D3E67"/>
    <w:rsid w:val="006D566B"/>
    <w:rsid w:val="006D73EA"/>
    <w:rsid w:val="006D75DE"/>
    <w:rsid w:val="006D7D20"/>
    <w:rsid w:val="006E0664"/>
    <w:rsid w:val="006E2447"/>
    <w:rsid w:val="006E3CA2"/>
    <w:rsid w:val="006E558D"/>
    <w:rsid w:val="006E5654"/>
    <w:rsid w:val="006E782E"/>
    <w:rsid w:val="006F0061"/>
    <w:rsid w:val="006F0168"/>
    <w:rsid w:val="006F06C4"/>
    <w:rsid w:val="006F092C"/>
    <w:rsid w:val="006F0DDA"/>
    <w:rsid w:val="006F0E66"/>
    <w:rsid w:val="006F185E"/>
    <w:rsid w:val="006F210B"/>
    <w:rsid w:val="006F3B7D"/>
    <w:rsid w:val="006F4B42"/>
    <w:rsid w:val="006F5121"/>
    <w:rsid w:val="006F5AB8"/>
    <w:rsid w:val="006F6716"/>
    <w:rsid w:val="006F6A60"/>
    <w:rsid w:val="006F718F"/>
    <w:rsid w:val="006F73F8"/>
    <w:rsid w:val="006F7C93"/>
    <w:rsid w:val="00701268"/>
    <w:rsid w:val="007023D1"/>
    <w:rsid w:val="007029E2"/>
    <w:rsid w:val="00705642"/>
    <w:rsid w:val="00707E9B"/>
    <w:rsid w:val="00707FAB"/>
    <w:rsid w:val="00710163"/>
    <w:rsid w:val="0071177A"/>
    <w:rsid w:val="0071347A"/>
    <w:rsid w:val="007142AE"/>
    <w:rsid w:val="007166F2"/>
    <w:rsid w:val="007175E7"/>
    <w:rsid w:val="00717BA8"/>
    <w:rsid w:val="00720F94"/>
    <w:rsid w:val="00721A33"/>
    <w:rsid w:val="0072289C"/>
    <w:rsid w:val="007235FB"/>
    <w:rsid w:val="00723CA8"/>
    <w:rsid w:val="00725B0A"/>
    <w:rsid w:val="007274C4"/>
    <w:rsid w:val="007304A7"/>
    <w:rsid w:val="00730FD0"/>
    <w:rsid w:val="00732245"/>
    <w:rsid w:val="00732FDE"/>
    <w:rsid w:val="00734140"/>
    <w:rsid w:val="00734297"/>
    <w:rsid w:val="0073450B"/>
    <w:rsid w:val="007363D6"/>
    <w:rsid w:val="007370D8"/>
    <w:rsid w:val="00740FCC"/>
    <w:rsid w:val="00741167"/>
    <w:rsid w:val="00741795"/>
    <w:rsid w:val="00742F5D"/>
    <w:rsid w:val="00745F6D"/>
    <w:rsid w:val="00747725"/>
    <w:rsid w:val="007519F5"/>
    <w:rsid w:val="0075254F"/>
    <w:rsid w:val="0075261F"/>
    <w:rsid w:val="0075359F"/>
    <w:rsid w:val="00756C7C"/>
    <w:rsid w:val="00761AE8"/>
    <w:rsid w:val="00761D7E"/>
    <w:rsid w:val="00762098"/>
    <w:rsid w:val="00762DCD"/>
    <w:rsid w:val="00764231"/>
    <w:rsid w:val="00764334"/>
    <w:rsid w:val="00765989"/>
    <w:rsid w:val="007661C9"/>
    <w:rsid w:val="00767185"/>
    <w:rsid w:val="00767CE2"/>
    <w:rsid w:val="00770A5E"/>
    <w:rsid w:val="00771B64"/>
    <w:rsid w:val="00772437"/>
    <w:rsid w:val="007726ED"/>
    <w:rsid w:val="00773498"/>
    <w:rsid w:val="007742E6"/>
    <w:rsid w:val="00774704"/>
    <w:rsid w:val="00776CF2"/>
    <w:rsid w:val="00776E7B"/>
    <w:rsid w:val="007772DE"/>
    <w:rsid w:val="00777EC9"/>
    <w:rsid w:val="007823AF"/>
    <w:rsid w:val="00785275"/>
    <w:rsid w:val="00787047"/>
    <w:rsid w:val="007919B8"/>
    <w:rsid w:val="00793534"/>
    <w:rsid w:val="0079449D"/>
    <w:rsid w:val="00795CAD"/>
    <w:rsid w:val="00796092"/>
    <w:rsid w:val="00796F82"/>
    <w:rsid w:val="00797062"/>
    <w:rsid w:val="0079710C"/>
    <w:rsid w:val="007A070C"/>
    <w:rsid w:val="007A3772"/>
    <w:rsid w:val="007A4C17"/>
    <w:rsid w:val="007A5B3C"/>
    <w:rsid w:val="007A69B1"/>
    <w:rsid w:val="007A71AA"/>
    <w:rsid w:val="007A7AFC"/>
    <w:rsid w:val="007B0CD4"/>
    <w:rsid w:val="007B265A"/>
    <w:rsid w:val="007B2A41"/>
    <w:rsid w:val="007B3594"/>
    <w:rsid w:val="007B36E9"/>
    <w:rsid w:val="007B39A1"/>
    <w:rsid w:val="007B4CF1"/>
    <w:rsid w:val="007B5E21"/>
    <w:rsid w:val="007B6346"/>
    <w:rsid w:val="007C1C48"/>
    <w:rsid w:val="007C1CF0"/>
    <w:rsid w:val="007C1F33"/>
    <w:rsid w:val="007C28B2"/>
    <w:rsid w:val="007C2AAD"/>
    <w:rsid w:val="007C43BE"/>
    <w:rsid w:val="007C4E4C"/>
    <w:rsid w:val="007C6016"/>
    <w:rsid w:val="007C70E9"/>
    <w:rsid w:val="007C7D75"/>
    <w:rsid w:val="007D15B9"/>
    <w:rsid w:val="007D1E52"/>
    <w:rsid w:val="007D231B"/>
    <w:rsid w:val="007D2763"/>
    <w:rsid w:val="007D5DDF"/>
    <w:rsid w:val="007D5E6F"/>
    <w:rsid w:val="007D72E9"/>
    <w:rsid w:val="007D7DA8"/>
    <w:rsid w:val="007E0F76"/>
    <w:rsid w:val="007E178A"/>
    <w:rsid w:val="007E1F1C"/>
    <w:rsid w:val="007E3145"/>
    <w:rsid w:val="007E3355"/>
    <w:rsid w:val="007E34B8"/>
    <w:rsid w:val="007E44B1"/>
    <w:rsid w:val="007E4CF8"/>
    <w:rsid w:val="007E527C"/>
    <w:rsid w:val="007E7569"/>
    <w:rsid w:val="007E7B9E"/>
    <w:rsid w:val="007F0511"/>
    <w:rsid w:val="007F1C1E"/>
    <w:rsid w:val="007F1C34"/>
    <w:rsid w:val="007F2711"/>
    <w:rsid w:val="007F2F25"/>
    <w:rsid w:val="007F30DE"/>
    <w:rsid w:val="008003A4"/>
    <w:rsid w:val="00801A7F"/>
    <w:rsid w:val="00802038"/>
    <w:rsid w:val="008022E9"/>
    <w:rsid w:val="0080303D"/>
    <w:rsid w:val="00803FC5"/>
    <w:rsid w:val="00805086"/>
    <w:rsid w:val="008102EE"/>
    <w:rsid w:val="00813EA6"/>
    <w:rsid w:val="0081449D"/>
    <w:rsid w:val="00814A8F"/>
    <w:rsid w:val="00814C01"/>
    <w:rsid w:val="0081708D"/>
    <w:rsid w:val="00820211"/>
    <w:rsid w:val="0082074D"/>
    <w:rsid w:val="00823351"/>
    <w:rsid w:val="00823E14"/>
    <w:rsid w:val="00825BB9"/>
    <w:rsid w:val="00825FC0"/>
    <w:rsid w:val="00827CF8"/>
    <w:rsid w:val="00830038"/>
    <w:rsid w:val="00830718"/>
    <w:rsid w:val="00832F5A"/>
    <w:rsid w:val="00834DB3"/>
    <w:rsid w:val="00835244"/>
    <w:rsid w:val="00835E42"/>
    <w:rsid w:val="00840186"/>
    <w:rsid w:val="008401E2"/>
    <w:rsid w:val="008419BA"/>
    <w:rsid w:val="00841B5C"/>
    <w:rsid w:val="00841E29"/>
    <w:rsid w:val="00843841"/>
    <w:rsid w:val="00845B09"/>
    <w:rsid w:val="00854328"/>
    <w:rsid w:val="00854E8B"/>
    <w:rsid w:val="0085506E"/>
    <w:rsid w:val="008555D7"/>
    <w:rsid w:val="0085607B"/>
    <w:rsid w:val="00856D97"/>
    <w:rsid w:val="00856F5B"/>
    <w:rsid w:val="0085796D"/>
    <w:rsid w:val="00860ED8"/>
    <w:rsid w:val="00862446"/>
    <w:rsid w:val="00862D38"/>
    <w:rsid w:val="00862F1A"/>
    <w:rsid w:val="00863C89"/>
    <w:rsid w:val="00864409"/>
    <w:rsid w:val="00864811"/>
    <w:rsid w:val="00864A0A"/>
    <w:rsid w:val="00865CCE"/>
    <w:rsid w:val="00865E8E"/>
    <w:rsid w:val="0086653A"/>
    <w:rsid w:val="00866A7C"/>
    <w:rsid w:val="00866C9B"/>
    <w:rsid w:val="0086790A"/>
    <w:rsid w:val="008704CE"/>
    <w:rsid w:val="00872281"/>
    <w:rsid w:val="008731AD"/>
    <w:rsid w:val="00873C2C"/>
    <w:rsid w:val="00873F59"/>
    <w:rsid w:val="008756C7"/>
    <w:rsid w:val="008809E6"/>
    <w:rsid w:val="0088148A"/>
    <w:rsid w:val="00882082"/>
    <w:rsid w:val="00882133"/>
    <w:rsid w:val="0088305C"/>
    <w:rsid w:val="00885FFB"/>
    <w:rsid w:val="00887946"/>
    <w:rsid w:val="00887E8F"/>
    <w:rsid w:val="0089156B"/>
    <w:rsid w:val="00891592"/>
    <w:rsid w:val="008917A0"/>
    <w:rsid w:val="00891ECC"/>
    <w:rsid w:val="00892483"/>
    <w:rsid w:val="00892C99"/>
    <w:rsid w:val="008939D1"/>
    <w:rsid w:val="008940EA"/>
    <w:rsid w:val="00894612"/>
    <w:rsid w:val="00895B84"/>
    <w:rsid w:val="008972C0"/>
    <w:rsid w:val="008A0D6F"/>
    <w:rsid w:val="008A1AC5"/>
    <w:rsid w:val="008A30F8"/>
    <w:rsid w:val="008A6622"/>
    <w:rsid w:val="008A6654"/>
    <w:rsid w:val="008A71D4"/>
    <w:rsid w:val="008B0567"/>
    <w:rsid w:val="008B0C22"/>
    <w:rsid w:val="008B5627"/>
    <w:rsid w:val="008B5DC6"/>
    <w:rsid w:val="008B60FE"/>
    <w:rsid w:val="008B74B0"/>
    <w:rsid w:val="008C0A93"/>
    <w:rsid w:val="008C1A99"/>
    <w:rsid w:val="008C272E"/>
    <w:rsid w:val="008C3BB0"/>
    <w:rsid w:val="008C3DC1"/>
    <w:rsid w:val="008D02B1"/>
    <w:rsid w:val="008D1674"/>
    <w:rsid w:val="008D1FD0"/>
    <w:rsid w:val="008D265D"/>
    <w:rsid w:val="008D39D4"/>
    <w:rsid w:val="008D3B89"/>
    <w:rsid w:val="008D55E8"/>
    <w:rsid w:val="008D5F71"/>
    <w:rsid w:val="008D7580"/>
    <w:rsid w:val="008D78E1"/>
    <w:rsid w:val="008E0FD2"/>
    <w:rsid w:val="008E106A"/>
    <w:rsid w:val="008E13C6"/>
    <w:rsid w:val="008E146A"/>
    <w:rsid w:val="008E227D"/>
    <w:rsid w:val="008E264B"/>
    <w:rsid w:val="008E4C0D"/>
    <w:rsid w:val="008E51CD"/>
    <w:rsid w:val="008E577D"/>
    <w:rsid w:val="008E6848"/>
    <w:rsid w:val="008E7F22"/>
    <w:rsid w:val="008F1553"/>
    <w:rsid w:val="008F1A6C"/>
    <w:rsid w:val="008F298B"/>
    <w:rsid w:val="008F2A15"/>
    <w:rsid w:val="008F2B65"/>
    <w:rsid w:val="008F375A"/>
    <w:rsid w:val="008F3907"/>
    <w:rsid w:val="008F4086"/>
    <w:rsid w:val="008F4718"/>
    <w:rsid w:val="008F5269"/>
    <w:rsid w:val="008F5737"/>
    <w:rsid w:val="008F7303"/>
    <w:rsid w:val="0090250A"/>
    <w:rsid w:val="009059CC"/>
    <w:rsid w:val="00906BFD"/>
    <w:rsid w:val="009079F9"/>
    <w:rsid w:val="00910C90"/>
    <w:rsid w:val="00913146"/>
    <w:rsid w:val="00913C0D"/>
    <w:rsid w:val="009145F6"/>
    <w:rsid w:val="009146A9"/>
    <w:rsid w:val="00914ADB"/>
    <w:rsid w:val="009177D9"/>
    <w:rsid w:val="0091789A"/>
    <w:rsid w:val="0091795A"/>
    <w:rsid w:val="00917E1D"/>
    <w:rsid w:val="00921EFB"/>
    <w:rsid w:val="009223DB"/>
    <w:rsid w:val="00922F17"/>
    <w:rsid w:val="00923684"/>
    <w:rsid w:val="00924609"/>
    <w:rsid w:val="00926C55"/>
    <w:rsid w:val="00927093"/>
    <w:rsid w:val="009270CF"/>
    <w:rsid w:val="00927DBA"/>
    <w:rsid w:val="009311D6"/>
    <w:rsid w:val="0093133F"/>
    <w:rsid w:val="009314AF"/>
    <w:rsid w:val="00932700"/>
    <w:rsid w:val="00933EDD"/>
    <w:rsid w:val="009344F5"/>
    <w:rsid w:val="009348CC"/>
    <w:rsid w:val="00936527"/>
    <w:rsid w:val="00936EE7"/>
    <w:rsid w:val="00937AD7"/>
    <w:rsid w:val="00937F08"/>
    <w:rsid w:val="00943C89"/>
    <w:rsid w:val="009450FB"/>
    <w:rsid w:val="0094610D"/>
    <w:rsid w:val="009476AE"/>
    <w:rsid w:val="00950669"/>
    <w:rsid w:val="00951BC5"/>
    <w:rsid w:val="00951EF5"/>
    <w:rsid w:val="009524FD"/>
    <w:rsid w:val="0095303D"/>
    <w:rsid w:val="00953648"/>
    <w:rsid w:val="00955B7B"/>
    <w:rsid w:val="00957702"/>
    <w:rsid w:val="00960E2C"/>
    <w:rsid w:val="009641C4"/>
    <w:rsid w:val="0096469C"/>
    <w:rsid w:val="00964C35"/>
    <w:rsid w:val="009653CE"/>
    <w:rsid w:val="009670D4"/>
    <w:rsid w:val="00970260"/>
    <w:rsid w:val="00971525"/>
    <w:rsid w:val="009726FE"/>
    <w:rsid w:val="00972806"/>
    <w:rsid w:val="00972F79"/>
    <w:rsid w:val="00973144"/>
    <w:rsid w:val="00973D9E"/>
    <w:rsid w:val="00974F5F"/>
    <w:rsid w:val="00975663"/>
    <w:rsid w:val="00975A2B"/>
    <w:rsid w:val="009817BE"/>
    <w:rsid w:val="00982C9A"/>
    <w:rsid w:val="00987D35"/>
    <w:rsid w:val="0099108B"/>
    <w:rsid w:val="0099157C"/>
    <w:rsid w:val="00991F8C"/>
    <w:rsid w:val="00994758"/>
    <w:rsid w:val="00997066"/>
    <w:rsid w:val="009A0944"/>
    <w:rsid w:val="009A101D"/>
    <w:rsid w:val="009A1B79"/>
    <w:rsid w:val="009A2226"/>
    <w:rsid w:val="009A30BE"/>
    <w:rsid w:val="009A4709"/>
    <w:rsid w:val="009A664E"/>
    <w:rsid w:val="009A74B4"/>
    <w:rsid w:val="009A77AE"/>
    <w:rsid w:val="009B0C70"/>
    <w:rsid w:val="009B0D9A"/>
    <w:rsid w:val="009B1124"/>
    <w:rsid w:val="009B1A41"/>
    <w:rsid w:val="009B1D8D"/>
    <w:rsid w:val="009B2554"/>
    <w:rsid w:val="009B28AF"/>
    <w:rsid w:val="009B2D69"/>
    <w:rsid w:val="009B34CA"/>
    <w:rsid w:val="009B44E2"/>
    <w:rsid w:val="009B66DC"/>
    <w:rsid w:val="009B6AC8"/>
    <w:rsid w:val="009B6BA8"/>
    <w:rsid w:val="009B7DFC"/>
    <w:rsid w:val="009C1084"/>
    <w:rsid w:val="009C2B62"/>
    <w:rsid w:val="009C3E93"/>
    <w:rsid w:val="009C48FD"/>
    <w:rsid w:val="009C4B1E"/>
    <w:rsid w:val="009C634F"/>
    <w:rsid w:val="009D0A83"/>
    <w:rsid w:val="009D1954"/>
    <w:rsid w:val="009D29E7"/>
    <w:rsid w:val="009D4244"/>
    <w:rsid w:val="009D4AA4"/>
    <w:rsid w:val="009D555E"/>
    <w:rsid w:val="009D6B8D"/>
    <w:rsid w:val="009D7935"/>
    <w:rsid w:val="009E0324"/>
    <w:rsid w:val="009E1ACA"/>
    <w:rsid w:val="009E2242"/>
    <w:rsid w:val="009E4EB7"/>
    <w:rsid w:val="009E78F9"/>
    <w:rsid w:val="009E7B3C"/>
    <w:rsid w:val="009F2CE8"/>
    <w:rsid w:val="009F3F49"/>
    <w:rsid w:val="009F56BF"/>
    <w:rsid w:val="009F6AC8"/>
    <w:rsid w:val="00A00883"/>
    <w:rsid w:val="00A00ABF"/>
    <w:rsid w:val="00A039C9"/>
    <w:rsid w:val="00A0503F"/>
    <w:rsid w:val="00A05718"/>
    <w:rsid w:val="00A07698"/>
    <w:rsid w:val="00A101F6"/>
    <w:rsid w:val="00A1061C"/>
    <w:rsid w:val="00A10BF3"/>
    <w:rsid w:val="00A112C3"/>
    <w:rsid w:val="00A13355"/>
    <w:rsid w:val="00A13D89"/>
    <w:rsid w:val="00A1536E"/>
    <w:rsid w:val="00A15532"/>
    <w:rsid w:val="00A162FB"/>
    <w:rsid w:val="00A1691C"/>
    <w:rsid w:val="00A17653"/>
    <w:rsid w:val="00A17E41"/>
    <w:rsid w:val="00A22945"/>
    <w:rsid w:val="00A2316C"/>
    <w:rsid w:val="00A232BC"/>
    <w:rsid w:val="00A239A2"/>
    <w:rsid w:val="00A23F9A"/>
    <w:rsid w:val="00A25A5B"/>
    <w:rsid w:val="00A26D20"/>
    <w:rsid w:val="00A30142"/>
    <w:rsid w:val="00A306A7"/>
    <w:rsid w:val="00A316B4"/>
    <w:rsid w:val="00A31A9F"/>
    <w:rsid w:val="00A3218B"/>
    <w:rsid w:val="00A3273B"/>
    <w:rsid w:val="00A32881"/>
    <w:rsid w:val="00A34055"/>
    <w:rsid w:val="00A3406B"/>
    <w:rsid w:val="00A378B7"/>
    <w:rsid w:val="00A37DE2"/>
    <w:rsid w:val="00A37EF6"/>
    <w:rsid w:val="00A40BC0"/>
    <w:rsid w:val="00A4107C"/>
    <w:rsid w:val="00A416B2"/>
    <w:rsid w:val="00A42954"/>
    <w:rsid w:val="00A449DD"/>
    <w:rsid w:val="00A44A18"/>
    <w:rsid w:val="00A44D90"/>
    <w:rsid w:val="00A46181"/>
    <w:rsid w:val="00A479BB"/>
    <w:rsid w:val="00A51C1B"/>
    <w:rsid w:val="00A523D0"/>
    <w:rsid w:val="00A524FF"/>
    <w:rsid w:val="00A54994"/>
    <w:rsid w:val="00A5587B"/>
    <w:rsid w:val="00A55AA9"/>
    <w:rsid w:val="00A569EE"/>
    <w:rsid w:val="00A57357"/>
    <w:rsid w:val="00A617E6"/>
    <w:rsid w:val="00A61A12"/>
    <w:rsid w:val="00A61A34"/>
    <w:rsid w:val="00A62BE1"/>
    <w:rsid w:val="00A63DB0"/>
    <w:rsid w:val="00A66867"/>
    <w:rsid w:val="00A71A20"/>
    <w:rsid w:val="00A72689"/>
    <w:rsid w:val="00A7466E"/>
    <w:rsid w:val="00A75CE9"/>
    <w:rsid w:val="00A76A00"/>
    <w:rsid w:val="00A76A5A"/>
    <w:rsid w:val="00A77328"/>
    <w:rsid w:val="00A77941"/>
    <w:rsid w:val="00A8089D"/>
    <w:rsid w:val="00A82AB8"/>
    <w:rsid w:val="00A83544"/>
    <w:rsid w:val="00A83E55"/>
    <w:rsid w:val="00A844C4"/>
    <w:rsid w:val="00A90339"/>
    <w:rsid w:val="00A917AF"/>
    <w:rsid w:val="00A92382"/>
    <w:rsid w:val="00A947E1"/>
    <w:rsid w:val="00A95986"/>
    <w:rsid w:val="00A96417"/>
    <w:rsid w:val="00A965FC"/>
    <w:rsid w:val="00A96816"/>
    <w:rsid w:val="00AA0238"/>
    <w:rsid w:val="00AA0EE2"/>
    <w:rsid w:val="00AA2136"/>
    <w:rsid w:val="00AA242F"/>
    <w:rsid w:val="00AA2AA9"/>
    <w:rsid w:val="00AA45FB"/>
    <w:rsid w:val="00AA5F00"/>
    <w:rsid w:val="00AA7576"/>
    <w:rsid w:val="00AB1858"/>
    <w:rsid w:val="00AB1F2D"/>
    <w:rsid w:val="00AB4045"/>
    <w:rsid w:val="00AB4D75"/>
    <w:rsid w:val="00AC138C"/>
    <w:rsid w:val="00AC16F5"/>
    <w:rsid w:val="00AC229C"/>
    <w:rsid w:val="00AC2D19"/>
    <w:rsid w:val="00AC32C7"/>
    <w:rsid w:val="00AC3B70"/>
    <w:rsid w:val="00AC4E12"/>
    <w:rsid w:val="00AC510C"/>
    <w:rsid w:val="00AC678F"/>
    <w:rsid w:val="00AD0869"/>
    <w:rsid w:val="00AD0F41"/>
    <w:rsid w:val="00AD1EF1"/>
    <w:rsid w:val="00AD3D42"/>
    <w:rsid w:val="00AD4640"/>
    <w:rsid w:val="00AD4DC3"/>
    <w:rsid w:val="00AD59B5"/>
    <w:rsid w:val="00AD694E"/>
    <w:rsid w:val="00AD70F3"/>
    <w:rsid w:val="00AD776F"/>
    <w:rsid w:val="00AE0D1C"/>
    <w:rsid w:val="00AE239C"/>
    <w:rsid w:val="00AE290E"/>
    <w:rsid w:val="00AE2B9B"/>
    <w:rsid w:val="00AE3185"/>
    <w:rsid w:val="00AE38D7"/>
    <w:rsid w:val="00AE3E26"/>
    <w:rsid w:val="00AE3EDB"/>
    <w:rsid w:val="00AE5008"/>
    <w:rsid w:val="00AE798D"/>
    <w:rsid w:val="00AF02BC"/>
    <w:rsid w:val="00AF0C3A"/>
    <w:rsid w:val="00AF5B40"/>
    <w:rsid w:val="00AF7556"/>
    <w:rsid w:val="00B02E99"/>
    <w:rsid w:val="00B03492"/>
    <w:rsid w:val="00B04E59"/>
    <w:rsid w:val="00B05BB8"/>
    <w:rsid w:val="00B0653B"/>
    <w:rsid w:val="00B07CB5"/>
    <w:rsid w:val="00B1025D"/>
    <w:rsid w:val="00B107D9"/>
    <w:rsid w:val="00B13760"/>
    <w:rsid w:val="00B14060"/>
    <w:rsid w:val="00B15070"/>
    <w:rsid w:val="00B167F0"/>
    <w:rsid w:val="00B178EE"/>
    <w:rsid w:val="00B2191B"/>
    <w:rsid w:val="00B21E68"/>
    <w:rsid w:val="00B22840"/>
    <w:rsid w:val="00B23044"/>
    <w:rsid w:val="00B23B6B"/>
    <w:rsid w:val="00B242BD"/>
    <w:rsid w:val="00B24363"/>
    <w:rsid w:val="00B24CCB"/>
    <w:rsid w:val="00B26220"/>
    <w:rsid w:val="00B27504"/>
    <w:rsid w:val="00B27C40"/>
    <w:rsid w:val="00B30E1C"/>
    <w:rsid w:val="00B3194D"/>
    <w:rsid w:val="00B34C8E"/>
    <w:rsid w:val="00B34CF6"/>
    <w:rsid w:val="00B359C8"/>
    <w:rsid w:val="00B36359"/>
    <w:rsid w:val="00B37817"/>
    <w:rsid w:val="00B4045B"/>
    <w:rsid w:val="00B405F4"/>
    <w:rsid w:val="00B4096D"/>
    <w:rsid w:val="00B40971"/>
    <w:rsid w:val="00B41249"/>
    <w:rsid w:val="00B414ED"/>
    <w:rsid w:val="00B42158"/>
    <w:rsid w:val="00B427B0"/>
    <w:rsid w:val="00B43294"/>
    <w:rsid w:val="00B4353B"/>
    <w:rsid w:val="00B43C23"/>
    <w:rsid w:val="00B43DA2"/>
    <w:rsid w:val="00B502A7"/>
    <w:rsid w:val="00B53E1D"/>
    <w:rsid w:val="00B559EE"/>
    <w:rsid w:val="00B56810"/>
    <w:rsid w:val="00B56ED7"/>
    <w:rsid w:val="00B57537"/>
    <w:rsid w:val="00B61768"/>
    <w:rsid w:val="00B61C67"/>
    <w:rsid w:val="00B63A8D"/>
    <w:rsid w:val="00B64636"/>
    <w:rsid w:val="00B65ED4"/>
    <w:rsid w:val="00B676C4"/>
    <w:rsid w:val="00B6788A"/>
    <w:rsid w:val="00B719BE"/>
    <w:rsid w:val="00B73291"/>
    <w:rsid w:val="00B73D58"/>
    <w:rsid w:val="00B74F24"/>
    <w:rsid w:val="00B75B3F"/>
    <w:rsid w:val="00B76DD9"/>
    <w:rsid w:val="00B77FF8"/>
    <w:rsid w:val="00B81A6E"/>
    <w:rsid w:val="00B831BE"/>
    <w:rsid w:val="00B85CC9"/>
    <w:rsid w:val="00B86408"/>
    <w:rsid w:val="00B86C10"/>
    <w:rsid w:val="00B8713C"/>
    <w:rsid w:val="00B90C30"/>
    <w:rsid w:val="00B9382B"/>
    <w:rsid w:val="00B93FD2"/>
    <w:rsid w:val="00B95510"/>
    <w:rsid w:val="00B96867"/>
    <w:rsid w:val="00B96980"/>
    <w:rsid w:val="00BA330A"/>
    <w:rsid w:val="00BA3FF1"/>
    <w:rsid w:val="00BA456A"/>
    <w:rsid w:val="00BA4D73"/>
    <w:rsid w:val="00BA63DE"/>
    <w:rsid w:val="00BB0BE3"/>
    <w:rsid w:val="00BB1246"/>
    <w:rsid w:val="00BB46D1"/>
    <w:rsid w:val="00BB4F67"/>
    <w:rsid w:val="00BB51CC"/>
    <w:rsid w:val="00BB618A"/>
    <w:rsid w:val="00BC04CB"/>
    <w:rsid w:val="00BC0A02"/>
    <w:rsid w:val="00BC0D02"/>
    <w:rsid w:val="00BC1074"/>
    <w:rsid w:val="00BC168B"/>
    <w:rsid w:val="00BC16A0"/>
    <w:rsid w:val="00BC2693"/>
    <w:rsid w:val="00BC387D"/>
    <w:rsid w:val="00BC5C3C"/>
    <w:rsid w:val="00BC643E"/>
    <w:rsid w:val="00BC6978"/>
    <w:rsid w:val="00BC7360"/>
    <w:rsid w:val="00BD4450"/>
    <w:rsid w:val="00BD45F1"/>
    <w:rsid w:val="00BD4CD1"/>
    <w:rsid w:val="00BD576D"/>
    <w:rsid w:val="00BD65C3"/>
    <w:rsid w:val="00BD6E9E"/>
    <w:rsid w:val="00BD7295"/>
    <w:rsid w:val="00BD77CD"/>
    <w:rsid w:val="00BE0F59"/>
    <w:rsid w:val="00BE10F5"/>
    <w:rsid w:val="00BE179B"/>
    <w:rsid w:val="00BE1F2B"/>
    <w:rsid w:val="00BE204C"/>
    <w:rsid w:val="00BE298F"/>
    <w:rsid w:val="00BE360A"/>
    <w:rsid w:val="00BF1B62"/>
    <w:rsid w:val="00BF2814"/>
    <w:rsid w:val="00BF3E4C"/>
    <w:rsid w:val="00BF43D3"/>
    <w:rsid w:val="00BF67DB"/>
    <w:rsid w:val="00BF6FF4"/>
    <w:rsid w:val="00C009AA"/>
    <w:rsid w:val="00C0208F"/>
    <w:rsid w:val="00C045DC"/>
    <w:rsid w:val="00C11E5D"/>
    <w:rsid w:val="00C147D7"/>
    <w:rsid w:val="00C148E7"/>
    <w:rsid w:val="00C1558B"/>
    <w:rsid w:val="00C1570A"/>
    <w:rsid w:val="00C15C99"/>
    <w:rsid w:val="00C17630"/>
    <w:rsid w:val="00C17DD4"/>
    <w:rsid w:val="00C2139E"/>
    <w:rsid w:val="00C216BC"/>
    <w:rsid w:val="00C2201B"/>
    <w:rsid w:val="00C228C4"/>
    <w:rsid w:val="00C23087"/>
    <w:rsid w:val="00C25726"/>
    <w:rsid w:val="00C25D03"/>
    <w:rsid w:val="00C267F6"/>
    <w:rsid w:val="00C26AE1"/>
    <w:rsid w:val="00C26C5F"/>
    <w:rsid w:val="00C2727F"/>
    <w:rsid w:val="00C27471"/>
    <w:rsid w:val="00C30D44"/>
    <w:rsid w:val="00C3176A"/>
    <w:rsid w:val="00C324C4"/>
    <w:rsid w:val="00C3322E"/>
    <w:rsid w:val="00C34DF9"/>
    <w:rsid w:val="00C35215"/>
    <w:rsid w:val="00C377FC"/>
    <w:rsid w:val="00C41138"/>
    <w:rsid w:val="00C41242"/>
    <w:rsid w:val="00C41D98"/>
    <w:rsid w:val="00C4218A"/>
    <w:rsid w:val="00C44432"/>
    <w:rsid w:val="00C446F6"/>
    <w:rsid w:val="00C45F5C"/>
    <w:rsid w:val="00C47A5A"/>
    <w:rsid w:val="00C50ABC"/>
    <w:rsid w:val="00C5174D"/>
    <w:rsid w:val="00C52BC8"/>
    <w:rsid w:val="00C53F8E"/>
    <w:rsid w:val="00C55CC5"/>
    <w:rsid w:val="00C55E1D"/>
    <w:rsid w:val="00C55EDD"/>
    <w:rsid w:val="00C56922"/>
    <w:rsid w:val="00C56C01"/>
    <w:rsid w:val="00C578E3"/>
    <w:rsid w:val="00C57F23"/>
    <w:rsid w:val="00C60B20"/>
    <w:rsid w:val="00C60B5C"/>
    <w:rsid w:val="00C61EA0"/>
    <w:rsid w:val="00C6277A"/>
    <w:rsid w:val="00C63C1D"/>
    <w:rsid w:val="00C65203"/>
    <w:rsid w:val="00C65270"/>
    <w:rsid w:val="00C654C0"/>
    <w:rsid w:val="00C66D6F"/>
    <w:rsid w:val="00C67576"/>
    <w:rsid w:val="00C67B3C"/>
    <w:rsid w:val="00C70C36"/>
    <w:rsid w:val="00C70DF6"/>
    <w:rsid w:val="00C71972"/>
    <w:rsid w:val="00C73767"/>
    <w:rsid w:val="00C74722"/>
    <w:rsid w:val="00C74E96"/>
    <w:rsid w:val="00C74EE9"/>
    <w:rsid w:val="00C76458"/>
    <w:rsid w:val="00C77CB1"/>
    <w:rsid w:val="00C81363"/>
    <w:rsid w:val="00C81CF1"/>
    <w:rsid w:val="00C8225A"/>
    <w:rsid w:val="00C8387C"/>
    <w:rsid w:val="00C83B66"/>
    <w:rsid w:val="00C84D21"/>
    <w:rsid w:val="00C855C0"/>
    <w:rsid w:val="00C875F5"/>
    <w:rsid w:val="00C877B2"/>
    <w:rsid w:val="00C87C9A"/>
    <w:rsid w:val="00C92A8E"/>
    <w:rsid w:val="00C9402F"/>
    <w:rsid w:val="00C9419B"/>
    <w:rsid w:val="00C96900"/>
    <w:rsid w:val="00C979B5"/>
    <w:rsid w:val="00CA1167"/>
    <w:rsid w:val="00CA16B1"/>
    <w:rsid w:val="00CA17C6"/>
    <w:rsid w:val="00CA1938"/>
    <w:rsid w:val="00CA3F89"/>
    <w:rsid w:val="00CA6DB6"/>
    <w:rsid w:val="00CA75BB"/>
    <w:rsid w:val="00CA7702"/>
    <w:rsid w:val="00CB0FC2"/>
    <w:rsid w:val="00CB105E"/>
    <w:rsid w:val="00CB226E"/>
    <w:rsid w:val="00CB28E4"/>
    <w:rsid w:val="00CB2E6D"/>
    <w:rsid w:val="00CB697A"/>
    <w:rsid w:val="00CC2591"/>
    <w:rsid w:val="00CC3452"/>
    <w:rsid w:val="00CC44FD"/>
    <w:rsid w:val="00CC6486"/>
    <w:rsid w:val="00CC7C01"/>
    <w:rsid w:val="00CD004F"/>
    <w:rsid w:val="00CD2212"/>
    <w:rsid w:val="00CD25D6"/>
    <w:rsid w:val="00CD29DE"/>
    <w:rsid w:val="00CD2AF8"/>
    <w:rsid w:val="00CD31F5"/>
    <w:rsid w:val="00CD39F7"/>
    <w:rsid w:val="00CD3DAD"/>
    <w:rsid w:val="00CD4D26"/>
    <w:rsid w:val="00CD5A6D"/>
    <w:rsid w:val="00CD615F"/>
    <w:rsid w:val="00CE0D4E"/>
    <w:rsid w:val="00CE0F26"/>
    <w:rsid w:val="00CE0FEB"/>
    <w:rsid w:val="00CE2030"/>
    <w:rsid w:val="00CE3F00"/>
    <w:rsid w:val="00CE44E2"/>
    <w:rsid w:val="00CE4FE3"/>
    <w:rsid w:val="00CE57CA"/>
    <w:rsid w:val="00CE6CEF"/>
    <w:rsid w:val="00CE75D7"/>
    <w:rsid w:val="00CF19D8"/>
    <w:rsid w:val="00CF2714"/>
    <w:rsid w:val="00CF298F"/>
    <w:rsid w:val="00CF4597"/>
    <w:rsid w:val="00CF5EB5"/>
    <w:rsid w:val="00CF6204"/>
    <w:rsid w:val="00CF71BA"/>
    <w:rsid w:val="00D0224A"/>
    <w:rsid w:val="00D03757"/>
    <w:rsid w:val="00D0478F"/>
    <w:rsid w:val="00D0689B"/>
    <w:rsid w:val="00D0713E"/>
    <w:rsid w:val="00D11CE0"/>
    <w:rsid w:val="00D1535B"/>
    <w:rsid w:val="00D2004B"/>
    <w:rsid w:val="00D216F6"/>
    <w:rsid w:val="00D22121"/>
    <w:rsid w:val="00D228F5"/>
    <w:rsid w:val="00D23397"/>
    <w:rsid w:val="00D279A2"/>
    <w:rsid w:val="00D3106D"/>
    <w:rsid w:val="00D31E68"/>
    <w:rsid w:val="00D320F5"/>
    <w:rsid w:val="00D3311D"/>
    <w:rsid w:val="00D34392"/>
    <w:rsid w:val="00D346AA"/>
    <w:rsid w:val="00D34A2C"/>
    <w:rsid w:val="00D34A3F"/>
    <w:rsid w:val="00D3529A"/>
    <w:rsid w:val="00D36075"/>
    <w:rsid w:val="00D373AE"/>
    <w:rsid w:val="00D37D0D"/>
    <w:rsid w:val="00D414ED"/>
    <w:rsid w:val="00D4288A"/>
    <w:rsid w:val="00D45C63"/>
    <w:rsid w:val="00D45D7D"/>
    <w:rsid w:val="00D4600C"/>
    <w:rsid w:val="00D4641E"/>
    <w:rsid w:val="00D50E65"/>
    <w:rsid w:val="00D513F6"/>
    <w:rsid w:val="00D5382B"/>
    <w:rsid w:val="00D53B74"/>
    <w:rsid w:val="00D54C9A"/>
    <w:rsid w:val="00D5681E"/>
    <w:rsid w:val="00D6015E"/>
    <w:rsid w:val="00D61415"/>
    <w:rsid w:val="00D6247B"/>
    <w:rsid w:val="00D628D1"/>
    <w:rsid w:val="00D62A1B"/>
    <w:rsid w:val="00D652F9"/>
    <w:rsid w:val="00D656C2"/>
    <w:rsid w:val="00D6591B"/>
    <w:rsid w:val="00D67307"/>
    <w:rsid w:val="00D67F91"/>
    <w:rsid w:val="00D707D3"/>
    <w:rsid w:val="00D70E52"/>
    <w:rsid w:val="00D72EFB"/>
    <w:rsid w:val="00D73A6C"/>
    <w:rsid w:val="00D7791D"/>
    <w:rsid w:val="00D77DD7"/>
    <w:rsid w:val="00D802B5"/>
    <w:rsid w:val="00D8064B"/>
    <w:rsid w:val="00D80932"/>
    <w:rsid w:val="00D80B42"/>
    <w:rsid w:val="00D81A57"/>
    <w:rsid w:val="00D848C3"/>
    <w:rsid w:val="00D84A75"/>
    <w:rsid w:val="00D8657D"/>
    <w:rsid w:val="00D871EE"/>
    <w:rsid w:val="00D875A4"/>
    <w:rsid w:val="00D87C27"/>
    <w:rsid w:val="00D9388B"/>
    <w:rsid w:val="00D9423A"/>
    <w:rsid w:val="00D96780"/>
    <w:rsid w:val="00DA0091"/>
    <w:rsid w:val="00DA0146"/>
    <w:rsid w:val="00DA05C7"/>
    <w:rsid w:val="00DA08B9"/>
    <w:rsid w:val="00DA13B5"/>
    <w:rsid w:val="00DA2DDC"/>
    <w:rsid w:val="00DA3FA8"/>
    <w:rsid w:val="00DA4A96"/>
    <w:rsid w:val="00DA6035"/>
    <w:rsid w:val="00DA7A03"/>
    <w:rsid w:val="00DB01BA"/>
    <w:rsid w:val="00DB24AE"/>
    <w:rsid w:val="00DB269B"/>
    <w:rsid w:val="00DB3472"/>
    <w:rsid w:val="00DB45E2"/>
    <w:rsid w:val="00DB4AD6"/>
    <w:rsid w:val="00DB4D2B"/>
    <w:rsid w:val="00DB5465"/>
    <w:rsid w:val="00DB58F3"/>
    <w:rsid w:val="00DB5D6A"/>
    <w:rsid w:val="00DB60DA"/>
    <w:rsid w:val="00DB7655"/>
    <w:rsid w:val="00DB7E16"/>
    <w:rsid w:val="00DC129D"/>
    <w:rsid w:val="00DC3DF4"/>
    <w:rsid w:val="00DC4785"/>
    <w:rsid w:val="00DC5C8C"/>
    <w:rsid w:val="00DC70E1"/>
    <w:rsid w:val="00DC787E"/>
    <w:rsid w:val="00DD001F"/>
    <w:rsid w:val="00DD0566"/>
    <w:rsid w:val="00DD0D59"/>
    <w:rsid w:val="00DD110F"/>
    <w:rsid w:val="00DD25D3"/>
    <w:rsid w:val="00DD43FF"/>
    <w:rsid w:val="00DD4957"/>
    <w:rsid w:val="00DE0803"/>
    <w:rsid w:val="00DE16ED"/>
    <w:rsid w:val="00DE35A7"/>
    <w:rsid w:val="00DE74E5"/>
    <w:rsid w:val="00DE7E50"/>
    <w:rsid w:val="00DF7425"/>
    <w:rsid w:val="00DF7C48"/>
    <w:rsid w:val="00E02182"/>
    <w:rsid w:val="00E02F6A"/>
    <w:rsid w:val="00E04C11"/>
    <w:rsid w:val="00E05427"/>
    <w:rsid w:val="00E070FD"/>
    <w:rsid w:val="00E07647"/>
    <w:rsid w:val="00E10844"/>
    <w:rsid w:val="00E124DE"/>
    <w:rsid w:val="00E129B2"/>
    <w:rsid w:val="00E135EF"/>
    <w:rsid w:val="00E14BE5"/>
    <w:rsid w:val="00E16745"/>
    <w:rsid w:val="00E179B3"/>
    <w:rsid w:val="00E2018C"/>
    <w:rsid w:val="00E22342"/>
    <w:rsid w:val="00E24258"/>
    <w:rsid w:val="00E245B1"/>
    <w:rsid w:val="00E25562"/>
    <w:rsid w:val="00E26D39"/>
    <w:rsid w:val="00E306CA"/>
    <w:rsid w:val="00E31818"/>
    <w:rsid w:val="00E31ED3"/>
    <w:rsid w:val="00E32D03"/>
    <w:rsid w:val="00E340D7"/>
    <w:rsid w:val="00E34853"/>
    <w:rsid w:val="00E34BEB"/>
    <w:rsid w:val="00E375A5"/>
    <w:rsid w:val="00E412B2"/>
    <w:rsid w:val="00E4309D"/>
    <w:rsid w:val="00E43382"/>
    <w:rsid w:val="00E4659B"/>
    <w:rsid w:val="00E47796"/>
    <w:rsid w:val="00E51317"/>
    <w:rsid w:val="00E5191A"/>
    <w:rsid w:val="00E526D9"/>
    <w:rsid w:val="00E54FEC"/>
    <w:rsid w:val="00E5683E"/>
    <w:rsid w:val="00E60EC9"/>
    <w:rsid w:val="00E61461"/>
    <w:rsid w:val="00E63E35"/>
    <w:rsid w:val="00E64C6D"/>
    <w:rsid w:val="00E6536C"/>
    <w:rsid w:val="00E657CC"/>
    <w:rsid w:val="00E66364"/>
    <w:rsid w:val="00E67ECA"/>
    <w:rsid w:val="00E70700"/>
    <w:rsid w:val="00E70BD3"/>
    <w:rsid w:val="00E74F88"/>
    <w:rsid w:val="00E752F3"/>
    <w:rsid w:val="00E76078"/>
    <w:rsid w:val="00E76087"/>
    <w:rsid w:val="00E7670F"/>
    <w:rsid w:val="00E777BF"/>
    <w:rsid w:val="00E8039D"/>
    <w:rsid w:val="00E80689"/>
    <w:rsid w:val="00E80BE8"/>
    <w:rsid w:val="00E815FC"/>
    <w:rsid w:val="00E81CE2"/>
    <w:rsid w:val="00E83BD5"/>
    <w:rsid w:val="00E84971"/>
    <w:rsid w:val="00E852EC"/>
    <w:rsid w:val="00E8582A"/>
    <w:rsid w:val="00E85EBD"/>
    <w:rsid w:val="00E8756D"/>
    <w:rsid w:val="00E90274"/>
    <w:rsid w:val="00E914CA"/>
    <w:rsid w:val="00E91910"/>
    <w:rsid w:val="00E92877"/>
    <w:rsid w:val="00E934AD"/>
    <w:rsid w:val="00E938F5"/>
    <w:rsid w:val="00E94D31"/>
    <w:rsid w:val="00E953E2"/>
    <w:rsid w:val="00E95B72"/>
    <w:rsid w:val="00EA22FA"/>
    <w:rsid w:val="00EA2496"/>
    <w:rsid w:val="00EA2638"/>
    <w:rsid w:val="00EA29E1"/>
    <w:rsid w:val="00EA342B"/>
    <w:rsid w:val="00EA3EA9"/>
    <w:rsid w:val="00EA4341"/>
    <w:rsid w:val="00EA44A0"/>
    <w:rsid w:val="00EA4BB0"/>
    <w:rsid w:val="00EA5667"/>
    <w:rsid w:val="00EA6B05"/>
    <w:rsid w:val="00EA6F4A"/>
    <w:rsid w:val="00EB0507"/>
    <w:rsid w:val="00EB1056"/>
    <w:rsid w:val="00EB1A63"/>
    <w:rsid w:val="00EB2B65"/>
    <w:rsid w:val="00EB3314"/>
    <w:rsid w:val="00EB4970"/>
    <w:rsid w:val="00EB4B46"/>
    <w:rsid w:val="00EB5233"/>
    <w:rsid w:val="00EB68AE"/>
    <w:rsid w:val="00EC218F"/>
    <w:rsid w:val="00EC2B6A"/>
    <w:rsid w:val="00EC3FDA"/>
    <w:rsid w:val="00EC4888"/>
    <w:rsid w:val="00EC661A"/>
    <w:rsid w:val="00EC6A83"/>
    <w:rsid w:val="00ED21CC"/>
    <w:rsid w:val="00ED412B"/>
    <w:rsid w:val="00ED4201"/>
    <w:rsid w:val="00ED4B86"/>
    <w:rsid w:val="00ED5DBA"/>
    <w:rsid w:val="00EE0E64"/>
    <w:rsid w:val="00EE2778"/>
    <w:rsid w:val="00EE303B"/>
    <w:rsid w:val="00EE44D2"/>
    <w:rsid w:val="00EE4857"/>
    <w:rsid w:val="00EE56B2"/>
    <w:rsid w:val="00EE57B4"/>
    <w:rsid w:val="00EE7634"/>
    <w:rsid w:val="00EF0FD1"/>
    <w:rsid w:val="00EF11CA"/>
    <w:rsid w:val="00EF2267"/>
    <w:rsid w:val="00EF29D6"/>
    <w:rsid w:val="00EF2F1F"/>
    <w:rsid w:val="00EF5B33"/>
    <w:rsid w:val="00EF5B6E"/>
    <w:rsid w:val="00EF7A35"/>
    <w:rsid w:val="00EF7A38"/>
    <w:rsid w:val="00EF7AED"/>
    <w:rsid w:val="00F0012C"/>
    <w:rsid w:val="00F037D8"/>
    <w:rsid w:val="00F03D25"/>
    <w:rsid w:val="00F04684"/>
    <w:rsid w:val="00F04B37"/>
    <w:rsid w:val="00F0585E"/>
    <w:rsid w:val="00F05E24"/>
    <w:rsid w:val="00F067D6"/>
    <w:rsid w:val="00F06914"/>
    <w:rsid w:val="00F077D7"/>
    <w:rsid w:val="00F10225"/>
    <w:rsid w:val="00F11B09"/>
    <w:rsid w:val="00F12F7F"/>
    <w:rsid w:val="00F134EC"/>
    <w:rsid w:val="00F15E96"/>
    <w:rsid w:val="00F16309"/>
    <w:rsid w:val="00F16B2E"/>
    <w:rsid w:val="00F16FA2"/>
    <w:rsid w:val="00F175FF"/>
    <w:rsid w:val="00F17840"/>
    <w:rsid w:val="00F1793C"/>
    <w:rsid w:val="00F17B14"/>
    <w:rsid w:val="00F20D09"/>
    <w:rsid w:val="00F27007"/>
    <w:rsid w:val="00F303A9"/>
    <w:rsid w:val="00F31094"/>
    <w:rsid w:val="00F31D35"/>
    <w:rsid w:val="00F32483"/>
    <w:rsid w:val="00F32C9A"/>
    <w:rsid w:val="00F32D69"/>
    <w:rsid w:val="00F32F10"/>
    <w:rsid w:val="00F33C6C"/>
    <w:rsid w:val="00F34427"/>
    <w:rsid w:val="00F35026"/>
    <w:rsid w:val="00F377FA"/>
    <w:rsid w:val="00F4047A"/>
    <w:rsid w:val="00F40D22"/>
    <w:rsid w:val="00F4278C"/>
    <w:rsid w:val="00F42CEB"/>
    <w:rsid w:val="00F43EC6"/>
    <w:rsid w:val="00F441E2"/>
    <w:rsid w:val="00F45F38"/>
    <w:rsid w:val="00F47600"/>
    <w:rsid w:val="00F50D64"/>
    <w:rsid w:val="00F51362"/>
    <w:rsid w:val="00F51DAD"/>
    <w:rsid w:val="00F5233C"/>
    <w:rsid w:val="00F54199"/>
    <w:rsid w:val="00F554ED"/>
    <w:rsid w:val="00F56230"/>
    <w:rsid w:val="00F56C61"/>
    <w:rsid w:val="00F57197"/>
    <w:rsid w:val="00F61B6E"/>
    <w:rsid w:val="00F62140"/>
    <w:rsid w:val="00F621E4"/>
    <w:rsid w:val="00F63BBD"/>
    <w:rsid w:val="00F65391"/>
    <w:rsid w:val="00F66C3F"/>
    <w:rsid w:val="00F6707D"/>
    <w:rsid w:val="00F673C6"/>
    <w:rsid w:val="00F70986"/>
    <w:rsid w:val="00F711AB"/>
    <w:rsid w:val="00F715FB"/>
    <w:rsid w:val="00F71761"/>
    <w:rsid w:val="00F7249C"/>
    <w:rsid w:val="00F7363D"/>
    <w:rsid w:val="00F7538D"/>
    <w:rsid w:val="00F81A3B"/>
    <w:rsid w:val="00F82180"/>
    <w:rsid w:val="00F82299"/>
    <w:rsid w:val="00F824B9"/>
    <w:rsid w:val="00F834E8"/>
    <w:rsid w:val="00F869D9"/>
    <w:rsid w:val="00F87982"/>
    <w:rsid w:val="00F91072"/>
    <w:rsid w:val="00F918D6"/>
    <w:rsid w:val="00F9261E"/>
    <w:rsid w:val="00F9262A"/>
    <w:rsid w:val="00F945EC"/>
    <w:rsid w:val="00F9544A"/>
    <w:rsid w:val="00F96E8F"/>
    <w:rsid w:val="00F97429"/>
    <w:rsid w:val="00F97B9E"/>
    <w:rsid w:val="00FA0127"/>
    <w:rsid w:val="00FA1562"/>
    <w:rsid w:val="00FA1BDF"/>
    <w:rsid w:val="00FA210C"/>
    <w:rsid w:val="00FA3D6F"/>
    <w:rsid w:val="00FA4757"/>
    <w:rsid w:val="00FA5396"/>
    <w:rsid w:val="00FA682B"/>
    <w:rsid w:val="00FB0553"/>
    <w:rsid w:val="00FB2CF5"/>
    <w:rsid w:val="00FB4AF9"/>
    <w:rsid w:val="00FB556A"/>
    <w:rsid w:val="00FB5A8B"/>
    <w:rsid w:val="00FB7336"/>
    <w:rsid w:val="00FC2D64"/>
    <w:rsid w:val="00FC35DF"/>
    <w:rsid w:val="00FC4DFC"/>
    <w:rsid w:val="00FC5239"/>
    <w:rsid w:val="00FC5D09"/>
    <w:rsid w:val="00FC67E6"/>
    <w:rsid w:val="00FC6F35"/>
    <w:rsid w:val="00FD3ADC"/>
    <w:rsid w:val="00FD3D74"/>
    <w:rsid w:val="00FD4834"/>
    <w:rsid w:val="00FD4F9A"/>
    <w:rsid w:val="00FD6F3C"/>
    <w:rsid w:val="00FD6FC1"/>
    <w:rsid w:val="00FE0F0E"/>
    <w:rsid w:val="00FE0F1C"/>
    <w:rsid w:val="00FE2BE1"/>
    <w:rsid w:val="00FE3641"/>
    <w:rsid w:val="00FE5018"/>
    <w:rsid w:val="00FE5CB5"/>
    <w:rsid w:val="00FE72C3"/>
    <w:rsid w:val="00FF1233"/>
    <w:rsid w:val="00FF34C3"/>
    <w:rsid w:val="00FF3E08"/>
    <w:rsid w:val="00FF4C67"/>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6318">
      <w:bodyDiv w:val="1"/>
      <w:marLeft w:val="0"/>
      <w:marRight w:val="0"/>
      <w:marTop w:val="0"/>
      <w:marBottom w:val="0"/>
      <w:divBdr>
        <w:top w:val="none" w:sz="0" w:space="0" w:color="auto"/>
        <w:left w:val="none" w:sz="0" w:space="0" w:color="auto"/>
        <w:bottom w:val="none" w:sz="0" w:space="0" w:color="auto"/>
        <w:right w:val="none" w:sz="0" w:space="0" w:color="auto"/>
      </w:divBdr>
    </w:div>
    <w:div w:id="293214231">
      <w:bodyDiv w:val="1"/>
      <w:marLeft w:val="0"/>
      <w:marRight w:val="0"/>
      <w:marTop w:val="0"/>
      <w:marBottom w:val="0"/>
      <w:divBdr>
        <w:top w:val="none" w:sz="0" w:space="0" w:color="auto"/>
        <w:left w:val="none" w:sz="0" w:space="0" w:color="auto"/>
        <w:bottom w:val="none" w:sz="0" w:space="0" w:color="auto"/>
        <w:right w:val="none" w:sz="0" w:space="0" w:color="auto"/>
      </w:divBdr>
    </w:div>
    <w:div w:id="363747299">
      <w:bodyDiv w:val="1"/>
      <w:marLeft w:val="0"/>
      <w:marRight w:val="0"/>
      <w:marTop w:val="0"/>
      <w:marBottom w:val="0"/>
      <w:divBdr>
        <w:top w:val="none" w:sz="0" w:space="0" w:color="auto"/>
        <w:left w:val="none" w:sz="0" w:space="0" w:color="auto"/>
        <w:bottom w:val="none" w:sz="0" w:space="0" w:color="auto"/>
        <w:right w:val="none" w:sz="0" w:space="0" w:color="auto"/>
      </w:divBdr>
    </w:div>
    <w:div w:id="748624740">
      <w:bodyDiv w:val="1"/>
      <w:marLeft w:val="0"/>
      <w:marRight w:val="0"/>
      <w:marTop w:val="0"/>
      <w:marBottom w:val="0"/>
      <w:divBdr>
        <w:top w:val="none" w:sz="0" w:space="0" w:color="auto"/>
        <w:left w:val="none" w:sz="0" w:space="0" w:color="auto"/>
        <w:bottom w:val="none" w:sz="0" w:space="0" w:color="auto"/>
        <w:right w:val="none" w:sz="0" w:space="0" w:color="auto"/>
      </w:divBdr>
    </w:div>
    <w:div w:id="915281679">
      <w:bodyDiv w:val="1"/>
      <w:marLeft w:val="0"/>
      <w:marRight w:val="0"/>
      <w:marTop w:val="0"/>
      <w:marBottom w:val="0"/>
      <w:divBdr>
        <w:top w:val="none" w:sz="0" w:space="0" w:color="auto"/>
        <w:left w:val="none" w:sz="0" w:space="0" w:color="auto"/>
        <w:bottom w:val="none" w:sz="0" w:space="0" w:color="auto"/>
        <w:right w:val="none" w:sz="0" w:space="0" w:color="auto"/>
      </w:divBdr>
    </w:div>
    <w:div w:id="986279167">
      <w:bodyDiv w:val="1"/>
      <w:marLeft w:val="0"/>
      <w:marRight w:val="0"/>
      <w:marTop w:val="0"/>
      <w:marBottom w:val="0"/>
      <w:divBdr>
        <w:top w:val="none" w:sz="0" w:space="0" w:color="auto"/>
        <w:left w:val="none" w:sz="0" w:space="0" w:color="auto"/>
        <w:bottom w:val="none" w:sz="0" w:space="0" w:color="auto"/>
        <w:right w:val="none" w:sz="0" w:space="0" w:color="auto"/>
      </w:divBdr>
    </w:div>
    <w:div w:id="1076198363">
      <w:bodyDiv w:val="1"/>
      <w:marLeft w:val="0"/>
      <w:marRight w:val="0"/>
      <w:marTop w:val="0"/>
      <w:marBottom w:val="0"/>
      <w:divBdr>
        <w:top w:val="none" w:sz="0" w:space="0" w:color="auto"/>
        <w:left w:val="none" w:sz="0" w:space="0" w:color="auto"/>
        <w:bottom w:val="none" w:sz="0" w:space="0" w:color="auto"/>
        <w:right w:val="none" w:sz="0" w:space="0" w:color="auto"/>
      </w:divBdr>
    </w:div>
    <w:div w:id="1158493683">
      <w:bodyDiv w:val="1"/>
      <w:marLeft w:val="0"/>
      <w:marRight w:val="0"/>
      <w:marTop w:val="0"/>
      <w:marBottom w:val="0"/>
      <w:divBdr>
        <w:top w:val="none" w:sz="0" w:space="0" w:color="auto"/>
        <w:left w:val="none" w:sz="0" w:space="0" w:color="auto"/>
        <w:bottom w:val="none" w:sz="0" w:space="0" w:color="auto"/>
        <w:right w:val="none" w:sz="0" w:space="0" w:color="auto"/>
      </w:divBdr>
    </w:div>
    <w:div w:id="1273325215">
      <w:bodyDiv w:val="1"/>
      <w:marLeft w:val="0"/>
      <w:marRight w:val="0"/>
      <w:marTop w:val="0"/>
      <w:marBottom w:val="0"/>
      <w:divBdr>
        <w:top w:val="none" w:sz="0" w:space="0" w:color="auto"/>
        <w:left w:val="none" w:sz="0" w:space="0" w:color="auto"/>
        <w:bottom w:val="none" w:sz="0" w:space="0" w:color="auto"/>
        <w:right w:val="none" w:sz="0" w:space="0" w:color="auto"/>
      </w:divBdr>
    </w:div>
    <w:div w:id="17782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Props1.xml><?xml version="1.0" encoding="utf-8"?>
<ds:datastoreItem xmlns:ds="http://schemas.openxmlformats.org/officeDocument/2006/customXml" ds:itemID="{7E8DB5EE-C7DA-40C3-9C1A-624A4B528A78}">
  <ds:schemaRefs>
    <ds:schemaRef ds:uri="http://schemas.openxmlformats.org/officeDocument/2006/bibliography"/>
  </ds:schemaRefs>
</ds:datastoreItem>
</file>

<file path=customXml/itemProps2.xml><?xml version="1.0" encoding="utf-8"?>
<ds:datastoreItem xmlns:ds="http://schemas.openxmlformats.org/officeDocument/2006/customXml" ds:itemID="{9AF8C3B0-5C2D-4178-B8F4-68D7A8EC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56</cp:revision>
  <cp:lastPrinted>2012-08-19T02:27:00Z</cp:lastPrinted>
  <dcterms:created xsi:type="dcterms:W3CDTF">2022-10-28T20:13:00Z</dcterms:created>
  <dcterms:modified xsi:type="dcterms:W3CDTF">2022-11-15T03:37:00Z</dcterms:modified>
</cp:coreProperties>
</file>