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ED7" w:rsidRDefault="00AC5ED7" w:rsidP="00AC5ED7">
      <w:r>
        <w:t>With the basics of functions and namespaces covered, next will be how to actually modularize Shiny code, but first I want to cover the example applet I will be using. Though I have changed it a little, the **</w:t>
      </w:r>
      <w:proofErr w:type="spellStart"/>
      <w:r>
        <w:t>exFUN</w:t>
      </w:r>
      <w:proofErr w:type="spellEnd"/>
      <w:r>
        <w:t>** used before will still be at the heart of this applet.</w:t>
      </w:r>
    </w:p>
    <w:p w:rsidR="00AC5ED7" w:rsidRDefault="00AC5ED7" w:rsidP="00AC5ED7">
      <w:pPr>
        <w:pStyle w:val="Code"/>
      </w:pPr>
      <w:r>
        <w:t xml:space="preserve">```{r echo=TRUE, </w:t>
      </w:r>
      <w:proofErr w:type="spellStart"/>
      <w:r>
        <w:t>eval</w:t>
      </w:r>
      <w:proofErr w:type="spellEnd"/>
      <w:r>
        <w:t>=FALSE}</w:t>
      </w:r>
    </w:p>
    <w:p w:rsidR="00AC5ED7" w:rsidRDefault="00AC5ED7" w:rsidP="00AC5ED7">
      <w:pPr>
        <w:pStyle w:val="Code"/>
      </w:pPr>
      <w:proofErr w:type="gramStart"/>
      <w:r>
        <w:t>library(</w:t>
      </w:r>
      <w:proofErr w:type="gramEnd"/>
      <w:r>
        <w:t>shiny)</w:t>
      </w:r>
    </w:p>
    <w:p w:rsidR="00AC5ED7" w:rsidRDefault="00AC5ED7" w:rsidP="00AC5ED7">
      <w:pPr>
        <w:pStyle w:val="Code"/>
      </w:pPr>
    </w:p>
    <w:p w:rsidR="00AC5ED7" w:rsidRDefault="00AC5ED7" w:rsidP="00AC5ED7">
      <w:pPr>
        <w:pStyle w:val="Code"/>
      </w:pPr>
      <w:r>
        <w:t xml:space="preserve"># </w:t>
      </w:r>
      <w:proofErr w:type="spellStart"/>
      <w:proofErr w:type="gramStart"/>
      <w:r>
        <w:t>exFUN</w:t>
      </w:r>
      <w:proofErr w:type="spellEnd"/>
      <w:proofErr w:type="gramEnd"/>
      <w:r>
        <w:tab/>
        <w:t>&lt;-</w:t>
      </w:r>
      <w:r>
        <w:tab/>
      </w:r>
      <w:r w:rsidRPr="00F16B2E">
        <w:t>function(n, r = 2)</w:t>
      </w:r>
      <w:r w:rsidRPr="00F16B2E">
        <w:tab/>
      </w:r>
      <w:proofErr w:type="spellStart"/>
      <w:r w:rsidRPr="00F16B2E">
        <w:t>runif</w:t>
      </w:r>
      <w:proofErr w:type="spellEnd"/>
      <w:r w:rsidRPr="00F16B2E">
        <w:t>(n, min = 0, max = 9) |&gt; round(r)</w:t>
      </w:r>
    </w:p>
    <w:p w:rsidR="00AC5ED7" w:rsidRDefault="00AC5ED7" w:rsidP="00AC5ED7">
      <w:pPr>
        <w:pStyle w:val="Code"/>
      </w:pPr>
      <w:proofErr w:type="spellStart"/>
      <w:proofErr w:type="gramStart"/>
      <w:r>
        <w:t>exFUN</w:t>
      </w:r>
      <w:proofErr w:type="spellEnd"/>
      <w:proofErr w:type="gramEnd"/>
      <w:r>
        <w:tab/>
        <w:t>&lt;-</w:t>
      </w:r>
      <w:r>
        <w:tab/>
        <w:t>function(n)</w:t>
      </w:r>
      <w:r>
        <w:tab/>
      </w:r>
      <w:proofErr w:type="spellStart"/>
      <w:r>
        <w:t>runif</w:t>
      </w:r>
      <w:proofErr w:type="spellEnd"/>
      <w:r>
        <w:t>(n, min = 0, max = 9)</w:t>
      </w:r>
    </w:p>
    <w:p w:rsidR="00AC5ED7" w:rsidRDefault="00AC5ED7" w:rsidP="00AC5ED7">
      <w:pPr>
        <w:pStyle w:val="Code"/>
      </w:pPr>
    </w:p>
    <w:p w:rsidR="00AC5ED7" w:rsidRDefault="00AC5ED7" w:rsidP="00AC5ED7">
      <w:pPr>
        <w:pStyle w:val="Code"/>
      </w:pPr>
      <w:proofErr w:type="spellStart"/>
      <w:proofErr w:type="gramStart"/>
      <w:r>
        <w:t>ui</w:t>
      </w:r>
      <w:proofErr w:type="spellEnd"/>
      <w:proofErr w:type="gramEnd"/>
      <w:r>
        <w:tab/>
        <w:t>&lt;-</w:t>
      </w:r>
      <w:r>
        <w:tab/>
      </w:r>
      <w:proofErr w:type="spellStart"/>
      <w:r>
        <w:t>fluidPage</w:t>
      </w:r>
      <w:proofErr w:type="spellEnd"/>
      <w:r>
        <w:t>(</w:t>
      </w:r>
    </w:p>
    <w:p w:rsidR="00AC5ED7" w:rsidRDefault="00AC5ED7" w:rsidP="00AC5ED7">
      <w:pPr>
        <w:pStyle w:val="Code"/>
      </w:pPr>
      <w:r>
        <w:tab/>
      </w:r>
      <w:proofErr w:type="spellStart"/>
      <w:proofErr w:type="gramStart"/>
      <w:r>
        <w:t>titlePanel</w:t>
      </w:r>
      <w:proofErr w:type="spellEnd"/>
      <w:r>
        <w:t>(</w:t>
      </w:r>
      <w:proofErr w:type="gramEnd"/>
      <w:r>
        <w:t>NULL,</w:t>
      </w:r>
      <w:r>
        <w:tab/>
        <w:t>"Shiny Modularization Example"),</w:t>
      </w:r>
    </w:p>
    <w:p w:rsidR="00AC5ED7" w:rsidRDefault="00AC5ED7" w:rsidP="00AC5ED7">
      <w:pPr>
        <w:pStyle w:val="Code"/>
      </w:pPr>
      <w:r>
        <w:tab/>
      </w:r>
      <w:proofErr w:type="spellStart"/>
      <w:proofErr w:type="gramStart"/>
      <w:r>
        <w:t>fluidRow</w:t>
      </w:r>
      <w:proofErr w:type="spellEnd"/>
      <w:r>
        <w:t>(</w:t>
      </w:r>
      <w:proofErr w:type="gramEnd"/>
    </w:p>
    <w:p w:rsidR="00AC5ED7" w:rsidRDefault="00AC5ED7" w:rsidP="00AC5ED7">
      <w:pPr>
        <w:pStyle w:val="Code"/>
      </w:pPr>
      <w:r>
        <w:tab/>
      </w:r>
      <w:r>
        <w:tab/>
      </w:r>
      <w:proofErr w:type="gramStart"/>
      <w:r>
        <w:t>column(</w:t>
      </w:r>
      <w:proofErr w:type="gramEnd"/>
      <w:r>
        <w:t>2,</w:t>
      </w:r>
      <w:r>
        <w:tab/>
      </w:r>
      <w:proofErr w:type="spellStart"/>
      <w:r>
        <w:t>numericInput</w:t>
      </w:r>
      <w:proofErr w:type="spellEnd"/>
      <w:r>
        <w:t>(</w:t>
      </w:r>
      <w:proofErr w:type="spellStart"/>
      <w:r>
        <w:t>inputId</w:t>
      </w:r>
      <w:proofErr w:type="spellEnd"/>
      <w:r>
        <w:t xml:space="preserve"> = '</w:t>
      </w:r>
      <w:proofErr w:type="spellStart"/>
      <w:r>
        <w:t>roundTerm</w:t>
      </w:r>
      <w:proofErr w:type="spellEnd"/>
      <w:r>
        <w:t>',</w:t>
      </w:r>
      <w:r>
        <w:tab/>
        <w:t>label = "Rounding Term",</w:t>
      </w:r>
      <w:r>
        <w:tab/>
        <w:t>value = 2)),</w:t>
      </w:r>
    </w:p>
    <w:p w:rsidR="00AC5ED7" w:rsidRDefault="00AC5ED7" w:rsidP="00AC5ED7">
      <w:pPr>
        <w:pStyle w:val="Code"/>
      </w:pPr>
      <w:r>
        <w:tab/>
        <w:t>),</w:t>
      </w:r>
    </w:p>
    <w:p w:rsidR="00AC5ED7" w:rsidRDefault="00AC5ED7" w:rsidP="00AC5ED7">
      <w:pPr>
        <w:pStyle w:val="Code"/>
      </w:pPr>
      <w:r>
        <w:tab/>
      </w:r>
      <w:proofErr w:type="spellStart"/>
      <w:proofErr w:type="gramStart"/>
      <w:r>
        <w:t>fluidRow</w:t>
      </w:r>
      <w:proofErr w:type="spellEnd"/>
      <w:r>
        <w:t>(</w:t>
      </w:r>
      <w:proofErr w:type="gramEnd"/>
    </w:p>
    <w:p w:rsidR="00AC5ED7" w:rsidRDefault="00AC5ED7" w:rsidP="00AC5ED7">
      <w:pPr>
        <w:pStyle w:val="Code"/>
      </w:pPr>
      <w:r>
        <w:tab/>
      </w:r>
      <w:r>
        <w:tab/>
      </w:r>
      <w:proofErr w:type="gramStart"/>
      <w:r>
        <w:t>column(</w:t>
      </w:r>
      <w:proofErr w:type="gramEnd"/>
      <w:r>
        <w:t>2,</w:t>
      </w:r>
      <w:r>
        <w:tab/>
      </w:r>
      <w:proofErr w:type="spellStart"/>
      <w:r>
        <w:t>numericInput</w:t>
      </w:r>
      <w:proofErr w:type="spellEnd"/>
      <w:r>
        <w:t>(</w:t>
      </w:r>
      <w:proofErr w:type="spellStart"/>
      <w:r>
        <w:t>inputId</w:t>
      </w:r>
      <w:proofErr w:type="spellEnd"/>
      <w:r>
        <w:t xml:space="preserve"> = '</w:t>
      </w:r>
      <w:proofErr w:type="spellStart"/>
      <w:r>
        <w:t>randCount</w:t>
      </w:r>
      <w:proofErr w:type="spellEnd"/>
      <w:r>
        <w:t>',</w:t>
      </w:r>
      <w:r>
        <w:tab/>
        <w:t>label = "Count",</w:t>
      </w:r>
      <w:r>
        <w:tab/>
        <w:t>value = 3,</w:t>
      </w:r>
      <w:r>
        <w:tab/>
        <w:t>min = 0)),</w:t>
      </w:r>
    </w:p>
    <w:p w:rsidR="00AC5ED7" w:rsidRDefault="00AC5ED7" w:rsidP="00AC5ED7">
      <w:pPr>
        <w:pStyle w:val="Code"/>
      </w:pPr>
      <w:r>
        <w:tab/>
      </w:r>
      <w:r>
        <w:tab/>
      </w:r>
      <w:proofErr w:type="gramStart"/>
      <w:r>
        <w:t>column(</w:t>
      </w:r>
      <w:proofErr w:type="gramEnd"/>
      <w:r>
        <w:t>2,</w:t>
      </w:r>
      <w:r>
        <w:tab/>
      </w:r>
      <w:proofErr w:type="spellStart"/>
      <w:r>
        <w:t>checkboxInput</w:t>
      </w:r>
      <w:proofErr w:type="spellEnd"/>
      <w:r>
        <w:t>(</w:t>
      </w:r>
      <w:proofErr w:type="spellStart"/>
      <w:r>
        <w:t>inputId</w:t>
      </w:r>
      <w:proofErr w:type="spellEnd"/>
      <w:r>
        <w:t xml:space="preserve"> = 'striping',</w:t>
      </w:r>
      <w:r>
        <w:tab/>
        <w:t>label = "Table Striping")),</w:t>
      </w:r>
    </w:p>
    <w:p w:rsidR="00AC5ED7" w:rsidRDefault="00AC5ED7" w:rsidP="00AC5ED7">
      <w:pPr>
        <w:pStyle w:val="Code"/>
      </w:pPr>
      <w:r>
        <w:tab/>
        <w:t>),</w:t>
      </w:r>
    </w:p>
    <w:p w:rsidR="00AC5ED7" w:rsidRDefault="00AC5ED7" w:rsidP="00AC5ED7">
      <w:pPr>
        <w:pStyle w:val="Code"/>
      </w:pPr>
      <w:r>
        <w:tab/>
      </w:r>
      <w:proofErr w:type="spellStart"/>
      <w:proofErr w:type="gramStart"/>
      <w:r>
        <w:t>tableOutput</w:t>
      </w:r>
      <w:proofErr w:type="spellEnd"/>
      <w:r>
        <w:t>(</w:t>
      </w:r>
      <w:proofErr w:type="gramEnd"/>
      <w:r>
        <w:t>'TAB'),</w:t>
      </w:r>
    </w:p>
    <w:p w:rsidR="00AC5ED7" w:rsidRDefault="00AC5ED7" w:rsidP="00AC5ED7">
      <w:pPr>
        <w:pStyle w:val="Code"/>
      </w:pPr>
      <w:r>
        <w:t>)</w:t>
      </w:r>
    </w:p>
    <w:p w:rsidR="00AC5ED7" w:rsidRDefault="00AC5ED7" w:rsidP="00AC5ED7">
      <w:pPr>
        <w:pStyle w:val="Code"/>
      </w:pPr>
    </w:p>
    <w:p w:rsidR="00AC5ED7" w:rsidRDefault="00AC5ED7" w:rsidP="00AC5ED7">
      <w:pPr>
        <w:pStyle w:val="Code"/>
      </w:pPr>
    </w:p>
    <w:p w:rsidR="00AC5ED7" w:rsidRDefault="00AC5ED7" w:rsidP="00AC5ED7">
      <w:pPr>
        <w:pStyle w:val="Code"/>
      </w:pPr>
      <w:proofErr w:type="gramStart"/>
      <w:r>
        <w:t>server</w:t>
      </w:r>
      <w:proofErr w:type="gramEnd"/>
      <w:r>
        <w:tab/>
        <w:t>&lt;-</w:t>
      </w:r>
      <w:r>
        <w:tab/>
        <w:t>function(input, output, session)</w:t>
      </w:r>
      <w:r>
        <w:tab/>
        <w:t>{</w:t>
      </w:r>
    </w:p>
    <w:p w:rsidR="00AC5ED7" w:rsidRDefault="00AC5ED7" w:rsidP="00AC5ED7">
      <w:pPr>
        <w:pStyle w:val="Code"/>
      </w:pPr>
      <w:r>
        <w:tab/>
      </w:r>
      <w:proofErr w:type="spellStart"/>
      <w:proofErr w:type="gramStart"/>
      <w:r>
        <w:t>exTAB</w:t>
      </w:r>
      <w:proofErr w:type="spellEnd"/>
      <w:proofErr w:type="gramEnd"/>
      <w:r>
        <w:tab/>
        <w:t>&lt;-</w:t>
      </w:r>
      <w:r>
        <w:tab/>
        <w:t>reactive(</w:t>
      </w:r>
      <w:proofErr w:type="spellStart"/>
      <w:r>
        <w:t>exFUN</w:t>
      </w:r>
      <w:proofErr w:type="spellEnd"/>
      <w:r>
        <w:t>(</w:t>
      </w:r>
      <w:proofErr w:type="spellStart"/>
      <w:r>
        <w:t>input$randCount</w:t>
      </w:r>
      <w:proofErr w:type="spellEnd"/>
      <w:r>
        <w:t>))</w:t>
      </w:r>
    </w:p>
    <w:p w:rsidR="00AC5ED7" w:rsidRDefault="00AC5ED7" w:rsidP="00AC5ED7">
      <w:pPr>
        <w:pStyle w:val="Code"/>
      </w:pPr>
    </w:p>
    <w:p w:rsidR="00AC5ED7" w:rsidRDefault="00AC5ED7" w:rsidP="00AC5ED7">
      <w:pPr>
        <w:pStyle w:val="Code"/>
      </w:pPr>
      <w:r>
        <w:tab/>
      </w:r>
      <w:proofErr w:type="spellStart"/>
      <w:proofErr w:type="gramStart"/>
      <w:r>
        <w:t>output$</w:t>
      </w:r>
      <w:proofErr w:type="gramEnd"/>
      <w:r>
        <w:t>TAB</w:t>
      </w:r>
      <w:proofErr w:type="spellEnd"/>
      <w:r>
        <w:tab/>
        <w:t>&lt;-</w:t>
      </w:r>
      <w:r>
        <w:tab/>
      </w:r>
      <w:proofErr w:type="spellStart"/>
      <w:r>
        <w:t>renderTable</w:t>
      </w:r>
      <w:proofErr w:type="spellEnd"/>
      <w:r>
        <w:t>(</w:t>
      </w:r>
      <w:proofErr w:type="spellStart"/>
      <w:r>
        <w:t>exTAB</w:t>
      </w:r>
      <w:proofErr w:type="spellEnd"/>
      <w:r>
        <w:t>(),</w:t>
      </w:r>
      <w:r>
        <w:tab/>
        <w:t>digits = reactive(</w:t>
      </w:r>
      <w:proofErr w:type="spellStart"/>
      <w:r>
        <w:t>input$roundTerm</w:t>
      </w:r>
      <w:proofErr w:type="spellEnd"/>
      <w:r>
        <w:t>),</w:t>
      </w:r>
      <w:r>
        <w:tab/>
        <w:t>striped = reactive(</w:t>
      </w:r>
      <w:proofErr w:type="spellStart"/>
      <w:r>
        <w:t>input$striping</w:t>
      </w:r>
      <w:proofErr w:type="spellEnd"/>
      <w:r>
        <w:t>))</w:t>
      </w:r>
    </w:p>
    <w:p w:rsidR="00AC5ED7" w:rsidRDefault="00AC5ED7" w:rsidP="00AC5ED7">
      <w:pPr>
        <w:pStyle w:val="Code"/>
      </w:pPr>
      <w:r>
        <w:t>}</w:t>
      </w:r>
    </w:p>
    <w:p w:rsidR="00AC5ED7" w:rsidRDefault="00AC5ED7" w:rsidP="00AC5ED7">
      <w:pPr>
        <w:pStyle w:val="Code"/>
      </w:pPr>
    </w:p>
    <w:p w:rsidR="00AC5ED7" w:rsidRDefault="00AC5ED7" w:rsidP="00AC5ED7">
      <w:pPr>
        <w:pStyle w:val="Code"/>
      </w:pPr>
      <w:proofErr w:type="spellStart"/>
      <w:proofErr w:type="gramStart"/>
      <w:r>
        <w:t>shinyApp</w:t>
      </w:r>
      <w:proofErr w:type="spellEnd"/>
      <w:r>
        <w:t>(</w:t>
      </w:r>
      <w:proofErr w:type="spellStart"/>
      <w:proofErr w:type="gramEnd"/>
      <w:r>
        <w:t>ui</w:t>
      </w:r>
      <w:proofErr w:type="spellEnd"/>
      <w:r>
        <w:t>, server)</w:t>
      </w:r>
    </w:p>
    <w:p w:rsidR="00AC5ED7" w:rsidRDefault="00AC5ED7" w:rsidP="00AC5ED7">
      <w:pPr>
        <w:pStyle w:val="Code"/>
      </w:pPr>
      <w:r>
        <w:t>```</w:t>
      </w:r>
    </w:p>
    <w:p w:rsidR="00AC5ED7" w:rsidRDefault="00AC5ED7" w:rsidP="00AC5ED7">
      <w:r>
        <w:t>Though I do wish to assume anyone reading this guide already has a working knowledge of Shiny, I still want to take the time to run through it.</w:t>
      </w:r>
    </w:p>
    <w:p w:rsidR="00995072" w:rsidRDefault="00AC5ED7" w:rsidP="00AC5ED7">
      <w:pPr>
        <w:rPr>
          <w:ins w:id="0" w:author="Jim" w:date="2022-11-13T12:12:00Z"/>
        </w:rPr>
      </w:pPr>
      <w:r>
        <w:t xml:space="preserve"> Starting at the top we have first the call to load the Shiny library and then two definitions for **</w:t>
      </w:r>
      <w:proofErr w:type="spellStart"/>
      <w:r>
        <w:t>exFUN</w:t>
      </w:r>
      <w:proofErr w:type="spellEnd"/>
      <w:r>
        <w:t xml:space="preserve">**, with the first commented out. That first version similar to what I used before, but I made one change for myself. This was to call **round** with a pipe, and this is just to help me remember </w:t>
      </w:r>
      <w:proofErr w:type="gramStart"/>
      <w:r>
        <w:t>what</w:t>
      </w:r>
      <w:proofErr w:type="gramEnd"/>
      <w:r>
        <w:t xml:space="preserve"> the pipe character is for base R; **|&gt;**. The second version of this function is without **round** at all because for the applet I want to achieve rounding a different way, but I will get to that latter. This version of the **</w:t>
      </w:r>
      <w:proofErr w:type="spellStart"/>
      <w:r>
        <w:t>exFUN</w:t>
      </w:r>
      <w:proofErr w:type="spellEnd"/>
      <w:r>
        <w:t>** will just produce **n** random numbers between 0 and 9.</w:t>
      </w:r>
    </w:p>
    <w:p w:rsidR="007D25E7" w:rsidRDefault="007D25E7" w:rsidP="00AC5ED7">
      <w:ins w:id="1" w:author="Jim" w:date="2022-11-13T12:12:00Z">
        <w:r>
          <w:t>Before going further, I want to explain why I decided to make **</w:t>
        </w:r>
        <w:proofErr w:type="spellStart"/>
        <w:r>
          <w:t>exFUN</w:t>
        </w:r>
        <w:proofErr w:type="spellEnd"/>
        <w:r>
          <w:t>** essentially a wrapper for **</w:t>
        </w:r>
        <w:proofErr w:type="spellStart"/>
        <w:r>
          <w:t>runif</w:t>
        </w:r>
        <w:proofErr w:type="spellEnd"/>
        <w:r>
          <w:t xml:space="preserve">**; to simulate different datasets being processed by the modules. </w:t>
        </w:r>
      </w:ins>
      <w:ins w:id="2" w:author="Jim" w:date="2022-11-13T12:13:00Z">
        <w:r w:rsidR="00DF4203">
          <w:t xml:space="preserve">The specific data itself is </w:t>
        </w:r>
        <w:r w:rsidR="00DF4203">
          <w:lastRenderedPageBreak/>
          <w:t xml:space="preserve">inconsequential for this guide, but the fact </w:t>
        </w:r>
      </w:ins>
      <w:ins w:id="3" w:author="Jim" w:date="2022-11-13T12:14:00Z">
        <w:r w:rsidR="00DF4203">
          <w:t xml:space="preserve">the modules we will be making can each work with different pieces of data does matter. </w:t>
        </w:r>
      </w:ins>
    </w:p>
    <w:p w:rsidR="00AC5ED7" w:rsidRDefault="00AC5ED7" w:rsidP="00AC5ED7">
      <w:r>
        <w:t>With the custom function made, next we create the Shiny UI, which uses the **</w:t>
      </w:r>
      <w:proofErr w:type="spellStart"/>
      <w:r>
        <w:t>fluidPage</w:t>
      </w:r>
      <w:proofErr w:type="spellEnd"/>
      <w:r>
        <w:t>** format and has five elements to it, for now. I find fluid page is a nice format to work from most of the time, but have used others when appropriate. The first of the elements is a call to **</w:t>
      </w:r>
      <w:proofErr w:type="spellStart"/>
      <w:r>
        <w:t>titlePanel</w:t>
      </w:r>
      <w:proofErr w:type="spellEnd"/>
      <w:r>
        <w:t>** with the second argument, the **</w:t>
      </w:r>
      <w:proofErr w:type="spellStart"/>
      <w:r>
        <w:t>windowTitle</w:t>
      </w:r>
      <w:proofErr w:type="spellEnd"/>
      <w:r>
        <w:t>** argument set just so the browser shows something better than the host address. The **title** argument being **NULL** means no additional text is placed on the page.</w:t>
      </w:r>
    </w:p>
    <w:p w:rsidR="00AC5ED7" w:rsidRDefault="00AC5ED7" w:rsidP="00AC5ED7">
      <w:r>
        <w:t>The second element is a **</w:t>
      </w:r>
      <w:proofErr w:type="spellStart"/>
      <w:r>
        <w:t>numericInput</w:t>
      </w:r>
      <w:proofErr w:type="spellEnd"/>
      <w:r>
        <w:t>** but I have it in a **column** of width 2 in a **</w:t>
      </w:r>
      <w:proofErr w:type="spellStart"/>
      <w:r>
        <w:t>fluidRow</w:t>
      </w:r>
      <w:proofErr w:type="spellEnd"/>
      <w:r>
        <w:t xml:space="preserve">**. That likely seems odd and unnecessary, and it is for now but will be needed later. I have already built the final, modularized applet and this </w:t>
      </w:r>
      <w:del w:id="4" w:author="Jim" w:date="2022-11-13T12:18:00Z">
        <w:r w:rsidDel="00A23E52">
          <w:delText xml:space="preserve">applet </w:delText>
        </w:r>
      </w:del>
      <w:ins w:id="5" w:author="Jim" w:date="2022-11-13T12:18:00Z">
        <w:r w:rsidR="00A23E52">
          <w:t>version</w:t>
        </w:r>
        <w:r w:rsidR="00A23E52">
          <w:t xml:space="preserve"> </w:t>
        </w:r>
      </w:ins>
      <w:r>
        <w:t>is from cutting that one down. Ultimately this _Rounding Term_ input will have another control next to it in the row, so it is ready for it before it needs to be.</w:t>
      </w:r>
    </w:p>
    <w:p w:rsidR="00AC5ED7" w:rsidRDefault="00AC5ED7" w:rsidP="00AC5ED7">
      <w:r>
        <w:t>Next we have another **</w:t>
      </w:r>
      <w:proofErr w:type="spellStart"/>
      <w:r>
        <w:t>fluidRow</w:t>
      </w:r>
      <w:proofErr w:type="spellEnd"/>
      <w:r>
        <w:t>** made because the remaining two inputs I want in a row together, and as it happens both fit nicely in columns of width 2.</w:t>
      </w:r>
    </w:p>
    <w:p w:rsidR="00AC5ED7" w:rsidRDefault="00AC5ED7" w:rsidP="00AC5ED7">
      <w:r>
        <w:t>The first of these inputs is **</w:t>
      </w:r>
      <w:proofErr w:type="spellStart"/>
      <w:r>
        <w:t>randCount</w:t>
      </w:r>
      <w:proofErr w:type="spellEnd"/>
      <w:r>
        <w:t xml:space="preserve">**, a numeric that will control how many random numbers are generated. This is why the **label** is </w:t>
      </w:r>
      <w:del w:id="6" w:author="Jim" w:date="2022-11-13T12:19:00Z">
        <w:r w:rsidDel="008F1758">
          <w:delText>“</w:delText>
        </w:r>
      </w:del>
      <w:ins w:id="7" w:author="Jim" w:date="2022-11-13T12:19:00Z">
        <w:r w:rsidR="008F1758">
          <w:t>_</w:t>
        </w:r>
      </w:ins>
      <w:r>
        <w:t>Count</w:t>
      </w:r>
      <w:del w:id="8" w:author="Jim" w:date="2022-11-13T12:19:00Z">
        <w:r w:rsidDel="008F1758">
          <w:delText xml:space="preserve">” </w:delText>
        </w:r>
      </w:del>
      <w:ins w:id="9" w:author="Jim" w:date="2022-11-13T12:19:00Z">
        <w:r w:rsidR="008F1758">
          <w:t>_</w:t>
        </w:r>
        <w:r w:rsidR="008F1758">
          <w:t xml:space="preserve"> </w:t>
        </w:r>
      </w:ins>
      <w:r>
        <w:t>and the **min** is 0. The default **value** is 3 because I think that is fair to start at.</w:t>
      </w:r>
    </w:p>
    <w:p w:rsidR="00AC5ED7" w:rsidRDefault="00AC5ED7" w:rsidP="00AC5ED7">
      <w:r>
        <w:t>The second input is a **</w:t>
      </w:r>
      <w:proofErr w:type="spellStart"/>
      <w:r>
        <w:t>checkboxInput</w:t>
      </w:r>
      <w:proofErr w:type="spellEnd"/>
      <w:r>
        <w:t>** for **striping**, which is for toggling striping within a table on and off. Functionally, this is largely unnecessary as a control for the user, but for this guide it can be an additional example of a control. For clarity, the value of **</w:t>
      </w:r>
      <w:proofErr w:type="spellStart"/>
      <w:r>
        <w:t>checkboxInput</w:t>
      </w:r>
      <w:proofErr w:type="spellEnd"/>
      <w:r>
        <w:t>** is either **TRUE** or **FALSE**, which is entirely appropriate for this option that is also just a toggle.</w:t>
      </w:r>
    </w:p>
    <w:p w:rsidR="00AC5ED7" w:rsidRDefault="00AC5ED7" w:rsidP="00AC5ED7">
      <w:r>
        <w:t>Finishing off the UI is the **</w:t>
      </w:r>
      <w:proofErr w:type="spellStart"/>
      <w:r>
        <w:t>tableOutput</w:t>
      </w:r>
      <w:proofErr w:type="spellEnd"/>
      <w:r>
        <w:t>** element for rendering a table. The name of the table is, quite appropriately and simply, **TAB**.</w:t>
      </w:r>
    </w:p>
    <w:p w:rsidR="00AC5ED7" w:rsidRDefault="00AC5ED7" w:rsidP="00AC5ED7">
      <w:r>
        <w:t>With the UI portion finished, we come to the server portion, which is quite simple, at least for now. Its first line is to create the **</w:t>
      </w:r>
      <w:proofErr w:type="spellStart"/>
      <w:r>
        <w:t>exTAB</w:t>
      </w:r>
      <w:proofErr w:type="spellEnd"/>
      <w:r>
        <w:t>** object, for example table. It is a **reactive** of **</w:t>
      </w:r>
      <w:proofErr w:type="spellStart"/>
      <w:r>
        <w:t>exFUN</w:t>
      </w:r>
      <w:proofErr w:type="spellEnd"/>
      <w:r>
        <w:t>** that has been given **</w:t>
      </w:r>
      <w:proofErr w:type="spellStart"/>
      <w:r>
        <w:t>randCount</w:t>
      </w:r>
      <w:proofErr w:type="spellEnd"/>
      <w:r>
        <w:t xml:space="preserve">** from the numeric input covered earlier. It may seem odd that I would create this object here, as I could just as easily </w:t>
      </w:r>
      <w:del w:id="10" w:author="Jim" w:date="2022-11-13T12:21:00Z">
        <w:r w:rsidDel="004E2138">
          <w:delText xml:space="preserve">have the </w:delText>
        </w:r>
      </w:del>
      <w:r>
        <w:t xml:space="preserve">call </w:t>
      </w:r>
      <w:del w:id="11" w:author="Jim" w:date="2022-11-13T12:21:00Z">
        <w:r w:rsidDel="004E2138">
          <w:delText xml:space="preserve">to </w:delText>
        </w:r>
      </w:del>
      <w:r>
        <w:t>**</w:t>
      </w:r>
      <w:proofErr w:type="spellStart"/>
      <w:r>
        <w:t>exFUN</w:t>
      </w:r>
      <w:proofErr w:type="spellEnd"/>
      <w:r>
        <w:t>** within the **</w:t>
      </w:r>
      <w:proofErr w:type="spellStart"/>
      <w:r>
        <w:t>renderTable</w:t>
      </w:r>
      <w:proofErr w:type="spellEnd"/>
      <w:r>
        <w:t>** command in the next line, but I have a reason and it relates back to why I changed **</w:t>
      </w:r>
      <w:proofErr w:type="spellStart"/>
      <w:r>
        <w:t>exFUN</w:t>
      </w:r>
      <w:proofErr w:type="spellEnd"/>
      <w:r>
        <w:t>** for this applet by removing rounding. It also relates to why I have been using **</w:t>
      </w:r>
      <w:proofErr w:type="spellStart"/>
      <w:r>
        <w:t>runif</w:t>
      </w:r>
      <w:proofErr w:type="spellEnd"/>
      <w:r>
        <w:t>**, a random number generator.</w:t>
      </w:r>
    </w:p>
    <w:p w:rsidR="00AC5ED7" w:rsidRDefault="00AC5ED7" w:rsidP="00AC5ED7">
      <w:r>
        <w:lastRenderedPageBreak/>
        <w:t>In this applet, the processing of **</w:t>
      </w:r>
      <w:proofErr w:type="spellStart"/>
      <w:r>
        <w:t>exFUN</w:t>
      </w:r>
      <w:proofErr w:type="spellEnd"/>
      <w:r>
        <w:t>** will be very quick, but in other applets I have made the processing can be much slower. This makes changes to the number of digits for rounding something laborious, as each time the number changes, the whole table must be recalculated. By separating the processing of **</w:t>
      </w:r>
      <w:proofErr w:type="spellStart"/>
      <w:r>
        <w:t>exFUN</w:t>
      </w:r>
      <w:proofErr w:type="spellEnd"/>
      <w:r>
        <w:t>** such that it is only dependent on **</w:t>
      </w:r>
      <w:proofErr w:type="spellStart"/>
      <w:r>
        <w:t>randCount</w:t>
      </w:r>
      <w:proofErr w:type="spellEnd"/>
      <w:r>
        <w:t>**, changing the rounding or the striping will not impact it. If you adjust those two inputs, the random values will be unchanged, except in appearance.</w:t>
      </w:r>
    </w:p>
    <w:p w:rsidR="00AC5ED7" w:rsidRDefault="00AC5ED7" w:rsidP="00AC5ED7">
      <w:r>
        <w:t>Looking at the creation of **</w:t>
      </w:r>
      <w:proofErr w:type="spellStart"/>
      <w:r>
        <w:t>output$TAB</w:t>
      </w:r>
      <w:proofErr w:type="spellEnd"/>
      <w:r>
        <w:t>** as a **</w:t>
      </w:r>
      <w:proofErr w:type="spellStart"/>
      <w:r>
        <w:t>renderTable</w:t>
      </w:r>
      <w:proofErr w:type="spellEnd"/>
      <w:r>
        <w:t>** object, you see it simply takes the **</w:t>
      </w:r>
      <w:proofErr w:type="spellStart"/>
      <w:r>
        <w:t>exTAB</w:t>
      </w:r>
      <w:proofErr w:type="spellEnd"/>
      <w:r>
        <w:t>** reactive as the expression, and then two optional arguments, both with their values within calls to **reactive**.</w:t>
      </w:r>
    </w:p>
    <w:p w:rsidR="00AC5ED7" w:rsidRDefault="00AC5ED7" w:rsidP="00AC5ED7">
      <w:r>
        <w:t xml:space="preserve">The reason for the calls to **reactive** is so the table will react to changes in the values of the inputs I am passing to the arguments. Also an error will be thrown if these inputs, which are already </w:t>
      </w:r>
      <w:proofErr w:type="spellStart"/>
      <w:r>
        <w:t>reactives</w:t>
      </w:r>
      <w:proofErr w:type="spellEnd"/>
      <w:r>
        <w:t xml:space="preserve">, are </w:t>
      </w:r>
      <w:del w:id="12" w:author="Jim" w:date="2022-11-13T12:23:00Z">
        <w:r w:rsidDel="005024DB">
          <w:delText xml:space="preserve">used </w:delText>
        </w:r>
      </w:del>
      <w:r>
        <w:t xml:space="preserve">not </w:t>
      </w:r>
      <w:ins w:id="13" w:author="Jim" w:date="2022-11-13T12:23:00Z">
        <w:r w:rsidR="005024DB">
          <w:t xml:space="preserve">used </w:t>
        </w:r>
      </w:ins>
      <w:r>
        <w:t>within a reactive context. It would be nice if **</w:t>
      </w:r>
      <w:proofErr w:type="spellStart"/>
      <w:r>
        <w:t>renderTable</w:t>
      </w:r>
      <w:proofErr w:type="spellEnd"/>
      <w:r>
        <w:t xml:space="preserve">** would except these as </w:t>
      </w:r>
      <w:proofErr w:type="spellStart"/>
      <w:r>
        <w:t>reactives</w:t>
      </w:r>
      <w:proofErr w:type="spellEnd"/>
      <w:r>
        <w:t xml:space="preserve"> implicitly, but that is not how it works.</w:t>
      </w:r>
    </w:p>
    <w:p w:rsidR="00AC5ED7" w:rsidRDefault="00AC5ED7" w:rsidP="00AC5ED7">
      <w:r>
        <w:t>The first of these arguments is **digits** that controls the number of digits shown within the table, like rounding. It is not actually rounding though, because the behavior when you go to a negative value is quite different from what **round** does when given a negative value. If **digits** is given a negative value, the table shows the results in scientific notation with the magnitude of **digits** being the precision. Changing the table to use **round** would be quite easy, as would applying a minimum to **</w:t>
      </w:r>
      <w:proofErr w:type="spellStart"/>
      <w:r>
        <w:t>roundTerm</w:t>
      </w:r>
      <w:proofErr w:type="spellEnd"/>
      <w:r>
        <w:t xml:space="preserve">** so it cannot be negative. </w:t>
      </w:r>
    </w:p>
    <w:p w:rsidR="00AC5ED7" w:rsidRDefault="00AC5ED7" w:rsidP="00AC5ED7">
      <w:r>
        <w:t xml:space="preserve">The second argument is for controlling if the table is stripped or </w:t>
      </w:r>
      <w:del w:id="14" w:author="Jim" w:date="2022-11-13T12:24:00Z">
        <w:r w:rsidDel="005024DB">
          <w:delText>now</w:delText>
        </w:r>
      </w:del>
      <w:ins w:id="15" w:author="Jim" w:date="2022-11-13T12:24:00Z">
        <w:r w:rsidR="005024DB">
          <w:t>not</w:t>
        </w:r>
      </w:ins>
      <w:r>
        <w:t>, meaning the odd rows have a light gray background while the even rows are left white (or transparent and white is the normal background). As this is a basic toggle, the **</w:t>
      </w:r>
      <w:proofErr w:type="spellStart"/>
      <w:r>
        <w:t>checkboxInput</w:t>
      </w:r>
      <w:proofErr w:type="spellEnd"/>
      <w:r>
        <w:t>** for **striping** was the most appropriate input type.</w:t>
      </w:r>
    </w:p>
    <w:p w:rsidR="00C324C4" w:rsidRPr="002D0945" w:rsidRDefault="00AC5ED7" w:rsidP="00E530C5">
      <w:r>
        <w:t>Except for the call to **</w:t>
      </w:r>
      <w:proofErr w:type="spellStart"/>
      <w:r>
        <w:t>shinyApp</w:t>
      </w:r>
      <w:proofErr w:type="spellEnd"/>
      <w:r>
        <w:t>** that finishes off this applet. In the following sections we will be modularizing this for the purpose of having multiple tables of random numbers, each with its own count of numbers and own striping controls. The rounding will actually be handled globally, so you can see how that is done, as well as a little trick I realized.</w:t>
      </w:r>
      <w:r w:rsidR="002D0945">
        <w:t xml:space="preserve"> </w:t>
      </w:r>
      <w:bookmarkStart w:id="16" w:name="_GoBack"/>
      <w:bookmarkEnd w:id="16"/>
    </w:p>
    <w:sectPr w:rsidR="00C324C4" w:rsidRPr="002D0945" w:rsidSect="00D279A2">
      <w:headerReference w:type="default" r:id="rId10"/>
      <w:footerReference w:type="first" r:id="rId11"/>
      <w:type w:val="evenPage"/>
      <w:pgSz w:w="12240" w:h="15840" w:code="1"/>
      <w:pgMar w:top="1440" w:right="1440" w:bottom="1440" w:left="1440" w:header="720" w:footer="720" w:gutter="0"/>
      <w:pgNumType w:fmt="upperLetter"/>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17D" w:rsidRDefault="00B3417D" w:rsidP="00132148">
      <w:r>
        <w:separator/>
      </w:r>
    </w:p>
  </w:endnote>
  <w:endnote w:type="continuationSeparator" w:id="0">
    <w:p w:rsidR="00B3417D" w:rsidRDefault="00B3417D" w:rsidP="00132148">
      <w:r>
        <w:continuationSeparator/>
      </w:r>
    </w:p>
  </w:endnote>
  <w:endnote w:type="continuationNotice" w:id="1">
    <w:p w:rsidR="00B3417D" w:rsidRDefault="00B3417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CBA" w:rsidRDefault="00193CBA" w:rsidP="00F16FA2">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17D" w:rsidRDefault="00B3417D" w:rsidP="00132148">
      <w:r>
        <w:separator/>
      </w:r>
    </w:p>
  </w:footnote>
  <w:footnote w:type="continuationSeparator" w:id="0">
    <w:p w:rsidR="00B3417D" w:rsidRDefault="00B3417D" w:rsidP="00132148">
      <w:r>
        <w:continuationSeparator/>
      </w:r>
    </w:p>
  </w:footnote>
  <w:footnote w:type="continuationNotice" w:id="1">
    <w:p w:rsidR="00B3417D" w:rsidRDefault="00B3417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C9F" w:rsidRDefault="000F2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B564A"/>
    <w:multiLevelType w:val="hybridMultilevel"/>
    <w:tmpl w:val="3210F2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21332C"/>
    <w:multiLevelType w:val="hybridMultilevel"/>
    <w:tmpl w:val="AD02B8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F5A4FA4"/>
    <w:multiLevelType w:val="hybridMultilevel"/>
    <w:tmpl w:val="E83278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9F36FD2"/>
    <w:multiLevelType w:val="hybridMultilevel"/>
    <w:tmpl w:val="1492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9B1668"/>
    <w:multiLevelType w:val="hybridMultilevel"/>
    <w:tmpl w:val="AC4A36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0739B4"/>
    <w:multiLevelType w:val="hybridMultilevel"/>
    <w:tmpl w:val="BE4AB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E6518A"/>
    <w:multiLevelType w:val="hybridMultilevel"/>
    <w:tmpl w:val="9F74A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BF3"/>
    <w:rsid w:val="000017B8"/>
    <w:rsid w:val="00002D12"/>
    <w:rsid w:val="000030D8"/>
    <w:rsid w:val="00003318"/>
    <w:rsid w:val="00004278"/>
    <w:rsid w:val="00004F64"/>
    <w:rsid w:val="000053E3"/>
    <w:rsid w:val="00006C61"/>
    <w:rsid w:val="00006E39"/>
    <w:rsid w:val="00006E62"/>
    <w:rsid w:val="000075F7"/>
    <w:rsid w:val="000165F6"/>
    <w:rsid w:val="00020A89"/>
    <w:rsid w:val="00021E93"/>
    <w:rsid w:val="0002542B"/>
    <w:rsid w:val="000258FC"/>
    <w:rsid w:val="0002664D"/>
    <w:rsid w:val="00026818"/>
    <w:rsid w:val="00026BD9"/>
    <w:rsid w:val="00026DC3"/>
    <w:rsid w:val="00026FBF"/>
    <w:rsid w:val="0003171A"/>
    <w:rsid w:val="00032246"/>
    <w:rsid w:val="00032362"/>
    <w:rsid w:val="000327CF"/>
    <w:rsid w:val="000327EE"/>
    <w:rsid w:val="00033AA5"/>
    <w:rsid w:val="00034465"/>
    <w:rsid w:val="000351BA"/>
    <w:rsid w:val="00036150"/>
    <w:rsid w:val="0003704F"/>
    <w:rsid w:val="0004093F"/>
    <w:rsid w:val="00040AE8"/>
    <w:rsid w:val="00042972"/>
    <w:rsid w:val="00042BB0"/>
    <w:rsid w:val="00044109"/>
    <w:rsid w:val="000443FF"/>
    <w:rsid w:val="00045F11"/>
    <w:rsid w:val="0004602A"/>
    <w:rsid w:val="00047542"/>
    <w:rsid w:val="00051511"/>
    <w:rsid w:val="00054367"/>
    <w:rsid w:val="00055FA8"/>
    <w:rsid w:val="000560F7"/>
    <w:rsid w:val="00057623"/>
    <w:rsid w:val="000577C7"/>
    <w:rsid w:val="00057AE1"/>
    <w:rsid w:val="00062C58"/>
    <w:rsid w:val="00062D94"/>
    <w:rsid w:val="00065E18"/>
    <w:rsid w:val="0006782A"/>
    <w:rsid w:val="00071660"/>
    <w:rsid w:val="00071FF4"/>
    <w:rsid w:val="00072285"/>
    <w:rsid w:val="00072E8F"/>
    <w:rsid w:val="00073CD3"/>
    <w:rsid w:val="00074B87"/>
    <w:rsid w:val="0008060E"/>
    <w:rsid w:val="00080F9A"/>
    <w:rsid w:val="00083EC4"/>
    <w:rsid w:val="0008460A"/>
    <w:rsid w:val="000846A8"/>
    <w:rsid w:val="00085EEF"/>
    <w:rsid w:val="00086BCA"/>
    <w:rsid w:val="00087D1C"/>
    <w:rsid w:val="00087F85"/>
    <w:rsid w:val="00090290"/>
    <w:rsid w:val="00091196"/>
    <w:rsid w:val="00091A50"/>
    <w:rsid w:val="00092108"/>
    <w:rsid w:val="00092995"/>
    <w:rsid w:val="00093702"/>
    <w:rsid w:val="000955C2"/>
    <w:rsid w:val="000A0C2E"/>
    <w:rsid w:val="000A1A45"/>
    <w:rsid w:val="000A27B8"/>
    <w:rsid w:val="000A2CC7"/>
    <w:rsid w:val="000A36F0"/>
    <w:rsid w:val="000A3E55"/>
    <w:rsid w:val="000B0B53"/>
    <w:rsid w:val="000B0E24"/>
    <w:rsid w:val="000B24BB"/>
    <w:rsid w:val="000B4390"/>
    <w:rsid w:val="000B6F91"/>
    <w:rsid w:val="000C07E2"/>
    <w:rsid w:val="000C0C00"/>
    <w:rsid w:val="000C0DA9"/>
    <w:rsid w:val="000C194F"/>
    <w:rsid w:val="000C1B6F"/>
    <w:rsid w:val="000C238B"/>
    <w:rsid w:val="000C5C93"/>
    <w:rsid w:val="000C5DB5"/>
    <w:rsid w:val="000C67AC"/>
    <w:rsid w:val="000C6B77"/>
    <w:rsid w:val="000C6C81"/>
    <w:rsid w:val="000C705B"/>
    <w:rsid w:val="000D1553"/>
    <w:rsid w:val="000D1A6B"/>
    <w:rsid w:val="000D2BDC"/>
    <w:rsid w:val="000D3AD3"/>
    <w:rsid w:val="000D3EDC"/>
    <w:rsid w:val="000D6512"/>
    <w:rsid w:val="000D69E7"/>
    <w:rsid w:val="000E2A53"/>
    <w:rsid w:val="000E573F"/>
    <w:rsid w:val="000E7435"/>
    <w:rsid w:val="000E7F17"/>
    <w:rsid w:val="000F0810"/>
    <w:rsid w:val="000F2001"/>
    <w:rsid w:val="000F2C9F"/>
    <w:rsid w:val="000F36D0"/>
    <w:rsid w:val="000F3766"/>
    <w:rsid w:val="000F50AD"/>
    <w:rsid w:val="000F567A"/>
    <w:rsid w:val="000F5EFD"/>
    <w:rsid w:val="000F6D72"/>
    <w:rsid w:val="000F743B"/>
    <w:rsid w:val="000F75CA"/>
    <w:rsid w:val="00101619"/>
    <w:rsid w:val="00101692"/>
    <w:rsid w:val="00101BC4"/>
    <w:rsid w:val="00102978"/>
    <w:rsid w:val="00103381"/>
    <w:rsid w:val="00103BC4"/>
    <w:rsid w:val="00103CE1"/>
    <w:rsid w:val="001041E2"/>
    <w:rsid w:val="0010425E"/>
    <w:rsid w:val="00104282"/>
    <w:rsid w:val="00105C93"/>
    <w:rsid w:val="00106DFF"/>
    <w:rsid w:val="00107080"/>
    <w:rsid w:val="001105D1"/>
    <w:rsid w:val="00111DE8"/>
    <w:rsid w:val="00112365"/>
    <w:rsid w:val="00113597"/>
    <w:rsid w:val="0011394F"/>
    <w:rsid w:val="001144B6"/>
    <w:rsid w:val="00122C21"/>
    <w:rsid w:val="00123540"/>
    <w:rsid w:val="00124876"/>
    <w:rsid w:val="001248E3"/>
    <w:rsid w:val="00125A35"/>
    <w:rsid w:val="00126B1D"/>
    <w:rsid w:val="00127356"/>
    <w:rsid w:val="00132148"/>
    <w:rsid w:val="00135925"/>
    <w:rsid w:val="00136611"/>
    <w:rsid w:val="00136E10"/>
    <w:rsid w:val="0013776F"/>
    <w:rsid w:val="00142012"/>
    <w:rsid w:val="001433FC"/>
    <w:rsid w:val="00143567"/>
    <w:rsid w:val="00143C6A"/>
    <w:rsid w:val="00143F64"/>
    <w:rsid w:val="001461B4"/>
    <w:rsid w:val="00146E5E"/>
    <w:rsid w:val="001475DE"/>
    <w:rsid w:val="001520FF"/>
    <w:rsid w:val="001526AE"/>
    <w:rsid w:val="00152772"/>
    <w:rsid w:val="00152B1F"/>
    <w:rsid w:val="001533DC"/>
    <w:rsid w:val="00155153"/>
    <w:rsid w:val="001562D2"/>
    <w:rsid w:val="00156637"/>
    <w:rsid w:val="0016067E"/>
    <w:rsid w:val="00160AA1"/>
    <w:rsid w:val="00161F72"/>
    <w:rsid w:val="00164BB2"/>
    <w:rsid w:val="0016514C"/>
    <w:rsid w:val="001662E4"/>
    <w:rsid w:val="00166965"/>
    <w:rsid w:val="00166B9E"/>
    <w:rsid w:val="00167E9F"/>
    <w:rsid w:val="00170468"/>
    <w:rsid w:val="00170568"/>
    <w:rsid w:val="00170C09"/>
    <w:rsid w:val="00171C6C"/>
    <w:rsid w:val="001728C6"/>
    <w:rsid w:val="001729ED"/>
    <w:rsid w:val="00174A78"/>
    <w:rsid w:val="00174E7A"/>
    <w:rsid w:val="001757A9"/>
    <w:rsid w:val="001768C6"/>
    <w:rsid w:val="00176E13"/>
    <w:rsid w:val="001770B0"/>
    <w:rsid w:val="00181836"/>
    <w:rsid w:val="00185082"/>
    <w:rsid w:val="00185354"/>
    <w:rsid w:val="001868D4"/>
    <w:rsid w:val="001878F3"/>
    <w:rsid w:val="001906E8"/>
    <w:rsid w:val="001907A4"/>
    <w:rsid w:val="00192025"/>
    <w:rsid w:val="001923FA"/>
    <w:rsid w:val="001938E6"/>
    <w:rsid w:val="00193CBA"/>
    <w:rsid w:val="00196067"/>
    <w:rsid w:val="001A14AD"/>
    <w:rsid w:val="001A22D8"/>
    <w:rsid w:val="001A24C3"/>
    <w:rsid w:val="001A250B"/>
    <w:rsid w:val="001A297D"/>
    <w:rsid w:val="001A3662"/>
    <w:rsid w:val="001A3C24"/>
    <w:rsid w:val="001A49D0"/>
    <w:rsid w:val="001B05A4"/>
    <w:rsid w:val="001B42FF"/>
    <w:rsid w:val="001B7F90"/>
    <w:rsid w:val="001C0BA3"/>
    <w:rsid w:val="001C10F5"/>
    <w:rsid w:val="001C1A8C"/>
    <w:rsid w:val="001C2949"/>
    <w:rsid w:val="001C326C"/>
    <w:rsid w:val="001C5F0E"/>
    <w:rsid w:val="001D0550"/>
    <w:rsid w:val="001D078B"/>
    <w:rsid w:val="001D19DC"/>
    <w:rsid w:val="001D1F00"/>
    <w:rsid w:val="001D4ECA"/>
    <w:rsid w:val="001D503B"/>
    <w:rsid w:val="001D5121"/>
    <w:rsid w:val="001E04BC"/>
    <w:rsid w:val="001E0B05"/>
    <w:rsid w:val="001E2E13"/>
    <w:rsid w:val="001E4213"/>
    <w:rsid w:val="001E49FB"/>
    <w:rsid w:val="001E4B38"/>
    <w:rsid w:val="001E4D2F"/>
    <w:rsid w:val="001E4D56"/>
    <w:rsid w:val="001E510F"/>
    <w:rsid w:val="001E60FA"/>
    <w:rsid w:val="001E6FE3"/>
    <w:rsid w:val="001E6FF2"/>
    <w:rsid w:val="001F0107"/>
    <w:rsid w:val="001F0E30"/>
    <w:rsid w:val="001F13EF"/>
    <w:rsid w:val="001F4354"/>
    <w:rsid w:val="001F5AD2"/>
    <w:rsid w:val="001F79C6"/>
    <w:rsid w:val="00202EEB"/>
    <w:rsid w:val="0020426A"/>
    <w:rsid w:val="00204CF5"/>
    <w:rsid w:val="002051A9"/>
    <w:rsid w:val="002068AC"/>
    <w:rsid w:val="00210285"/>
    <w:rsid w:val="0021052C"/>
    <w:rsid w:val="00210E3D"/>
    <w:rsid w:val="00212333"/>
    <w:rsid w:val="00212587"/>
    <w:rsid w:val="00215038"/>
    <w:rsid w:val="002166E2"/>
    <w:rsid w:val="002218D9"/>
    <w:rsid w:val="00223AF0"/>
    <w:rsid w:val="00224030"/>
    <w:rsid w:val="00224BF3"/>
    <w:rsid w:val="002252CF"/>
    <w:rsid w:val="0022568A"/>
    <w:rsid w:val="0022689C"/>
    <w:rsid w:val="0023020D"/>
    <w:rsid w:val="002305E6"/>
    <w:rsid w:val="00232748"/>
    <w:rsid w:val="00234323"/>
    <w:rsid w:val="00234F32"/>
    <w:rsid w:val="00234F5E"/>
    <w:rsid w:val="0024289F"/>
    <w:rsid w:val="00242ACE"/>
    <w:rsid w:val="00242FA5"/>
    <w:rsid w:val="00243BA3"/>
    <w:rsid w:val="002448B7"/>
    <w:rsid w:val="00245586"/>
    <w:rsid w:val="00246F26"/>
    <w:rsid w:val="00250182"/>
    <w:rsid w:val="00250239"/>
    <w:rsid w:val="00250B6C"/>
    <w:rsid w:val="00250C8E"/>
    <w:rsid w:val="00251D8F"/>
    <w:rsid w:val="00251E27"/>
    <w:rsid w:val="00252C42"/>
    <w:rsid w:val="0025354D"/>
    <w:rsid w:val="00253934"/>
    <w:rsid w:val="00254BE0"/>
    <w:rsid w:val="00255C47"/>
    <w:rsid w:val="002569BC"/>
    <w:rsid w:val="002572EA"/>
    <w:rsid w:val="00257E64"/>
    <w:rsid w:val="00261ADF"/>
    <w:rsid w:val="002642C6"/>
    <w:rsid w:val="00264DC3"/>
    <w:rsid w:val="00265092"/>
    <w:rsid w:val="00265FAA"/>
    <w:rsid w:val="00267AAE"/>
    <w:rsid w:val="002701C1"/>
    <w:rsid w:val="00270732"/>
    <w:rsid w:val="00271F68"/>
    <w:rsid w:val="00272652"/>
    <w:rsid w:val="0027285F"/>
    <w:rsid w:val="002740C7"/>
    <w:rsid w:val="00276050"/>
    <w:rsid w:val="00281563"/>
    <w:rsid w:val="002816BC"/>
    <w:rsid w:val="00281776"/>
    <w:rsid w:val="00281C40"/>
    <w:rsid w:val="0028555C"/>
    <w:rsid w:val="0028725E"/>
    <w:rsid w:val="00287668"/>
    <w:rsid w:val="00287EB1"/>
    <w:rsid w:val="00291519"/>
    <w:rsid w:val="00291F6F"/>
    <w:rsid w:val="002921C3"/>
    <w:rsid w:val="002923B5"/>
    <w:rsid w:val="0029328E"/>
    <w:rsid w:val="002948DF"/>
    <w:rsid w:val="00295CB4"/>
    <w:rsid w:val="002A0207"/>
    <w:rsid w:val="002A398A"/>
    <w:rsid w:val="002A42B4"/>
    <w:rsid w:val="002A6FFA"/>
    <w:rsid w:val="002B0A82"/>
    <w:rsid w:val="002B369D"/>
    <w:rsid w:val="002B474C"/>
    <w:rsid w:val="002B667D"/>
    <w:rsid w:val="002B74B5"/>
    <w:rsid w:val="002C0C37"/>
    <w:rsid w:val="002C3142"/>
    <w:rsid w:val="002C3B90"/>
    <w:rsid w:val="002C47DD"/>
    <w:rsid w:val="002C6362"/>
    <w:rsid w:val="002C7042"/>
    <w:rsid w:val="002C71CB"/>
    <w:rsid w:val="002C7DD1"/>
    <w:rsid w:val="002D0945"/>
    <w:rsid w:val="002D3343"/>
    <w:rsid w:val="002D35F1"/>
    <w:rsid w:val="002D3B30"/>
    <w:rsid w:val="002D59BA"/>
    <w:rsid w:val="002D65C0"/>
    <w:rsid w:val="002D6CFE"/>
    <w:rsid w:val="002D7B07"/>
    <w:rsid w:val="002E08AF"/>
    <w:rsid w:val="002E1370"/>
    <w:rsid w:val="002E1CC9"/>
    <w:rsid w:val="002E2470"/>
    <w:rsid w:val="002E2CAC"/>
    <w:rsid w:val="002E2FF4"/>
    <w:rsid w:val="002E3366"/>
    <w:rsid w:val="002E3C7B"/>
    <w:rsid w:val="002E571D"/>
    <w:rsid w:val="002F0D9C"/>
    <w:rsid w:val="002F1C57"/>
    <w:rsid w:val="002F3527"/>
    <w:rsid w:val="002F41EE"/>
    <w:rsid w:val="002F6F89"/>
    <w:rsid w:val="002F78FC"/>
    <w:rsid w:val="0030013A"/>
    <w:rsid w:val="003025C2"/>
    <w:rsid w:val="00307226"/>
    <w:rsid w:val="0030734B"/>
    <w:rsid w:val="00307927"/>
    <w:rsid w:val="00310882"/>
    <w:rsid w:val="00312C88"/>
    <w:rsid w:val="003131C7"/>
    <w:rsid w:val="003135D8"/>
    <w:rsid w:val="00313864"/>
    <w:rsid w:val="003152B0"/>
    <w:rsid w:val="003165BD"/>
    <w:rsid w:val="00316ACD"/>
    <w:rsid w:val="00317526"/>
    <w:rsid w:val="003206FD"/>
    <w:rsid w:val="00320D3E"/>
    <w:rsid w:val="00321AD7"/>
    <w:rsid w:val="00321CB9"/>
    <w:rsid w:val="00321EEF"/>
    <w:rsid w:val="00324376"/>
    <w:rsid w:val="00325845"/>
    <w:rsid w:val="003265A4"/>
    <w:rsid w:val="0032737C"/>
    <w:rsid w:val="003311C2"/>
    <w:rsid w:val="0033209C"/>
    <w:rsid w:val="00334D75"/>
    <w:rsid w:val="00334D7F"/>
    <w:rsid w:val="00335718"/>
    <w:rsid w:val="003402B2"/>
    <w:rsid w:val="00342BBE"/>
    <w:rsid w:val="00342F09"/>
    <w:rsid w:val="0034371E"/>
    <w:rsid w:val="00343E75"/>
    <w:rsid w:val="00344509"/>
    <w:rsid w:val="00344792"/>
    <w:rsid w:val="00345388"/>
    <w:rsid w:val="003455E3"/>
    <w:rsid w:val="003475C7"/>
    <w:rsid w:val="0035031D"/>
    <w:rsid w:val="00351D3F"/>
    <w:rsid w:val="00352C42"/>
    <w:rsid w:val="00353B8C"/>
    <w:rsid w:val="00353FA0"/>
    <w:rsid w:val="00355B52"/>
    <w:rsid w:val="00355D88"/>
    <w:rsid w:val="0035648A"/>
    <w:rsid w:val="0035770F"/>
    <w:rsid w:val="00360455"/>
    <w:rsid w:val="003614F2"/>
    <w:rsid w:val="00363966"/>
    <w:rsid w:val="003641D4"/>
    <w:rsid w:val="00366AF5"/>
    <w:rsid w:val="003710C0"/>
    <w:rsid w:val="00377143"/>
    <w:rsid w:val="00380BF3"/>
    <w:rsid w:val="00381EC4"/>
    <w:rsid w:val="00384D1B"/>
    <w:rsid w:val="0038517A"/>
    <w:rsid w:val="00385CC9"/>
    <w:rsid w:val="00386EDE"/>
    <w:rsid w:val="00390CD8"/>
    <w:rsid w:val="00390DCC"/>
    <w:rsid w:val="00391307"/>
    <w:rsid w:val="00392AF2"/>
    <w:rsid w:val="0039320A"/>
    <w:rsid w:val="0039496F"/>
    <w:rsid w:val="0039503C"/>
    <w:rsid w:val="003A2215"/>
    <w:rsid w:val="003A760D"/>
    <w:rsid w:val="003A7EA7"/>
    <w:rsid w:val="003B043C"/>
    <w:rsid w:val="003B129E"/>
    <w:rsid w:val="003B461E"/>
    <w:rsid w:val="003B4B1F"/>
    <w:rsid w:val="003B5AAD"/>
    <w:rsid w:val="003B688F"/>
    <w:rsid w:val="003C12C3"/>
    <w:rsid w:val="003C5EDE"/>
    <w:rsid w:val="003C7E22"/>
    <w:rsid w:val="003D0AB4"/>
    <w:rsid w:val="003D0C56"/>
    <w:rsid w:val="003D219E"/>
    <w:rsid w:val="003D2590"/>
    <w:rsid w:val="003D320C"/>
    <w:rsid w:val="003D342B"/>
    <w:rsid w:val="003D4064"/>
    <w:rsid w:val="003D408D"/>
    <w:rsid w:val="003D443B"/>
    <w:rsid w:val="003D7608"/>
    <w:rsid w:val="003E0DB0"/>
    <w:rsid w:val="003E238D"/>
    <w:rsid w:val="003E334B"/>
    <w:rsid w:val="003E5130"/>
    <w:rsid w:val="003E5A1E"/>
    <w:rsid w:val="003E6762"/>
    <w:rsid w:val="003E68CE"/>
    <w:rsid w:val="003E6CD4"/>
    <w:rsid w:val="003E7839"/>
    <w:rsid w:val="003F0553"/>
    <w:rsid w:val="003F09B9"/>
    <w:rsid w:val="003F30FC"/>
    <w:rsid w:val="003F386B"/>
    <w:rsid w:val="003F5DEB"/>
    <w:rsid w:val="003F61F2"/>
    <w:rsid w:val="003F7A73"/>
    <w:rsid w:val="00400287"/>
    <w:rsid w:val="00400812"/>
    <w:rsid w:val="00401B34"/>
    <w:rsid w:val="00403355"/>
    <w:rsid w:val="00403572"/>
    <w:rsid w:val="00403B4E"/>
    <w:rsid w:val="00405191"/>
    <w:rsid w:val="00405393"/>
    <w:rsid w:val="0040676D"/>
    <w:rsid w:val="00406813"/>
    <w:rsid w:val="004108B8"/>
    <w:rsid w:val="00410F8B"/>
    <w:rsid w:val="00411A3C"/>
    <w:rsid w:val="0041381A"/>
    <w:rsid w:val="00414443"/>
    <w:rsid w:val="0041627A"/>
    <w:rsid w:val="00416849"/>
    <w:rsid w:val="0041752B"/>
    <w:rsid w:val="00420E0B"/>
    <w:rsid w:val="00421B14"/>
    <w:rsid w:val="00423E83"/>
    <w:rsid w:val="0042482B"/>
    <w:rsid w:val="004269D8"/>
    <w:rsid w:val="00427553"/>
    <w:rsid w:val="0043043E"/>
    <w:rsid w:val="00431A40"/>
    <w:rsid w:val="00432D75"/>
    <w:rsid w:val="00433A4F"/>
    <w:rsid w:val="00434CBD"/>
    <w:rsid w:val="00436ACC"/>
    <w:rsid w:val="00440096"/>
    <w:rsid w:val="00440712"/>
    <w:rsid w:val="0044178B"/>
    <w:rsid w:val="00441E92"/>
    <w:rsid w:val="0044353B"/>
    <w:rsid w:val="00443566"/>
    <w:rsid w:val="00443E64"/>
    <w:rsid w:val="00445419"/>
    <w:rsid w:val="00447FBD"/>
    <w:rsid w:val="0045082F"/>
    <w:rsid w:val="004519B4"/>
    <w:rsid w:val="00452C51"/>
    <w:rsid w:val="00452C8A"/>
    <w:rsid w:val="004552D2"/>
    <w:rsid w:val="00455894"/>
    <w:rsid w:val="004606B3"/>
    <w:rsid w:val="00460907"/>
    <w:rsid w:val="00461701"/>
    <w:rsid w:val="00463ECB"/>
    <w:rsid w:val="00465055"/>
    <w:rsid w:val="00466D18"/>
    <w:rsid w:val="00470C25"/>
    <w:rsid w:val="00471719"/>
    <w:rsid w:val="00472468"/>
    <w:rsid w:val="00472B72"/>
    <w:rsid w:val="004730F9"/>
    <w:rsid w:val="00474E46"/>
    <w:rsid w:val="004775A6"/>
    <w:rsid w:val="0047788C"/>
    <w:rsid w:val="004804A5"/>
    <w:rsid w:val="004806C4"/>
    <w:rsid w:val="00480D59"/>
    <w:rsid w:val="00481E55"/>
    <w:rsid w:val="00482413"/>
    <w:rsid w:val="00482CD8"/>
    <w:rsid w:val="0048381C"/>
    <w:rsid w:val="00485E18"/>
    <w:rsid w:val="004923F9"/>
    <w:rsid w:val="0049610E"/>
    <w:rsid w:val="004966A0"/>
    <w:rsid w:val="00497ED6"/>
    <w:rsid w:val="004A0D1A"/>
    <w:rsid w:val="004A1854"/>
    <w:rsid w:val="004A38FE"/>
    <w:rsid w:val="004A4983"/>
    <w:rsid w:val="004A688D"/>
    <w:rsid w:val="004A6F15"/>
    <w:rsid w:val="004B1CCE"/>
    <w:rsid w:val="004B20E6"/>
    <w:rsid w:val="004B3F2A"/>
    <w:rsid w:val="004B425D"/>
    <w:rsid w:val="004B7F6C"/>
    <w:rsid w:val="004C0C7A"/>
    <w:rsid w:val="004C1755"/>
    <w:rsid w:val="004C2FA0"/>
    <w:rsid w:val="004C33BD"/>
    <w:rsid w:val="004C3F1D"/>
    <w:rsid w:val="004D0367"/>
    <w:rsid w:val="004D0DE2"/>
    <w:rsid w:val="004D16DD"/>
    <w:rsid w:val="004D2E9E"/>
    <w:rsid w:val="004D2FB9"/>
    <w:rsid w:val="004D3D18"/>
    <w:rsid w:val="004D4D33"/>
    <w:rsid w:val="004D520B"/>
    <w:rsid w:val="004D57AB"/>
    <w:rsid w:val="004D5AE6"/>
    <w:rsid w:val="004D5E9D"/>
    <w:rsid w:val="004D61FB"/>
    <w:rsid w:val="004D682A"/>
    <w:rsid w:val="004E092C"/>
    <w:rsid w:val="004E1245"/>
    <w:rsid w:val="004E1350"/>
    <w:rsid w:val="004E1DC5"/>
    <w:rsid w:val="004E2138"/>
    <w:rsid w:val="004E6592"/>
    <w:rsid w:val="004E68D0"/>
    <w:rsid w:val="004E6C7D"/>
    <w:rsid w:val="004F0998"/>
    <w:rsid w:val="004F23B9"/>
    <w:rsid w:val="004F51DE"/>
    <w:rsid w:val="004F758E"/>
    <w:rsid w:val="00502143"/>
    <w:rsid w:val="005024DB"/>
    <w:rsid w:val="005027BC"/>
    <w:rsid w:val="00502A32"/>
    <w:rsid w:val="00503EBD"/>
    <w:rsid w:val="005052FD"/>
    <w:rsid w:val="00510776"/>
    <w:rsid w:val="005111CE"/>
    <w:rsid w:val="00512BCF"/>
    <w:rsid w:val="00514E5B"/>
    <w:rsid w:val="00516C8C"/>
    <w:rsid w:val="00516D00"/>
    <w:rsid w:val="00517607"/>
    <w:rsid w:val="005203FE"/>
    <w:rsid w:val="0052113B"/>
    <w:rsid w:val="005216A0"/>
    <w:rsid w:val="005225F0"/>
    <w:rsid w:val="00524366"/>
    <w:rsid w:val="00524A48"/>
    <w:rsid w:val="005257DF"/>
    <w:rsid w:val="00525ADE"/>
    <w:rsid w:val="00525CB7"/>
    <w:rsid w:val="00525DBC"/>
    <w:rsid w:val="00527CB3"/>
    <w:rsid w:val="005304EA"/>
    <w:rsid w:val="005312A1"/>
    <w:rsid w:val="00532FF4"/>
    <w:rsid w:val="00533B45"/>
    <w:rsid w:val="00534C7D"/>
    <w:rsid w:val="005362A0"/>
    <w:rsid w:val="00536AD2"/>
    <w:rsid w:val="00537CAB"/>
    <w:rsid w:val="00542271"/>
    <w:rsid w:val="00542287"/>
    <w:rsid w:val="00542641"/>
    <w:rsid w:val="00542D81"/>
    <w:rsid w:val="0054415F"/>
    <w:rsid w:val="005445E8"/>
    <w:rsid w:val="00544D11"/>
    <w:rsid w:val="00545388"/>
    <w:rsid w:val="00545FAA"/>
    <w:rsid w:val="0054737A"/>
    <w:rsid w:val="00547EC7"/>
    <w:rsid w:val="005514C0"/>
    <w:rsid w:val="00551F43"/>
    <w:rsid w:val="00552B5C"/>
    <w:rsid w:val="0055376F"/>
    <w:rsid w:val="00554EE6"/>
    <w:rsid w:val="005552DB"/>
    <w:rsid w:val="005575BA"/>
    <w:rsid w:val="00557CD7"/>
    <w:rsid w:val="00557DEE"/>
    <w:rsid w:val="00557FE9"/>
    <w:rsid w:val="00561902"/>
    <w:rsid w:val="0056280D"/>
    <w:rsid w:val="00563E41"/>
    <w:rsid w:val="005663EB"/>
    <w:rsid w:val="00566CD3"/>
    <w:rsid w:val="005670F5"/>
    <w:rsid w:val="0056796C"/>
    <w:rsid w:val="00572622"/>
    <w:rsid w:val="00573D65"/>
    <w:rsid w:val="0057719C"/>
    <w:rsid w:val="0057734C"/>
    <w:rsid w:val="0058122C"/>
    <w:rsid w:val="00581700"/>
    <w:rsid w:val="00582064"/>
    <w:rsid w:val="00583518"/>
    <w:rsid w:val="0058379A"/>
    <w:rsid w:val="00583FC4"/>
    <w:rsid w:val="00584B78"/>
    <w:rsid w:val="00584EE1"/>
    <w:rsid w:val="0058531F"/>
    <w:rsid w:val="00585C89"/>
    <w:rsid w:val="00587CFE"/>
    <w:rsid w:val="005924F2"/>
    <w:rsid w:val="005929D1"/>
    <w:rsid w:val="005932FB"/>
    <w:rsid w:val="00593F19"/>
    <w:rsid w:val="0059421A"/>
    <w:rsid w:val="00596ECA"/>
    <w:rsid w:val="005A052A"/>
    <w:rsid w:val="005A0B14"/>
    <w:rsid w:val="005A1658"/>
    <w:rsid w:val="005A17F6"/>
    <w:rsid w:val="005A27FF"/>
    <w:rsid w:val="005A2A68"/>
    <w:rsid w:val="005A36F5"/>
    <w:rsid w:val="005A4A4B"/>
    <w:rsid w:val="005A5D80"/>
    <w:rsid w:val="005A68B7"/>
    <w:rsid w:val="005B0711"/>
    <w:rsid w:val="005B1CFC"/>
    <w:rsid w:val="005B20B6"/>
    <w:rsid w:val="005B38B2"/>
    <w:rsid w:val="005B72FF"/>
    <w:rsid w:val="005B7D5B"/>
    <w:rsid w:val="005C3312"/>
    <w:rsid w:val="005C3862"/>
    <w:rsid w:val="005C3F8C"/>
    <w:rsid w:val="005C4703"/>
    <w:rsid w:val="005C5EEC"/>
    <w:rsid w:val="005C7049"/>
    <w:rsid w:val="005C7286"/>
    <w:rsid w:val="005D0AD6"/>
    <w:rsid w:val="005D1DF1"/>
    <w:rsid w:val="005D2D76"/>
    <w:rsid w:val="005D391C"/>
    <w:rsid w:val="005D400E"/>
    <w:rsid w:val="005D4390"/>
    <w:rsid w:val="005D484C"/>
    <w:rsid w:val="005D4957"/>
    <w:rsid w:val="005D6069"/>
    <w:rsid w:val="005D705F"/>
    <w:rsid w:val="005E0374"/>
    <w:rsid w:val="005E2F18"/>
    <w:rsid w:val="005E34E9"/>
    <w:rsid w:val="005E64CE"/>
    <w:rsid w:val="005E788E"/>
    <w:rsid w:val="005E7D2F"/>
    <w:rsid w:val="005F1017"/>
    <w:rsid w:val="005F13B0"/>
    <w:rsid w:val="005F1CDF"/>
    <w:rsid w:val="005F3B52"/>
    <w:rsid w:val="005F4218"/>
    <w:rsid w:val="005F4316"/>
    <w:rsid w:val="005F5162"/>
    <w:rsid w:val="005F555A"/>
    <w:rsid w:val="005F698B"/>
    <w:rsid w:val="005F6D7E"/>
    <w:rsid w:val="006008F1"/>
    <w:rsid w:val="00602C7C"/>
    <w:rsid w:val="00602F21"/>
    <w:rsid w:val="00602FCD"/>
    <w:rsid w:val="00603800"/>
    <w:rsid w:val="00603B1E"/>
    <w:rsid w:val="00603F96"/>
    <w:rsid w:val="006045DC"/>
    <w:rsid w:val="00605112"/>
    <w:rsid w:val="00605F78"/>
    <w:rsid w:val="00606A0F"/>
    <w:rsid w:val="006123E5"/>
    <w:rsid w:val="006127B3"/>
    <w:rsid w:val="0061364B"/>
    <w:rsid w:val="00614242"/>
    <w:rsid w:val="0061474E"/>
    <w:rsid w:val="0061623B"/>
    <w:rsid w:val="006174EC"/>
    <w:rsid w:val="006205A8"/>
    <w:rsid w:val="00622003"/>
    <w:rsid w:val="00622C3E"/>
    <w:rsid w:val="006259E0"/>
    <w:rsid w:val="00626BA9"/>
    <w:rsid w:val="00626F08"/>
    <w:rsid w:val="0062713A"/>
    <w:rsid w:val="00627620"/>
    <w:rsid w:val="00631D86"/>
    <w:rsid w:val="006339FA"/>
    <w:rsid w:val="0063507B"/>
    <w:rsid w:val="006351CB"/>
    <w:rsid w:val="00635CAC"/>
    <w:rsid w:val="00636672"/>
    <w:rsid w:val="0064116E"/>
    <w:rsid w:val="00642CF0"/>
    <w:rsid w:val="00643AD1"/>
    <w:rsid w:val="006446AC"/>
    <w:rsid w:val="006446AE"/>
    <w:rsid w:val="00645DAD"/>
    <w:rsid w:val="00647005"/>
    <w:rsid w:val="006473D8"/>
    <w:rsid w:val="00647CE2"/>
    <w:rsid w:val="0065208B"/>
    <w:rsid w:val="006525DA"/>
    <w:rsid w:val="00653EAB"/>
    <w:rsid w:val="006540CF"/>
    <w:rsid w:val="00660A4A"/>
    <w:rsid w:val="006628F7"/>
    <w:rsid w:val="00662BD8"/>
    <w:rsid w:val="006634E4"/>
    <w:rsid w:val="006640E3"/>
    <w:rsid w:val="00664630"/>
    <w:rsid w:val="006650F4"/>
    <w:rsid w:val="006655DD"/>
    <w:rsid w:val="00665DC0"/>
    <w:rsid w:val="006661D8"/>
    <w:rsid w:val="00666350"/>
    <w:rsid w:val="006675DB"/>
    <w:rsid w:val="0066789A"/>
    <w:rsid w:val="00670B67"/>
    <w:rsid w:val="00672697"/>
    <w:rsid w:val="0067292F"/>
    <w:rsid w:val="006745F7"/>
    <w:rsid w:val="00676F20"/>
    <w:rsid w:val="0067707A"/>
    <w:rsid w:val="00680D3A"/>
    <w:rsid w:val="0068139C"/>
    <w:rsid w:val="00681CE3"/>
    <w:rsid w:val="00682AB3"/>
    <w:rsid w:val="006831DF"/>
    <w:rsid w:val="00684B1F"/>
    <w:rsid w:val="00684BA4"/>
    <w:rsid w:val="00687781"/>
    <w:rsid w:val="006917F3"/>
    <w:rsid w:val="00691CF0"/>
    <w:rsid w:val="00691D83"/>
    <w:rsid w:val="0069276B"/>
    <w:rsid w:val="006963DA"/>
    <w:rsid w:val="0069792C"/>
    <w:rsid w:val="00697AFD"/>
    <w:rsid w:val="00697FF7"/>
    <w:rsid w:val="00697FFA"/>
    <w:rsid w:val="006A0D2B"/>
    <w:rsid w:val="006A2172"/>
    <w:rsid w:val="006A58AC"/>
    <w:rsid w:val="006A5AC5"/>
    <w:rsid w:val="006A5E28"/>
    <w:rsid w:val="006A6E6B"/>
    <w:rsid w:val="006A7912"/>
    <w:rsid w:val="006A7C50"/>
    <w:rsid w:val="006B1320"/>
    <w:rsid w:val="006B323B"/>
    <w:rsid w:val="006B6819"/>
    <w:rsid w:val="006C048C"/>
    <w:rsid w:val="006C07DC"/>
    <w:rsid w:val="006C15BE"/>
    <w:rsid w:val="006C16A9"/>
    <w:rsid w:val="006C18D4"/>
    <w:rsid w:val="006C1DD8"/>
    <w:rsid w:val="006C3746"/>
    <w:rsid w:val="006C3C95"/>
    <w:rsid w:val="006C454F"/>
    <w:rsid w:val="006C4B56"/>
    <w:rsid w:val="006C6035"/>
    <w:rsid w:val="006C68D2"/>
    <w:rsid w:val="006C6C73"/>
    <w:rsid w:val="006C71A7"/>
    <w:rsid w:val="006C7986"/>
    <w:rsid w:val="006C7A5A"/>
    <w:rsid w:val="006D1B8E"/>
    <w:rsid w:val="006D27AC"/>
    <w:rsid w:val="006D31EB"/>
    <w:rsid w:val="006D3BD5"/>
    <w:rsid w:val="006D3E67"/>
    <w:rsid w:val="006D566B"/>
    <w:rsid w:val="006D73EA"/>
    <w:rsid w:val="006D75DE"/>
    <w:rsid w:val="006D7D20"/>
    <w:rsid w:val="006E0664"/>
    <w:rsid w:val="006E2447"/>
    <w:rsid w:val="006E3CA2"/>
    <w:rsid w:val="006E558D"/>
    <w:rsid w:val="006E5654"/>
    <w:rsid w:val="006E782E"/>
    <w:rsid w:val="006F0061"/>
    <w:rsid w:val="006F0168"/>
    <w:rsid w:val="006F06C4"/>
    <w:rsid w:val="006F092C"/>
    <w:rsid w:val="006F0DDA"/>
    <w:rsid w:val="006F0E66"/>
    <w:rsid w:val="006F185E"/>
    <w:rsid w:val="006F210B"/>
    <w:rsid w:val="006F3B7D"/>
    <w:rsid w:val="006F4B42"/>
    <w:rsid w:val="006F5121"/>
    <w:rsid w:val="006F5AB8"/>
    <w:rsid w:val="006F6716"/>
    <w:rsid w:val="006F6A60"/>
    <w:rsid w:val="006F718F"/>
    <w:rsid w:val="006F73F8"/>
    <w:rsid w:val="006F7C93"/>
    <w:rsid w:val="00701268"/>
    <w:rsid w:val="007023D1"/>
    <w:rsid w:val="007029E2"/>
    <w:rsid w:val="00705642"/>
    <w:rsid w:val="00707E9B"/>
    <w:rsid w:val="00707FAB"/>
    <w:rsid w:val="00710163"/>
    <w:rsid w:val="0071177A"/>
    <w:rsid w:val="0071347A"/>
    <w:rsid w:val="007142AE"/>
    <w:rsid w:val="007166F2"/>
    <w:rsid w:val="007175E7"/>
    <w:rsid w:val="00717BA8"/>
    <w:rsid w:val="00720F94"/>
    <w:rsid w:val="00721A33"/>
    <w:rsid w:val="0072289C"/>
    <w:rsid w:val="007235FB"/>
    <w:rsid w:val="00723CA8"/>
    <w:rsid w:val="00725B0A"/>
    <w:rsid w:val="007274C4"/>
    <w:rsid w:val="007304A7"/>
    <w:rsid w:val="00730FD0"/>
    <w:rsid w:val="00732245"/>
    <w:rsid w:val="00732FDE"/>
    <w:rsid w:val="00734140"/>
    <w:rsid w:val="00734297"/>
    <w:rsid w:val="0073450B"/>
    <w:rsid w:val="007363D6"/>
    <w:rsid w:val="007370D8"/>
    <w:rsid w:val="00740FCC"/>
    <w:rsid w:val="00741167"/>
    <w:rsid w:val="00741795"/>
    <w:rsid w:val="00742F5D"/>
    <w:rsid w:val="00745F6D"/>
    <w:rsid w:val="00747725"/>
    <w:rsid w:val="007519F5"/>
    <w:rsid w:val="0075254F"/>
    <w:rsid w:val="0075261F"/>
    <w:rsid w:val="0075359F"/>
    <w:rsid w:val="00756C7C"/>
    <w:rsid w:val="00761D7E"/>
    <w:rsid w:val="00762098"/>
    <w:rsid w:val="00762DCD"/>
    <w:rsid w:val="00764231"/>
    <w:rsid w:val="00765989"/>
    <w:rsid w:val="007661C9"/>
    <w:rsid w:val="00767CE2"/>
    <w:rsid w:val="00770A5E"/>
    <w:rsid w:val="00771B64"/>
    <w:rsid w:val="00772437"/>
    <w:rsid w:val="007726ED"/>
    <w:rsid w:val="00773498"/>
    <w:rsid w:val="007742E6"/>
    <w:rsid w:val="00774704"/>
    <w:rsid w:val="00776CF2"/>
    <w:rsid w:val="00776E7B"/>
    <w:rsid w:val="007772DE"/>
    <w:rsid w:val="00777EC9"/>
    <w:rsid w:val="007823AF"/>
    <w:rsid w:val="00785275"/>
    <w:rsid w:val="00787047"/>
    <w:rsid w:val="007919B8"/>
    <w:rsid w:val="00793534"/>
    <w:rsid w:val="0079449D"/>
    <w:rsid w:val="00795CAD"/>
    <w:rsid w:val="00796092"/>
    <w:rsid w:val="00796F82"/>
    <w:rsid w:val="00797062"/>
    <w:rsid w:val="0079710C"/>
    <w:rsid w:val="007A070C"/>
    <w:rsid w:val="007A3772"/>
    <w:rsid w:val="007A4C17"/>
    <w:rsid w:val="007A5B3C"/>
    <w:rsid w:val="007A69B1"/>
    <w:rsid w:val="007A71AA"/>
    <w:rsid w:val="007A7AFC"/>
    <w:rsid w:val="007B0CD4"/>
    <w:rsid w:val="007B265A"/>
    <w:rsid w:val="007B2A41"/>
    <w:rsid w:val="007B3594"/>
    <w:rsid w:val="007B36E9"/>
    <w:rsid w:val="007B39A1"/>
    <w:rsid w:val="007B4CF1"/>
    <w:rsid w:val="007B5E21"/>
    <w:rsid w:val="007B6346"/>
    <w:rsid w:val="007C1C48"/>
    <w:rsid w:val="007C1CF0"/>
    <w:rsid w:val="007C1F33"/>
    <w:rsid w:val="007C28B2"/>
    <w:rsid w:val="007C2AAD"/>
    <w:rsid w:val="007C43BE"/>
    <w:rsid w:val="007C4E4C"/>
    <w:rsid w:val="007C6016"/>
    <w:rsid w:val="007C70E9"/>
    <w:rsid w:val="007C7D75"/>
    <w:rsid w:val="007D15B9"/>
    <w:rsid w:val="007D1E52"/>
    <w:rsid w:val="007D231B"/>
    <w:rsid w:val="007D25E7"/>
    <w:rsid w:val="007D2763"/>
    <w:rsid w:val="007D5DDF"/>
    <w:rsid w:val="007D5E6F"/>
    <w:rsid w:val="007D72E9"/>
    <w:rsid w:val="007D7DA8"/>
    <w:rsid w:val="007E0F76"/>
    <w:rsid w:val="007E178A"/>
    <w:rsid w:val="007E1F1C"/>
    <w:rsid w:val="007E3145"/>
    <w:rsid w:val="007E3355"/>
    <w:rsid w:val="007E34B8"/>
    <w:rsid w:val="007E44B1"/>
    <w:rsid w:val="007E4CF8"/>
    <w:rsid w:val="007E527C"/>
    <w:rsid w:val="007E7569"/>
    <w:rsid w:val="007E7B9E"/>
    <w:rsid w:val="007F0511"/>
    <w:rsid w:val="007F1C1E"/>
    <w:rsid w:val="007F1C34"/>
    <w:rsid w:val="007F2711"/>
    <w:rsid w:val="007F2F25"/>
    <w:rsid w:val="007F30DE"/>
    <w:rsid w:val="008003A4"/>
    <w:rsid w:val="00801A7F"/>
    <w:rsid w:val="00802038"/>
    <w:rsid w:val="008022E9"/>
    <w:rsid w:val="0080303D"/>
    <w:rsid w:val="00803FC5"/>
    <w:rsid w:val="00805086"/>
    <w:rsid w:val="008102EE"/>
    <w:rsid w:val="00813EA6"/>
    <w:rsid w:val="0081449D"/>
    <w:rsid w:val="00814A8F"/>
    <w:rsid w:val="00814C01"/>
    <w:rsid w:val="0081708D"/>
    <w:rsid w:val="00820211"/>
    <w:rsid w:val="0082074D"/>
    <w:rsid w:val="00823351"/>
    <w:rsid w:val="00823E14"/>
    <w:rsid w:val="00825BB9"/>
    <w:rsid w:val="00827CF8"/>
    <w:rsid w:val="00830038"/>
    <w:rsid w:val="00830718"/>
    <w:rsid w:val="00832F5A"/>
    <w:rsid w:val="00834DB3"/>
    <w:rsid w:val="00835244"/>
    <w:rsid w:val="00835E42"/>
    <w:rsid w:val="00840186"/>
    <w:rsid w:val="008401E2"/>
    <w:rsid w:val="008419BA"/>
    <w:rsid w:val="00841E29"/>
    <w:rsid w:val="00843841"/>
    <w:rsid w:val="00845B09"/>
    <w:rsid w:val="00854328"/>
    <w:rsid w:val="00854E8B"/>
    <w:rsid w:val="0085506E"/>
    <w:rsid w:val="008555D7"/>
    <w:rsid w:val="0085607B"/>
    <w:rsid w:val="00856D97"/>
    <w:rsid w:val="00856F5B"/>
    <w:rsid w:val="0085796D"/>
    <w:rsid w:val="00857994"/>
    <w:rsid w:val="00860ED8"/>
    <w:rsid w:val="00862446"/>
    <w:rsid w:val="00862D38"/>
    <w:rsid w:val="00862F1A"/>
    <w:rsid w:val="00863C89"/>
    <w:rsid w:val="00864409"/>
    <w:rsid w:val="00864811"/>
    <w:rsid w:val="00864A0A"/>
    <w:rsid w:val="00865CCE"/>
    <w:rsid w:val="00865E8E"/>
    <w:rsid w:val="0086653A"/>
    <w:rsid w:val="00866A7C"/>
    <w:rsid w:val="00866C9B"/>
    <w:rsid w:val="0086790A"/>
    <w:rsid w:val="008704CE"/>
    <w:rsid w:val="00872281"/>
    <w:rsid w:val="008731AD"/>
    <w:rsid w:val="00873C2C"/>
    <w:rsid w:val="00873F59"/>
    <w:rsid w:val="008756C7"/>
    <w:rsid w:val="008809E6"/>
    <w:rsid w:val="0088148A"/>
    <w:rsid w:val="00882082"/>
    <w:rsid w:val="00882133"/>
    <w:rsid w:val="0088305C"/>
    <w:rsid w:val="00885FFB"/>
    <w:rsid w:val="00887946"/>
    <w:rsid w:val="00887E8F"/>
    <w:rsid w:val="0089156B"/>
    <w:rsid w:val="00891592"/>
    <w:rsid w:val="008917A0"/>
    <w:rsid w:val="00891ECC"/>
    <w:rsid w:val="00892483"/>
    <w:rsid w:val="00892C99"/>
    <w:rsid w:val="008940EA"/>
    <w:rsid w:val="00894612"/>
    <w:rsid w:val="00895B84"/>
    <w:rsid w:val="008972C0"/>
    <w:rsid w:val="008A0D6F"/>
    <w:rsid w:val="008A1AC5"/>
    <w:rsid w:val="008A30F8"/>
    <w:rsid w:val="008A6622"/>
    <w:rsid w:val="008A6654"/>
    <w:rsid w:val="008A71D4"/>
    <w:rsid w:val="008B0567"/>
    <w:rsid w:val="008B0C22"/>
    <w:rsid w:val="008B5627"/>
    <w:rsid w:val="008B5DC6"/>
    <w:rsid w:val="008B60FE"/>
    <w:rsid w:val="008B74B0"/>
    <w:rsid w:val="008C0A93"/>
    <w:rsid w:val="008C1A99"/>
    <w:rsid w:val="008C272E"/>
    <w:rsid w:val="008C3BB0"/>
    <w:rsid w:val="008C3DC1"/>
    <w:rsid w:val="008D1674"/>
    <w:rsid w:val="008D1FD0"/>
    <w:rsid w:val="008D265D"/>
    <w:rsid w:val="008D39D4"/>
    <w:rsid w:val="008D3B89"/>
    <w:rsid w:val="008D55E8"/>
    <w:rsid w:val="008D5F71"/>
    <w:rsid w:val="008D7580"/>
    <w:rsid w:val="008D78E1"/>
    <w:rsid w:val="008E0FD2"/>
    <w:rsid w:val="008E106A"/>
    <w:rsid w:val="008E13C6"/>
    <w:rsid w:val="008E146A"/>
    <w:rsid w:val="008E227D"/>
    <w:rsid w:val="008E264B"/>
    <w:rsid w:val="008E4C0D"/>
    <w:rsid w:val="008E51CD"/>
    <w:rsid w:val="008E577D"/>
    <w:rsid w:val="008E6848"/>
    <w:rsid w:val="008E7F22"/>
    <w:rsid w:val="008F1553"/>
    <w:rsid w:val="008F1758"/>
    <w:rsid w:val="008F1A6C"/>
    <w:rsid w:val="008F298B"/>
    <w:rsid w:val="008F2B65"/>
    <w:rsid w:val="008F375A"/>
    <w:rsid w:val="008F3907"/>
    <w:rsid w:val="008F4086"/>
    <w:rsid w:val="008F4718"/>
    <w:rsid w:val="008F5269"/>
    <w:rsid w:val="008F5737"/>
    <w:rsid w:val="0090250A"/>
    <w:rsid w:val="009059CC"/>
    <w:rsid w:val="00906BFD"/>
    <w:rsid w:val="009079F9"/>
    <w:rsid w:val="00910C90"/>
    <w:rsid w:val="00913146"/>
    <w:rsid w:val="00913C0D"/>
    <w:rsid w:val="009145F6"/>
    <w:rsid w:val="009146A9"/>
    <w:rsid w:val="00914ADB"/>
    <w:rsid w:val="009177D9"/>
    <w:rsid w:val="0091789A"/>
    <w:rsid w:val="0091795A"/>
    <w:rsid w:val="00917E1D"/>
    <w:rsid w:val="00921EFB"/>
    <w:rsid w:val="009223DB"/>
    <w:rsid w:val="00922F17"/>
    <w:rsid w:val="00923684"/>
    <w:rsid w:val="00924609"/>
    <w:rsid w:val="00926C55"/>
    <w:rsid w:val="00927093"/>
    <w:rsid w:val="009270CF"/>
    <w:rsid w:val="00927DBA"/>
    <w:rsid w:val="009311D6"/>
    <w:rsid w:val="0093133F"/>
    <w:rsid w:val="009314AF"/>
    <w:rsid w:val="00932700"/>
    <w:rsid w:val="00933EDD"/>
    <w:rsid w:val="009344F5"/>
    <w:rsid w:val="009348CC"/>
    <w:rsid w:val="00936527"/>
    <w:rsid w:val="00936EE7"/>
    <w:rsid w:val="00937AD7"/>
    <w:rsid w:val="00937F08"/>
    <w:rsid w:val="00943C89"/>
    <w:rsid w:val="009450FB"/>
    <w:rsid w:val="0094610D"/>
    <w:rsid w:val="009476AE"/>
    <w:rsid w:val="00950669"/>
    <w:rsid w:val="00951BC5"/>
    <w:rsid w:val="00951EF5"/>
    <w:rsid w:val="009524FD"/>
    <w:rsid w:val="0095303D"/>
    <w:rsid w:val="00953648"/>
    <w:rsid w:val="00957702"/>
    <w:rsid w:val="00960E2C"/>
    <w:rsid w:val="009641C4"/>
    <w:rsid w:val="00964C35"/>
    <w:rsid w:val="009653CE"/>
    <w:rsid w:val="009670D4"/>
    <w:rsid w:val="00970260"/>
    <w:rsid w:val="00971525"/>
    <w:rsid w:val="009726FE"/>
    <w:rsid w:val="00972806"/>
    <w:rsid w:val="00972F79"/>
    <w:rsid w:val="00973144"/>
    <w:rsid w:val="00973D9E"/>
    <w:rsid w:val="00974F5F"/>
    <w:rsid w:val="00975663"/>
    <w:rsid w:val="00975A2B"/>
    <w:rsid w:val="009817BE"/>
    <w:rsid w:val="00982C9A"/>
    <w:rsid w:val="00987D35"/>
    <w:rsid w:val="0099108B"/>
    <w:rsid w:val="0099157C"/>
    <w:rsid w:val="00991F8C"/>
    <w:rsid w:val="00994758"/>
    <w:rsid w:val="00995072"/>
    <w:rsid w:val="00997066"/>
    <w:rsid w:val="009A0944"/>
    <w:rsid w:val="009A101D"/>
    <w:rsid w:val="009A1B79"/>
    <w:rsid w:val="009A30BE"/>
    <w:rsid w:val="009A4709"/>
    <w:rsid w:val="009A664E"/>
    <w:rsid w:val="009A74B4"/>
    <w:rsid w:val="009A77AE"/>
    <w:rsid w:val="009B0C70"/>
    <w:rsid w:val="009B0D9A"/>
    <w:rsid w:val="009B1124"/>
    <w:rsid w:val="009B1A41"/>
    <w:rsid w:val="009B1D8D"/>
    <w:rsid w:val="009B2554"/>
    <w:rsid w:val="009B28AF"/>
    <w:rsid w:val="009B2D69"/>
    <w:rsid w:val="009B34CA"/>
    <w:rsid w:val="009B44E2"/>
    <w:rsid w:val="009B66DC"/>
    <w:rsid w:val="009B6AC8"/>
    <w:rsid w:val="009B6BA8"/>
    <w:rsid w:val="009B7DFC"/>
    <w:rsid w:val="009C1084"/>
    <w:rsid w:val="009C2B62"/>
    <w:rsid w:val="009C3E93"/>
    <w:rsid w:val="009C48FD"/>
    <w:rsid w:val="009C4B1E"/>
    <w:rsid w:val="009C634F"/>
    <w:rsid w:val="009D1954"/>
    <w:rsid w:val="009D29E7"/>
    <w:rsid w:val="009D4244"/>
    <w:rsid w:val="009D4AA4"/>
    <w:rsid w:val="009D555E"/>
    <w:rsid w:val="009D7935"/>
    <w:rsid w:val="009E0324"/>
    <w:rsid w:val="009E1ACA"/>
    <w:rsid w:val="009E2242"/>
    <w:rsid w:val="009E4EB7"/>
    <w:rsid w:val="009E78F9"/>
    <w:rsid w:val="009E7B3C"/>
    <w:rsid w:val="009F2CE8"/>
    <w:rsid w:val="009F3F49"/>
    <w:rsid w:val="009F56BF"/>
    <w:rsid w:val="009F6AC8"/>
    <w:rsid w:val="00A00883"/>
    <w:rsid w:val="00A00ABF"/>
    <w:rsid w:val="00A039C9"/>
    <w:rsid w:val="00A0503F"/>
    <w:rsid w:val="00A05718"/>
    <w:rsid w:val="00A07698"/>
    <w:rsid w:val="00A101F6"/>
    <w:rsid w:val="00A1061C"/>
    <w:rsid w:val="00A10BF3"/>
    <w:rsid w:val="00A112C3"/>
    <w:rsid w:val="00A13355"/>
    <w:rsid w:val="00A13D89"/>
    <w:rsid w:val="00A1536E"/>
    <w:rsid w:val="00A15532"/>
    <w:rsid w:val="00A162FB"/>
    <w:rsid w:val="00A17653"/>
    <w:rsid w:val="00A17E41"/>
    <w:rsid w:val="00A22945"/>
    <w:rsid w:val="00A2316C"/>
    <w:rsid w:val="00A232BC"/>
    <w:rsid w:val="00A239A2"/>
    <w:rsid w:val="00A23E52"/>
    <w:rsid w:val="00A23F9A"/>
    <w:rsid w:val="00A25A5B"/>
    <w:rsid w:val="00A26D20"/>
    <w:rsid w:val="00A30142"/>
    <w:rsid w:val="00A306A7"/>
    <w:rsid w:val="00A316B4"/>
    <w:rsid w:val="00A31A9F"/>
    <w:rsid w:val="00A3218B"/>
    <w:rsid w:val="00A3273B"/>
    <w:rsid w:val="00A32881"/>
    <w:rsid w:val="00A34055"/>
    <w:rsid w:val="00A3406B"/>
    <w:rsid w:val="00A378B7"/>
    <w:rsid w:val="00A37DE2"/>
    <w:rsid w:val="00A37EF6"/>
    <w:rsid w:val="00A40BC0"/>
    <w:rsid w:val="00A4107C"/>
    <w:rsid w:val="00A416B2"/>
    <w:rsid w:val="00A42954"/>
    <w:rsid w:val="00A449DD"/>
    <w:rsid w:val="00A44A18"/>
    <w:rsid w:val="00A44D90"/>
    <w:rsid w:val="00A46181"/>
    <w:rsid w:val="00A479BB"/>
    <w:rsid w:val="00A51C1B"/>
    <w:rsid w:val="00A523D0"/>
    <w:rsid w:val="00A524FF"/>
    <w:rsid w:val="00A54994"/>
    <w:rsid w:val="00A5587B"/>
    <w:rsid w:val="00A55AA9"/>
    <w:rsid w:val="00A569EE"/>
    <w:rsid w:val="00A57357"/>
    <w:rsid w:val="00A617E6"/>
    <w:rsid w:val="00A61A12"/>
    <w:rsid w:val="00A61A34"/>
    <w:rsid w:val="00A62BE1"/>
    <w:rsid w:val="00A63DB0"/>
    <w:rsid w:val="00A66867"/>
    <w:rsid w:val="00A71A20"/>
    <w:rsid w:val="00A72689"/>
    <w:rsid w:val="00A7466E"/>
    <w:rsid w:val="00A75CE9"/>
    <w:rsid w:val="00A76A00"/>
    <w:rsid w:val="00A76A5A"/>
    <w:rsid w:val="00A77328"/>
    <w:rsid w:val="00A77941"/>
    <w:rsid w:val="00A83544"/>
    <w:rsid w:val="00A83E55"/>
    <w:rsid w:val="00A844C4"/>
    <w:rsid w:val="00A90339"/>
    <w:rsid w:val="00A917AF"/>
    <w:rsid w:val="00A92382"/>
    <w:rsid w:val="00A947E1"/>
    <w:rsid w:val="00A95986"/>
    <w:rsid w:val="00A96417"/>
    <w:rsid w:val="00A965FC"/>
    <w:rsid w:val="00A96816"/>
    <w:rsid w:val="00AA0238"/>
    <w:rsid w:val="00AA0EE2"/>
    <w:rsid w:val="00AA2136"/>
    <w:rsid w:val="00AA242F"/>
    <w:rsid w:val="00AA2AA9"/>
    <w:rsid w:val="00AA45FB"/>
    <w:rsid w:val="00AA5F00"/>
    <w:rsid w:val="00AA7576"/>
    <w:rsid w:val="00AB1858"/>
    <w:rsid w:val="00AB1F2D"/>
    <w:rsid w:val="00AB4045"/>
    <w:rsid w:val="00AB4D75"/>
    <w:rsid w:val="00AC138C"/>
    <w:rsid w:val="00AC16F5"/>
    <w:rsid w:val="00AC229C"/>
    <w:rsid w:val="00AC2D19"/>
    <w:rsid w:val="00AC32C7"/>
    <w:rsid w:val="00AC3B70"/>
    <w:rsid w:val="00AC4E12"/>
    <w:rsid w:val="00AC510C"/>
    <w:rsid w:val="00AC5ED7"/>
    <w:rsid w:val="00AC678F"/>
    <w:rsid w:val="00AD0869"/>
    <w:rsid w:val="00AD0F41"/>
    <w:rsid w:val="00AD1EF1"/>
    <w:rsid w:val="00AD3D42"/>
    <w:rsid w:val="00AD4640"/>
    <w:rsid w:val="00AD4DC3"/>
    <w:rsid w:val="00AD59B5"/>
    <w:rsid w:val="00AD694E"/>
    <w:rsid w:val="00AD70F3"/>
    <w:rsid w:val="00AD776F"/>
    <w:rsid w:val="00AE0D1C"/>
    <w:rsid w:val="00AE239C"/>
    <w:rsid w:val="00AE290E"/>
    <w:rsid w:val="00AE2B9B"/>
    <w:rsid w:val="00AE3185"/>
    <w:rsid w:val="00AE38D7"/>
    <w:rsid w:val="00AE3E26"/>
    <w:rsid w:val="00AE3EDB"/>
    <w:rsid w:val="00AE5008"/>
    <w:rsid w:val="00AE798D"/>
    <w:rsid w:val="00AF02BC"/>
    <w:rsid w:val="00AF0C3A"/>
    <w:rsid w:val="00AF5B40"/>
    <w:rsid w:val="00AF7556"/>
    <w:rsid w:val="00B02E99"/>
    <w:rsid w:val="00B03492"/>
    <w:rsid w:val="00B04E59"/>
    <w:rsid w:val="00B05BB8"/>
    <w:rsid w:val="00B0653B"/>
    <w:rsid w:val="00B07CB5"/>
    <w:rsid w:val="00B1025D"/>
    <w:rsid w:val="00B107D9"/>
    <w:rsid w:val="00B13760"/>
    <w:rsid w:val="00B14060"/>
    <w:rsid w:val="00B15070"/>
    <w:rsid w:val="00B167F0"/>
    <w:rsid w:val="00B178EE"/>
    <w:rsid w:val="00B21E68"/>
    <w:rsid w:val="00B22840"/>
    <w:rsid w:val="00B23044"/>
    <w:rsid w:val="00B23B6B"/>
    <w:rsid w:val="00B242BD"/>
    <w:rsid w:val="00B24363"/>
    <w:rsid w:val="00B24CCB"/>
    <w:rsid w:val="00B26220"/>
    <w:rsid w:val="00B27504"/>
    <w:rsid w:val="00B27C40"/>
    <w:rsid w:val="00B30E1C"/>
    <w:rsid w:val="00B3194D"/>
    <w:rsid w:val="00B3417D"/>
    <w:rsid w:val="00B34C8E"/>
    <w:rsid w:val="00B34CF6"/>
    <w:rsid w:val="00B359C8"/>
    <w:rsid w:val="00B36359"/>
    <w:rsid w:val="00B37817"/>
    <w:rsid w:val="00B4045B"/>
    <w:rsid w:val="00B405F4"/>
    <w:rsid w:val="00B4096D"/>
    <w:rsid w:val="00B40971"/>
    <w:rsid w:val="00B41249"/>
    <w:rsid w:val="00B414ED"/>
    <w:rsid w:val="00B42158"/>
    <w:rsid w:val="00B427B0"/>
    <w:rsid w:val="00B43294"/>
    <w:rsid w:val="00B4353B"/>
    <w:rsid w:val="00B43C23"/>
    <w:rsid w:val="00B43DA2"/>
    <w:rsid w:val="00B502A7"/>
    <w:rsid w:val="00B53E1D"/>
    <w:rsid w:val="00B559EE"/>
    <w:rsid w:val="00B56810"/>
    <w:rsid w:val="00B56ED7"/>
    <w:rsid w:val="00B57537"/>
    <w:rsid w:val="00B61768"/>
    <w:rsid w:val="00B61C67"/>
    <w:rsid w:val="00B63A8D"/>
    <w:rsid w:val="00B64636"/>
    <w:rsid w:val="00B65ED4"/>
    <w:rsid w:val="00B676C4"/>
    <w:rsid w:val="00B6788A"/>
    <w:rsid w:val="00B719BE"/>
    <w:rsid w:val="00B73291"/>
    <w:rsid w:val="00B73D58"/>
    <w:rsid w:val="00B74F24"/>
    <w:rsid w:val="00B75B3F"/>
    <w:rsid w:val="00B76DD9"/>
    <w:rsid w:val="00B77FF8"/>
    <w:rsid w:val="00B81A6E"/>
    <w:rsid w:val="00B831BE"/>
    <w:rsid w:val="00B85CC9"/>
    <w:rsid w:val="00B86408"/>
    <w:rsid w:val="00B86C10"/>
    <w:rsid w:val="00B8713C"/>
    <w:rsid w:val="00B90C30"/>
    <w:rsid w:val="00B9382B"/>
    <w:rsid w:val="00B93FD2"/>
    <w:rsid w:val="00B95510"/>
    <w:rsid w:val="00B96867"/>
    <w:rsid w:val="00B96980"/>
    <w:rsid w:val="00BA330A"/>
    <w:rsid w:val="00BA3FF1"/>
    <w:rsid w:val="00BA456A"/>
    <w:rsid w:val="00BA4D73"/>
    <w:rsid w:val="00BA63DE"/>
    <w:rsid w:val="00BB0BE3"/>
    <w:rsid w:val="00BB1246"/>
    <w:rsid w:val="00BB46D1"/>
    <w:rsid w:val="00BB4F67"/>
    <w:rsid w:val="00BB51CC"/>
    <w:rsid w:val="00BB618A"/>
    <w:rsid w:val="00BC04CB"/>
    <w:rsid w:val="00BC0A02"/>
    <w:rsid w:val="00BC0D02"/>
    <w:rsid w:val="00BC1074"/>
    <w:rsid w:val="00BC168B"/>
    <w:rsid w:val="00BC16A0"/>
    <w:rsid w:val="00BC2693"/>
    <w:rsid w:val="00BC387D"/>
    <w:rsid w:val="00BC5C3C"/>
    <w:rsid w:val="00BC643E"/>
    <w:rsid w:val="00BC6978"/>
    <w:rsid w:val="00BC7360"/>
    <w:rsid w:val="00BD45F1"/>
    <w:rsid w:val="00BD4CD1"/>
    <w:rsid w:val="00BD576D"/>
    <w:rsid w:val="00BD65C3"/>
    <w:rsid w:val="00BD6E9E"/>
    <w:rsid w:val="00BD7295"/>
    <w:rsid w:val="00BD77CD"/>
    <w:rsid w:val="00BE0F59"/>
    <w:rsid w:val="00BE10F5"/>
    <w:rsid w:val="00BE179B"/>
    <w:rsid w:val="00BE1F2B"/>
    <w:rsid w:val="00BE204C"/>
    <w:rsid w:val="00BE298F"/>
    <w:rsid w:val="00BE360A"/>
    <w:rsid w:val="00BF1B62"/>
    <w:rsid w:val="00BF2814"/>
    <w:rsid w:val="00BF3E4C"/>
    <w:rsid w:val="00BF43D3"/>
    <w:rsid w:val="00BF67DB"/>
    <w:rsid w:val="00BF6FF4"/>
    <w:rsid w:val="00C009AA"/>
    <w:rsid w:val="00C0208F"/>
    <w:rsid w:val="00C045DC"/>
    <w:rsid w:val="00C11E5D"/>
    <w:rsid w:val="00C147D7"/>
    <w:rsid w:val="00C148E7"/>
    <w:rsid w:val="00C1558B"/>
    <w:rsid w:val="00C1570A"/>
    <w:rsid w:val="00C15C99"/>
    <w:rsid w:val="00C17630"/>
    <w:rsid w:val="00C17DD4"/>
    <w:rsid w:val="00C2139E"/>
    <w:rsid w:val="00C216BC"/>
    <w:rsid w:val="00C2201B"/>
    <w:rsid w:val="00C228C4"/>
    <w:rsid w:val="00C23087"/>
    <w:rsid w:val="00C25726"/>
    <w:rsid w:val="00C25D03"/>
    <w:rsid w:val="00C267F6"/>
    <w:rsid w:val="00C26AE1"/>
    <w:rsid w:val="00C26C5F"/>
    <w:rsid w:val="00C2727F"/>
    <w:rsid w:val="00C27471"/>
    <w:rsid w:val="00C30D44"/>
    <w:rsid w:val="00C3176A"/>
    <w:rsid w:val="00C324C4"/>
    <w:rsid w:val="00C3322E"/>
    <w:rsid w:val="00C34DF9"/>
    <w:rsid w:val="00C35215"/>
    <w:rsid w:val="00C377FC"/>
    <w:rsid w:val="00C41138"/>
    <w:rsid w:val="00C41242"/>
    <w:rsid w:val="00C41D98"/>
    <w:rsid w:val="00C4218A"/>
    <w:rsid w:val="00C44432"/>
    <w:rsid w:val="00C446F6"/>
    <w:rsid w:val="00C45F5C"/>
    <w:rsid w:val="00C47A5A"/>
    <w:rsid w:val="00C50ABC"/>
    <w:rsid w:val="00C5174D"/>
    <w:rsid w:val="00C52BC8"/>
    <w:rsid w:val="00C53F8E"/>
    <w:rsid w:val="00C55CC5"/>
    <w:rsid w:val="00C55E1D"/>
    <w:rsid w:val="00C55EDD"/>
    <w:rsid w:val="00C56922"/>
    <w:rsid w:val="00C56C01"/>
    <w:rsid w:val="00C578E3"/>
    <w:rsid w:val="00C57F23"/>
    <w:rsid w:val="00C60B20"/>
    <w:rsid w:val="00C60B5C"/>
    <w:rsid w:val="00C61EA0"/>
    <w:rsid w:val="00C6277A"/>
    <w:rsid w:val="00C63C1D"/>
    <w:rsid w:val="00C65203"/>
    <w:rsid w:val="00C65270"/>
    <w:rsid w:val="00C654C0"/>
    <w:rsid w:val="00C66D6F"/>
    <w:rsid w:val="00C67576"/>
    <w:rsid w:val="00C67B3C"/>
    <w:rsid w:val="00C70C36"/>
    <w:rsid w:val="00C70DF6"/>
    <w:rsid w:val="00C71972"/>
    <w:rsid w:val="00C73767"/>
    <w:rsid w:val="00C74722"/>
    <w:rsid w:val="00C74E96"/>
    <w:rsid w:val="00C74EE9"/>
    <w:rsid w:val="00C76458"/>
    <w:rsid w:val="00C77CB1"/>
    <w:rsid w:val="00C81363"/>
    <w:rsid w:val="00C81CF1"/>
    <w:rsid w:val="00C8225A"/>
    <w:rsid w:val="00C83B66"/>
    <w:rsid w:val="00C84D21"/>
    <w:rsid w:val="00C855C0"/>
    <w:rsid w:val="00C875F5"/>
    <w:rsid w:val="00C877B2"/>
    <w:rsid w:val="00C87C9A"/>
    <w:rsid w:val="00C92A8E"/>
    <w:rsid w:val="00C9402F"/>
    <w:rsid w:val="00C9419B"/>
    <w:rsid w:val="00C96900"/>
    <w:rsid w:val="00C979B5"/>
    <w:rsid w:val="00CA1167"/>
    <w:rsid w:val="00CA16B1"/>
    <w:rsid w:val="00CA17C6"/>
    <w:rsid w:val="00CA1938"/>
    <w:rsid w:val="00CA3F89"/>
    <w:rsid w:val="00CA6DB6"/>
    <w:rsid w:val="00CA75BB"/>
    <w:rsid w:val="00CA7702"/>
    <w:rsid w:val="00CB0FC2"/>
    <w:rsid w:val="00CB105E"/>
    <w:rsid w:val="00CB226E"/>
    <w:rsid w:val="00CB28E4"/>
    <w:rsid w:val="00CB2E6D"/>
    <w:rsid w:val="00CB697A"/>
    <w:rsid w:val="00CC2591"/>
    <w:rsid w:val="00CC3452"/>
    <w:rsid w:val="00CC44FD"/>
    <w:rsid w:val="00CC6486"/>
    <w:rsid w:val="00CC7C01"/>
    <w:rsid w:val="00CD004F"/>
    <w:rsid w:val="00CD2212"/>
    <w:rsid w:val="00CD25D6"/>
    <w:rsid w:val="00CD29DE"/>
    <w:rsid w:val="00CD2AF8"/>
    <w:rsid w:val="00CD31F5"/>
    <w:rsid w:val="00CD39F7"/>
    <w:rsid w:val="00CD3DAD"/>
    <w:rsid w:val="00CD4D26"/>
    <w:rsid w:val="00CD5A6D"/>
    <w:rsid w:val="00CE0D4E"/>
    <w:rsid w:val="00CE0F26"/>
    <w:rsid w:val="00CE0FEB"/>
    <w:rsid w:val="00CE2030"/>
    <w:rsid w:val="00CE3F00"/>
    <w:rsid w:val="00CE44E2"/>
    <w:rsid w:val="00CE4FE3"/>
    <w:rsid w:val="00CE57CA"/>
    <w:rsid w:val="00CE75D7"/>
    <w:rsid w:val="00CF19D8"/>
    <w:rsid w:val="00CF2714"/>
    <w:rsid w:val="00CF298F"/>
    <w:rsid w:val="00CF4597"/>
    <w:rsid w:val="00CF5EB5"/>
    <w:rsid w:val="00CF6204"/>
    <w:rsid w:val="00CF71BA"/>
    <w:rsid w:val="00D0224A"/>
    <w:rsid w:val="00D03757"/>
    <w:rsid w:val="00D0478F"/>
    <w:rsid w:val="00D0689B"/>
    <w:rsid w:val="00D0713E"/>
    <w:rsid w:val="00D11CE0"/>
    <w:rsid w:val="00D1535B"/>
    <w:rsid w:val="00D2004B"/>
    <w:rsid w:val="00D216F6"/>
    <w:rsid w:val="00D22121"/>
    <w:rsid w:val="00D23397"/>
    <w:rsid w:val="00D279A2"/>
    <w:rsid w:val="00D31E68"/>
    <w:rsid w:val="00D320F5"/>
    <w:rsid w:val="00D3311D"/>
    <w:rsid w:val="00D34392"/>
    <w:rsid w:val="00D346AA"/>
    <w:rsid w:val="00D34A2C"/>
    <w:rsid w:val="00D34A3F"/>
    <w:rsid w:val="00D3529A"/>
    <w:rsid w:val="00D36075"/>
    <w:rsid w:val="00D373AE"/>
    <w:rsid w:val="00D37D0D"/>
    <w:rsid w:val="00D414ED"/>
    <w:rsid w:val="00D4288A"/>
    <w:rsid w:val="00D45C63"/>
    <w:rsid w:val="00D45D7D"/>
    <w:rsid w:val="00D4600C"/>
    <w:rsid w:val="00D4641E"/>
    <w:rsid w:val="00D50E65"/>
    <w:rsid w:val="00D513F6"/>
    <w:rsid w:val="00D5382B"/>
    <w:rsid w:val="00D53B74"/>
    <w:rsid w:val="00D54C9A"/>
    <w:rsid w:val="00D5681E"/>
    <w:rsid w:val="00D61415"/>
    <w:rsid w:val="00D6247B"/>
    <w:rsid w:val="00D628D1"/>
    <w:rsid w:val="00D62A1B"/>
    <w:rsid w:val="00D652F9"/>
    <w:rsid w:val="00D656C2"/>
    <w:rsid w:val="00D6591B"/>
    <w:rsid w:val="00D67307"/>
    <w:rsid w:val="00D67F91"/>
    <w:rsid w:val="00D707D3"/>
    <w:rsid w:val="00D70E52"/>
    <w:rsid w:val="00D72EFB"/>
    <w:rsid w:val="00D73A6C"/>
    <w:rsid w:val="00D7791D"/>
    <w:rsid w:val="00D77DD7"/>
    <w:rsid w:val="00D802B5"/>
    <w:rsid w:val="00D8064B"/>
    <w:rsid w:val="00D80932"/>
    <w:rsid w:val="00D80B42"/>
    <w:rsid w:val="00D81A57"/>
    <w:rsid w:val="00D848C3"/>
    <w:rsid w:val="00D84A75"/>
    <w:rsid w:val="00D8657D"/>
    <w:rsid w:val="00D871EE"/>
    <w:rsid w:val="00D875A4"/>
    <w:rsid w:val="00D87C27"/>
    <w:rsid w:val="00D9388B"/>
    <w:rsid w:val="00D9423A"/>
    <w:rsid w:val="00D96780"/>
    <w:rsid w:val="00DA0091"/>
    <w:rsid w:val="00DA0146"/>
    <w:rsid w:val="00DA05C7"/>
    <w:rsid w:val="00DA08B9"/>
    <w:rsid w:val="00DA13B5"/>
    <w:rsid w:val="00DA2DDC"/>
    <w:rsid w:val="00DA3FA8"/>
    <w:rsid w:val="00DA4A96"/>
    <w:rsid w:val="00DA6035"/>
    <w:rsid w:val="00DA7A03"/>
    <w:rsid w:val="00DB01BA"/>
    <w:rsid w:val="00DB24AE"/>
    <w:rsid w:val="00DB269B"/>
    <w:rsid w:val="00DB3472"/>
    <w:rsid w:val="00DB45E2"/>
    <w:rsid w:val="00DB4AD6"/>
    <w:rsid w:val="00DB4D2B"/>
    <w:rsid w:val="00DB5465"/>
    <w:rsid w:val="00DB5D6A"/>
    <w:rsid w:val="00DB60DA"/>
    <w:rsid w:val="00DB7655"/>
    <w:rsid w:val="00DB7E16"/>
    <w:rsid w:val="00DC129D"/>
    <w:rsid w:val="00DC3DF4"/>
    <w:rsid w:val="00DC5C8C"/>
    <w:rsid w:val="00DC787E"/>
    <w:rsid w:val="00DD001F"/>
    <w:rsid w:val="00DD0566"/>
    <w:rsid w:val="00DD0D59"/>
    <w:rsid w:val="00DD110F"/>
    <w:rsid w:val="00DD43FF"/>
    <w:rsid w:val="00DD4957"/>
    <w:rsid w:val="00DE0803"/>
    <w:rsid w:val="00DE16ED"/>
    <w:rsid w:val="00DE35A7"/>
    <w:rsid w:val="00DE74E5"/>
    <w:rsid w:val="00DF4203"/>
    <w:rsid w:val="00DF7425"/>
    <w:rsid w:val="00DF7C48"/>
    <w:rsid w:val="00E02182"/>
    <w:rsid w:val="00E02F6A"/>
    <w:rsid w:val="00E04C11"/>
    <w:rsid w:val="00E05427"/>
    <w:rsid w:val="00E070FD"/>
    <w:rsid w:val="00E07647"/>
    <w:rsid w:val="00E10844"/>
    <w:rsid w:val="00E124DE"/>
    <w:rsid w:val="00E129B2"/>
    <w:rsid w:val="00E135EF"/>
    <w:rsid w:val="00E14BE5"/>
    <w:rsid w:val="00E16745"/>
    <w:rsid w:val="00E179B3"/>
    <w:rsid w:val="00E2018C"/>
    <w:rsid w:val="00E22342"/>
    <w:rsid w:val="00E24258"/>
    <w:rsid w:val="00E245B1"/>
    <w:rsid w:val="00E25562"/>
    <w:rsid w:val="00E26D39"/>
    <w:rsid w:val="00E306CA"/>
    <w:rsid w:val="00E31818"/>
    <w:rsid w:val="00E31ED3"/>
    <w:rsid w:val="00E32D03"/>
    <w:rsid w:val="00E340D7"/>
    <w:rsid w:val="00E34853"/>
    <w:rsid w:val="00E34BEB"/>
    <w:rsid w:val="00E375A5"/>
    <w:rsid w:val="00E412B2"/>
    <w:rsid w:val="00E4309D"/>
    <w:rsid w:val="00E43382"/>
    <w:rsid w:val="00E4659B"/>
    <w:rsid w:val="00E47796"/>
    <w:rsid w:val="00E51317"/>
    <w:rsid w:val="00E5191A"/>
    <w:rsid w:val="00E526D9"/>
    <w:rsid w:val="00E530C5"/>
    <w:rsid w:val="00E54FEC"/>
    <w:rsid w:val="00E5683E"/>
    <w:rsid w:val="00E60EC9"/>
    <w:rsid w:val="00E61461"/>
    <w:rsid w:val="00E63E35"/>
    <w:rsid w:val="00E64C6D"/>
    <w:rsid w:val="00E6536C"/>
    <w:rsid w:val="00E657CC"/>
    <w:rsid w:val="00E66364"/>
    <w:rsid w:val="00E67ECA"/>
    <w:rsid w:val="00E70700"/>
    <w:rsid w:val="00E70BD3"/>
    <w:rsid w:val="00E74F88"/>
    <w:rsid w:val="00E752F3"/>
    <w:rsid w:val="00E76078"/>
    <w:rsid w:val="00E76087"/>
    <w:rsid w:val="00E7670F"/>
    <w:rsid w:val="00E777BF"/>
    <w:rsid w:val="00E8039D"/>
    <w:rsid w:val="00E80689"/>
    <w:rsid w:val="00E80BE8"/>
    <w:rsid w:val="00E815FC"/>
    <w:rsid w:val="00E81CE2"/>
    <w:rsid w:val="00E83BD5"/>
    <w:rsid w:val="00E84971"/>
    <w:rsid w:val="00E852EC"/>
    <w:rsid w:val="00E8582A"/>
    <w:rsid w:val="00E85EBD"/>
    <w:rsid w:val="00E8756D"/>
    <w:rsid w:val="00E90274"/>
    <w:rsid w:val="00E914CA"/>
    <w:rsid w:val="00E91910"/>
    <w:rsid w:val="00E92877"/>
    <w:rsid w:val="00E934AD"/>
    <w:rsid w:val="00E938F5"/>
    <w:rsid w:val="00E94D31"/>
    <w:rsid w:val="00E953E2"/>
    <w:rsid w:val="00E95B72"/>
    <w:rsid w:val="00EA22FA"/>
    <w:rsid w:val="00EA2496"/>
    <w:rsid w:val="00EA2638"/>
    <w:rsid w:val="00EA29E1"/>
    <w:rsid w:val="00EA342B"/>
    <w:rsid w:val="00EA3EA9"/>
    <w:rsid w:val="00EA4341"/>
    <w:rsid w:val="00EA44A0"/>
    <w:rsid w:val="00EA4BB0"/>
    <w:rsid w:val="00EA5667"/>
    <w:rsid w:val="00EA6B05"/>
    <w:rsid w:val="00EA6F4A"/>
    <w:rsid w:val="00EB0507"/>
    <w:rsid w:val="00EB1056"/>
    <w:rsid w:val="00EB1A63"/>
    <w:rsid w:val="00EB2B65"/>
    <w:rsid w:val="00EB3314"/>
    <w:rsid w:val="00EB4970"/>
    <w:rsid w:val="00EB4B46"/>
    <w:rsid w:val="00EB5233"/>
    <w:rsid w:val="00EB68AE"/>
    <w:rsid w:val="00EC2B6A"/>
    <w:rsid w:val="00EC3FDA"/>
    <w:rsid w:val="00EC4888"/>
    <w:rsid w:val="00EC661A"/>
    <w:rsid w:val="00EC6A83"/>
    <w:rsid w:val="00ED21CC"/>
    <w:rsid w:val="00ED412B"/>
    <w:rsid w:val="00ED4201"/>
    <w:rsid w:val="00ED4B86"/>
    <w:rsid w:val="00ED5DBA"/>
    <w:rsid w:val="00EE0E64"/>
    <w:rsid w:val="00EE2778"/>
    <w:rsid w:val="00EE303B"/>
    <w:rsid w:val="00EE44D2"/>
    <w:rsid w:val="00EE4857"/>
    <w:rsid w:val="00EE56B2"/>
    <w:rsid w:val="00EE57B4"/>
    <w:rsid w:val="00EE7634"/>
    <w:rsid w:val="00EF0FD1"/>
    <w:rsid w:val="00EF11CA"/>
    <w:rsid w:val="00EF2267"/>
    <w:rsid w:val="00EF29D6"/>
    <w:rsid w:val="00EF2F1F"/>
    <w:rsid w:val="00EF5B33"/>
    <w:rsid w:val="00EF7A35"/>
    <w:rsid w:val="00EF7A38"/>
    <w:rsid w:val="00EF7AED"/>
    <w:rsid w:val="00F0012C"/>
    <w:rsid w:val="00F037D8"/>
    <w:rsid w:val="00F03D25"/>
    <w:rsid w:val="00F04684"/>
    <w:rsid w:val="00F04B37"/>
    <w:rsid w:val="00F0585E"/>
    <w:rsid w:val="00F05E24"/>
    <w:rsid w:val="00F067D6"/>
    <w:rsid w:val="00F06914"/>
    <w:rsid w:val="00F077D7"/>
    <w:rsid w:val="00F10225"/>
    <w:rsid w:val="00F11B09"/>
    <w:rsid w:val="00F12F7F"/>
    <w:rsid w:val="00F134EC"/>
    <w:rsid w:val="00F15E96"/>
    <w:rsid w:val="00F16309"/>
    <w:rsid w:val="00F16FA2"/>
    <w:rsid w:val="00F175FF"/>
    <w:rsid w:val="00F17840"/>
    <w:rsid w:val="00F1793C"/>
    <w:rsid w:val="00F17B14"/>
    <w:rsid w:val="00F20D09"/>
    <w:rsid w:val="00F27007"/>
    <w:rsid w:val="00F303A9"/>
    <w:rsid w:val="00F31094"/>
    <w:rsid w:val="00F32483"/>
    <w:rsid w:val="00F32C9A"/>
    <w:rsid w:val="00F32D69"/>
    <w:rsid w:val="00F32F10"/>
    <w:rsid w:val="00F33C6C"/>
    <w:rsid w:val="00F34427"/>
    <w:rsid w:val="00F35026"/>
    <w:rsid w:val="00F377FA"/>
    <w:rsid w:val="00F4047A"/>
    <w:rsid w:val="00F40D22"/>
    <w:rsid w:val="00F4278C"/>
    <w:rsid w:val="00F43EC6"/>
    <w:rsid w:val="00F441E2"/>
    <w:rsid w:val="00F45F38"/>
    <w:rsid w:val="00F47600"/>
    <w:rsid w:val="00F51362"/>
    <w:rsid w:val="00F51DAD"/>
    <w:rsid w:val="00F5233C"/>
    <w:rsid w:val="00F54199"/>
    <w:rsid w:val="00F554ED"/>
    <w:rsid w:val="00F56230"/>
    <w:rsid w:val="00F56C61"/>
    <w:rsid w:val="00F57197"/>
    <w:rsid w:val="00F61B6E"/>
    <w:rsid w:val="00F62140"/>
    <w:rsid w:val="00F621E4"/>
    <w:rsid w:val="00F63BBD"/>
    <w:rsid w:val="00F65391"/>
    <w:rsid w:val="00F66C3F"/>
    <w:rsid w:val="00F6707D"/>
    <w:rsid w:val="00F673C6"/>
    <w:rsid w:val="00F70986"/>
    <w:rsid w:val="00F711AB"/>
    <w:rsid w:val="00F715FB"/>
    <w:rsid w:val="00F71761"/>
    <w:rsid w:val="00F7249C"/>
    <w:rsid w:val="00F7363D"/>
    <w:rsid w:val="00F7538D"/>
    <w:rsid w:val="00F81A3B"/>
    <w:rsid w:val="00F82180"/>
    <w:rsid w:val="00F82299"/>
    <w:rsid w:val="00F824B9"/>
    <w:rsid w:val="00F834E8"/>
    <w:rsid w:val="00F869D9"/>
    <w:rsid w:val="00F87982"/>
    <w:rsid w:val="00F91072"/>
    <w:rsid w:val="00F918D6"/>
    <w:rsid w:val="00F9262A"/>
    <w:rsid w:val="00F945EC"/>
    <w:rsid w:val="00F9544A"/>
    <w:rsid w:val="00F96E8F"/>
    <w:rsid w:val="00F97429"/>
    <w:rsid w:val="00F97B9E"/>
    <w:rsid w:val="00FA0127"/>
    <w:rsid w:val="00FA1562"/>
    <w:rsid w:val="00FA1BDF"/>
    <w:rsid w:val="00FA210C"/>
    <w:rsid w:val="00FA3D6F"/>
    <w:rsid w:val="00FA4757"/>
    <w:rsid w:val="00FA5396"/>
    <w:rsid w:val="00FA682B"/>
    <w:rsid w:val="00FB0553"/>
    <w:rsid w:val="00FB2CF5"/>
    <w:rsid w:val="00FB4AF9"/>
    <w:rsid w:val="00FB556A"/>
    <w:rsid w:val="00FB5A8B"/>
    <w:rsid w:val="00FB7336"/>
    <w:rsid w:val="00FC2D64"/>
    <w:rsid w:val="00FC35DF"/>
    <w:rsid w:val="00FC4DFC"/>
    <w:rsid w:val="00FC5239"/>
    <w:rsid w:val="00FC5D09"/>
    <w:rsid w:val="00FC67E6"/>
    <w:rsid w:val="00FC6F35"/>
    <w:rsid w:val="00FD3ADC"/>
    <w:rsid w:val="00FD3D74"/>
    <w:rsid w:val="00FD4834"/>
    <w:rsid w:val="00FD4F9A"/>
    <w:rsid w:val="00FD6F3C"/>
    <w:rsid w:val="00FD6FC1"/>
    <w:rsid w:val="00FE0F0E"/>
    <w:rsid w:val="00FE0F1C"/>
    <w:rsid w:val="00FE2BE1"/>
    <w:rsid w:val="00FE3641"/>
    <w:rsid w:val="00FE5018"/>
    <w:rsid w:val="00FE5CB5"/>
    <w:rsid w:val="00FE72C3"/>
    <w:rsid w:val="00FF1233"/>
    <w:rsid w:val="00FF34C3"/>
    <w:rsid w:val="00FF3E08"/>
    <w:rsid w:val="00FF4C67"/>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ED7"/>
  </w:style>
  <w:style w:type="paragraph" w:styleId="Heading1">
    <w:name w:val="heading 1"/>
    <w:basedOn w:val="Normal"/>
    <w:next w:val="ChapterName"/>
    <w:link w:val="Heading1Char"/>
    <w:uiPriority w:val="9"/>
    <w:qFormat/>
    <w:rsid w:val="00557DEE"/>
    <w:pPr>
      <w:keepNext/>
      <w:keepLines/>
      <w:ind w:firstLine="0"/>
      <w:jc w:val="center"/>
      <w:outlineLvl w:val="0"/>
    </w:pPr>
    <w:rPr>
      <w:rFonts w:eastAsiaTheme="majorEastAsia"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ext">
    <w:name w:val="Chapter Text"/>
    <w:basedOn w:val="Normal"/>
    <w:link w:val="ChapterTextChar"/>
    <w:qFormat/>
    <w:rsid w:val="0069792C"/>
  </w:style>
  <w:style w:type="character" w:customStyle="1" w:styleId="ChapterTextChar">
    <w:name w:val="Chapter Text Char"/>
    <w:basedOn w:val="DefaultParagraphFont"/>
    <w:link w:val="ChapterText"/>
    <w:rsid w:val="0069792C"/>
  </w:style>
  <w:style w:type="paragraph" w:styleId="Header">
    <w:name w:val="header"/>
    <w:basedOn w:val="Normal"/>
    <w:link w:val="HeaderChar"/>
    <w:uiPriority w:val="99"/>
    <w:unhideWhenUsed/>
    <w:rsid w:val="00823351"/>
    <w:pPr>
      <w:tabs>
        <w:tab w:val="center" w:pos="4680"/>
        <w:tab w:val="right" w:pos="9360"/>
      </w:tabs>
      <w:spacing w:line="240" w:lineRule="auto"/>
    </w:pPr>
  </w:style>
  <w:style w:type="character" w:customStyle="1" w:styleId="HeaderChar">
    <w:name w:val="Header Char"/>
    <w:basedOn w:val="DefaultParagraphFont"/>
    <w:link w:val="Header"/>
    <w:uiPriority w:val="99"/>
    <w:rsid w:val="00823351"/>
  </w:style>
  <w:style w:type="paragraph" w:styleId="Footer">
    <w:name w:val="footer"/>
    <w:basedOn w:val="Normal"/>
    <w:link w:val="FooterChar"/>
    <w:uiPriority w:val="99"/>
    <w:unhideWhenUsed/>
    <w:rsid w:val="00823351"/>
    <w:pPr>
      <w:tabs>
        <w:tab w:val="center" w:pos="4680"/>
        <w:tab w:val="right" w:pos="9360"/>
      </w:tabs>
      <w:spacing w:line="240" w:lineRule="auto"/>
    </w:pPr>
  </w:style>
  <w:style w:type="character" w:customStyle="1" w:styleId="FooterChar">
    <w:name w:val="Footer Char"/>
    <w:basedOn w:val="DefaultParagraphFont"/>
    <w:link w:val="Footer"/>
    <w:uiPriority w:val="99"/>
    <w:rsid w:val="00823351"/>
  </w:style>
  <w:style w:type="paragraph" w:styleId="BalloonText">
    <w:name w:val="Balloon Text"/>
    <w:basedOn w:val="Normal"/>
    <w:link w:val="BalloonTextChar"/>
    <w:uiPriority w:val="99"/>
    <w:semiHidden/>
    <w:unhideWhenUsed/>
    <w:rsid w:val="008233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351"/>
    <w:rPr>
      <w:rFonts w:ascii="Tahoma" w:hAnsi="Tahoma" w:cs="Tahoma"/>
      <w:sz w:val="16"/>
      <w:szCs w:val="16"/>
    </w:rPr>
  </w:style>
  <w:style w:type="paragraph" w:customStyle="1" w:styleId="ChapterName">
    <w:name w:val="Chapter Name"/>
    <w:basedOn w:val="Heading1"/>
    <w:link w:val="ChapterNameChar"/>
    <w:qFormat/>
    <w:rsid w:val="006C15BE"/>
  </w:style>
  <w:style w:type="character" w:customStyle="1" w:styleId="ChapterNameChar">
    <w:name w:val="Chapter Name Char"/>
    <w:basedOn w:val="DefaultParagraphFont"/>
    <w:link w:val="ChapterName"/>
    <w:rsid w:val="006C15BE"/>
    <w:rPr>
      <w:rFonts w:eastAsiaTheme="majorEastAsia" w:cstheme="majorBidi"/>
      <w:b/>
      <w:bCs/>
      <w:color w:val="000000" w:themeColor="text1"/>
      <w:sz w:val="28"/>
    </w:rPr>
  </w:style>
  <w:style w:type="paragraph" w:styleId="Revision">
    <w:name w:val="Revision"/>
    <w:hidden/>
    <w:uiPriority w:val="99"/>
    <w:semiHidden/>
    <w:rsid w:val="00950669"/>
    <w:pPr>
      <w:spacing w:line="240" w:lineRule="auto"/>
      <w:ind w:firstLine="0"/>
    </w:pPr>
  </w:style>
  <w:style w:type="character" w:customStyle="1" w:styleId="Heading1Char">
    <w:name w:val="Heading 1 Char"/>
    <w:basedOn w:val="DefaultParagraphFont"/>
    <w:link w:val="Heading1"/>
    <w:uiPriority w:val="9"/>
    <w:rsid w:val="00557DEE"/>
    <w:rPr>
      <w:rFonts w:eastAsiaTheme="majorEastAsia" w:cstheme="majorBidi"/>
      <w:b/>
      <w:bCs/>
      <w:color w:val="000000" w:themeColor="text1"/>
      <w:sz w:val="28"/>
    </w:rPr>
  </w:style>
  <w:style w:type="paragraph" w:styleId="TOCHeading">
    <w:name w:val="TOC Heading"/>
    <w:basedOn w:val="Heading1"/>
    <w:next w:val="Normal"/>
    <w:uiPriority w:val="39"/>
    <w:unhideWhenUsed/>
    <w:qFormat/>
    <w:rsid w:val="00525ADE"/>
    <w:pPr>
      <w:spacing w:line="276" w:lineRule="auto"/>
      <w:jc w:val="left"/>
      <w:outlineLvl w:val="9"/>
    </w:pPr>
    <w:rPr>
      <w:lang w:eastAsia="ja-JP"/>
    </w:rPr>
  </w:style>
  <w:style w:type="paragraph" w:styleId="TOC2">
    <w:name w:val="toc 2"/>
    <w:basedOn w:val="Normal"/>
    <w:next w:val="Normal"/>
    <w:autoRedefine/>
    <w:uiPriority w:val="39"/>
    <w:semiHidden/>
    <w:unhideWhenUsed/>
    <w:qFormat/>
    <w:rsid w:val="00525ADE"/>
    <w:pPr>
      <w:spacing w:after="100" w:line="276" w:lineRule="auto"/>
      <w:ind w:left="220" w:firstLine="0"/>
    </w:pPr>
    <w:rPr>
      <w:rFonts w:eastAsiaTheme="minorEastAsia"/>
      <w:lang w:eastAsia="ja-JP"/>
    </w:rPr>
  </w:style>
  <w:style w:type="paragraph" w:styleId="TOC1">
    <w:name w:val="toc 1"/>
    <w:basedOn w:val="Normal"/>
    <w:next w:val="Normal"/>
    <w:autoRedefine/>
    <w:uiPriority w:val="39"/>
    <w:unhideWhenUsed/>
    <w:qFormat/>
    <w:rsid w:val="00525ADE"/>
    <w:pPr>
      <w:spacing w:after="100" w:line="276" w:lineRule="auto"/>
      <w:ind w:firstLine="0"/>
    </w:pPr>
    <w:rPr>
      <w:rFonts w:eastAsiaTheme="minorEastAsia"/>
      <w:lang w:eastAsia="ja-JP"/>
    </w:rPr>
  </w:style>
  <w:style w:type="paragraph" w:styleId="TOC3">
    <w:name w:val="toc 3"/>
    <w:basedOn w:val="Normal"/>
    <w:next w:val="Normal"/>
    <w:autoRedefine/>
    <w:uiPriority w:val="39"/>
    <w:semiHidden/>
    <w:unhideWhenUsed/>
    <w:qFormat/>
    <w:rsid w:val="00525ADE"/>
    <w:pPr>
      <w:spacing w:after="100" w:line="276" w:lineRule="auto"/>
      <w:ind w:left="440" w:firstLine="0"/>
    </w:pPr>
    <w:rPr>
      <w:rFonts w:eastAsiaTheme="minorEastAsia"/>
      <w:lang w:eastAsia="ja-JP"/>
    </w:rPr>
  </w:style>
  <w:style w:type="character" w:styleId="Hyperlink">
    <w:name w:val="Hyperlink"/>
    <w:basedOn w:val="DefaultParagraphFont"/>
    <w:uiPriority w:val="99"/>
    <w:unhideWhenUsed/>
    <w:rsid w:val="00525ADE"/>
    <w:rPr>
      <w:color w:val="0000FF" w:themeColor="hyperlink"/>
      <w:u w:val="single"/>
    </w:rPr>
  </w:style>
  <w:style w:type="character" w:styleId="CommentReference">
    <w:name w:val="annotation reference"/>
    <w:basedOn w:val="DefaultParagraphFont"/>
    <w:uiPriority w:val="99"/>
    <w:semiHidden/>
    <w:unhideWhenUsed/>
    <w:rsid w:val="00040AE8"/>
    <w:rPr>
      <w:sz w:val="16"/>
      <w:szCs w:val="16"/>
    </w:rPr>
  </w:style>
  <w:style w:type="paragraph" w:styleId="CommentText">
    <w:name w:val="annotation text"/>
    <w:basedOn w:val="Normal"/>
    <w:link w:val="CommentTextChar"/>
    <w:uiPriority w:val="99"/>
    <w:semiHidden/>
    <w:unhideWhenUsed/>
    <w:rsid w:val="00040AE8"/>
    <w:pPr>
      <w:spacing w:line="240" w:lineRule="auto"/>
    </w:pPr>
    <w:rPr>
      <w:sz w:val="20"/>
      <w:szCs w:val="20"/>
    </w:rPr>
  </w:style>
  <w:style w:type="character" w:customStyle="1" w:styleId="CommentTextChar">
    <w:name w:val="Comment Text Char"/>
    <w:basedOn w:val="DefaultParagraphFont"/>
    <w:link w:val="CommentText"/>
    <w:uiPriority w:val="99"/>
    <w:semiHidden/>
    <w:rsid w:val="00040AE8"/>
    <w:rPr>
      <w:sz w:val="20"/>
      <w:szCs w:val="20"/>
    </w:rPr>
  </w:style>
  <w:style w:type="paragraph" w:styleId="CommentSubject">
    <w:name w:val="annotation subject"/>
    <w:basedOn w:val="CommentText"/>
    <w:next w:val="CommentText"/>
    <w:link w:val="CommentSubjectChar"/>
    <w:uiPriority w:val="99"/>
    <w:semiHidden/>
    <w:unhideWhenUsed/>
    <w:rsid w:val="00040AE8"/>
    <w:rPr>
      <w:b/>
      <w:bCs/>
    </w:rPr>
  </w:style>
  <w:style w:type="character" w:customStyle="1" w:styleId="CommentSubjectChar">
    <w:name w:val="Comment Subject Char"/>
    <w:basedOn w:val="CommentTextChar"/>
    <w:link w:val="CommentSubject"/>
    <w:uiPriority w:val="99"/>
    <w:semiHidden/>
    <w:rsid w:val="00040AE8"/>
    <w:rPr>
      <w:b/>
      <w:bCs/>
      <w:sz w:val="20"/>
      <w:szCs w:val="20"/>
    </w:rPr>
  </w:style>
  <w:style w:type="character" w:customStyle="1" w:styleId="pr">
    <w:name w:val="pr"/>
    <w:basedOn w:val="DefaultParagraphFont"/>
    <w:rsid w:val="00351D3F"/>
  </w:style>
  <w:style w:type="character" w:customStyle="1" w:styleId="unicode">
    <w:name w:val="unicode"/>
    <w:basedOn w:val="DefaultParagraphFont"/>
    <w:rsid w:val="00351D3F"/>
  </w:style>
  <w:style w:type="paragraph" w:styleId="Bibliography">
    <w:name w:val="Bibliography"/>
    <w:basedOn w:val="Normal"/>
    <w:next w:val="Normal"/>
    <w:uiPriority w:val="37"/>
    <w:unhideWhenUsed/>
    <w:rsid w:val="00295CB4"/>
  </w:style>
  <w:style w:type="paragraph" w:styleId="ListParagraph">
    <w:name w:val="List Paragraph"/>
    <w:basedOn w:val="Normal"/>
    <w:uiPriority w:val="34"/>
    <w:qFormat/>
    <w:rsid w:val="00D848C3"/>
    <w:pPr>
      <w:ind w:left="720"/>
    </w:pPr>
  </w:style>
  <w:style w:type="character" w:styleId="FollowedHyperlink">
    <w:name w:val="FollowedHyperlink"/>
    <w:basedOn w:val="DefaultParagraphFont"/>
    <w:uiPriority w:val="99"/>
    <w:semiHidden/>
    <w:unhideWhenUsed/>
    <w:rsid w:val="00D848C3"/>
    <w:rPr>
      <w:color w:val="800080" w:themeColor="followedHyperlink"/>
      <w:u w:val="single"/>
    </w:rPr>
  </w:style>
  <w:style w:type="paragraph" w:customStyle="1" w:styleId="Code">
    <w:name w:val="Code"/>
    <w:basedOn w:val="Normal"/>
    <w:link w:val="CodeChar"/>
    <w:qFormat/>
    <w:rsid w:val="00072285"/>
    <w:pPr>
      <w:spacing w:line="240" w:lineRule="auto"/>
      <w:ind w:firstLine="0"/>
    </w:pPr>
    <w:rPr>
      <w:rFonts w:ascii="Times New Roman" w:hAnsi="Times New Roman"/>
    </w:rPr>
  </w:style>
  <w:style w:type="character" w:customStyle="1" w:styleId="CodeChar">
    <w:name w:val="Code Char"/>
    <w:basedOn w:val="DefaultParagraphFont"/>
    <w:link w:val="Code"/>
    <w:rsid w:val="00072285"/>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ED7"/>
  </w:style>
  <w:style w:type="paragraph" w:styleId="Heading1">
    <w:name w:val="heading 1"/>
    <w:basedOn w:val="Normal"/>
    <w:next w:val="ChapterName"/>
    <w:link w:val="Heading1Char"/>
    <w:uiPriority w:val="9"/>
    <w:qFormat/>
    <w:rsid w:val="00557DEE"/>
    <w:pPr>
      <w:keepNext/>
      <w:keepLines/>
      <w:ind w:firstLine="0"/>
      <w:jc w:val="center"/>
      <w:outlineLvl w:val="0"/>
    </w:pPr>
    <w:rPr>
      <w:rFonts w:eastAsiaTheme="majorEastAsia"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ext">
    <w:name w:val="Chapter Text"/>
    <w:basedOn w:val="Normal"/>
    <w:link w:val="ChapterTextChar"/>
    <w:qFormat/>
    <w:rsid w:val="0069792C"/>
  </w:style>
  <w:style w:type="character" w:customStyle="1" w:styleId="ChapterTextChar">
    <w:name w:val="Chapter Text Char"/>
    <w:basedOn w:val="DefaultParagraphFont"/>
    <w:link w:val="ChapterText"/>
    <w:rsid w:val="0069792C"/>
  </w:style>
  <w:style w:type="paragraph" w:styleId="Header">
    <w:name w:val="header"/>
    <w:basedOn w:val="Normal"/>
    <w:link w:val="HeaderChar"/>
    <w:uiPriority w:val="99"/>
    <w:unhideWhenUsed/>
    <w:rsid w:val="00823351"/>
    <w:pPr>
      <w:tabs>
        <w:tab w:val="center" w:pos="4680"/>
        <w:tab w:val="right" w:pos="9360"/>
      </w:tabs>
      <w:spacing w:line="240" w:lineRule="auto"/>
    </w:pPr>
  </w:style>
  <w:style w:type="character" w:customStyle="1" w:styleId="HeaderChar">
    <w:name w:val="Header Char"/>
    <w:basedOn w:val="DefaultParagraphFont"/>
    <w:link w:val="Header"/>
    <w:uiPriority w:val="99"/>
    <w:rsid w:val="00823351"/>
  </w:style>
  <w:style w:type="paragraph" w:styleId="Footer">
    <w:name w:val="footer"/>
    <w:basedOn w:val="Normal"/>
    <w:link w:val="FooterChar"/>
    <w:uiPriority w:val="99"/>
    <w:unhideWhenUsed/>
    <w:rsid w:val="00823351"/>
    <w:pPr>
      <w:tabs>
        <w:tab w:val="center" w:pos="4680"/>
        <w:tab w:val="right" w:pos="9360"/>
      </w:tabs>
      <w:spacing w:line="240" w:lineRule="auto"/>
    </w:pPr>
  </w:style>
  <w:style w:type="character" w:customStyle="1" w:styleId="FooterChar">
    <w:name w:val="Footer Char"/>
    <w:basedOn w:val="DefaultParagraphFont"/>
    <w:link w:val="Footer"/>
    <w:uiPriority w:val="99"/>
    <w:rsid w:val="00823351"/>
  </w:style>
  <w:style w:type="paragraph" w:styleId="BalloonText">
    <w:name w:val="Balloon Text"/>
    <w:basedOn w:val="Normal"/>
    <w:link w:val="BalloonTextChar"/>
    <w:uiPriority w:val="99"/>
    <w:semiHidden/>
    <w:unhideWhenUsed/>
    <w:rsid w:val="008233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351"/>
    <w:rPr>
      <w:rFonts w:ascii="Tahoma" w:hAnsi="Tahoma" w:cs="Tahoma"/>
      <w:sz w:val="16"/>
      <w:szCs w:val="16"/>
    </w:rPr>
  </w:style>
  <w:style w:type="paragraph" w:customStyle="1" w:styleId="ChapterName">
    <w:name w:val="Chapter Name"/>
    <w:basedOn w:val="Heading1"/>
    <w:link w:val="ChapterNameChar"/>
    <w:qFormat/>
    <w:rsid w:val="006C15BE"/>
  </w:style>
  <w:style w:type="character" w:customStyle="1" w:styleId="ChapterNameChar">
    <w:name w:val="Chapter Name Char"/>
    <w:basedOn w:val="DefaultParagraphFont"/>
    <w:link w:val="ChapterName"/>
    <w:rsid w:val="006C15BE"/>
    <w:rPr>
      <w:rFonts w:eastAsiaTheme="majorEastAsia" w:cstheme="majorBidi"/>
      <w:b/>
      <w:bCs/>
      <w:color w:val="000000" w:themeColor="text1"/>
      <w:sz w:val="28"/>
    </w:rPr>
  </w:style>
  <w:style w:type="paragraph" w:styleId="Revision">
    <w:name w:val="Revision"/>
    <w:hidden/>
    <w:uiPriority w:val="99"/>
    <w:semiHidden/>
    <w:rsid w:val="00950669"/>
    <w:pPr>
      <w:spacing w:line="240" w:lineRule="auto"/>
      <w:ind w:firstLine="0"/>
    </w:pPr>
  </w:style>
  <w:style w:type="character" w:customStyle="1" w:styleId="Heading1Char">
    <w:name w:val="Heading 1 Char"/>
    <w:basedOn w:val="DefaultParagraphFont"/>
    <w:link w:val="Heading1"/>
    <w:uiPriority w:val="9"/>
    <w:rsid w:val="00557DEE"/>
    <w:rPr>
      <w:rFonts w:eastAsiaTheme="majorEastAsia" w:cstheme="majorBidi"/>
      <w:b/>
      <w:bCs/>
      <w:color w:val="000000" w:themeColor="text1"/>
      <w:sz w:val="28"/>
    </w:rPr>
  </w:style>
  <w:style w:type="paragraph" w:styleId="TOCHeading">
    <w:name w:val="TOC Heading"/>
    <w:basedOn w:val="Heading1"/>
    <w:next w:val="Normal"/>
    <w:uiPriority w:val="39"/>
    <w:unhideWhenUsed/>
    <w:qFormat/>
    <w:rsid w:val="00525ADE"/>
    <w:pPr>
      <w:spacing w:line="276" w:lineRule="auto"/>
      <w:jc w:val="left"/>
      <w:outlineLvl w:val="9"/>
    </w:pPr>
    <w:rPr>
      <w:lang w:eastAsia="ja-JP"/>
    </w:rPr>
  </w:style>
  <w:style w:type="paragraph" w:styleId="TOC2">
    <w:name w:val="toc 2"/>
    <w:basedOn w:val="Normal"/>
    <w:next w:val="Normal"/>
    <w:autoRedefine/>
    <w:uiPriority w:val="39"/>
    <w:semiHidden/>
    <w:unhideWhenUsed/>
    <w:qFormat/>
    <w:rsid w:val="00525ADE"/>
    <w:pPr>
      <w:spacing w:after="100" w:line="276" w:lineRule="auto"/>
      <w:ind w:left="220" w:firstLine="0"/>
    </w:pPr>
    <w:rPr>
      <w:rFonts w:eastAsiaTheme="minorEastAsia"/>
      <w:lang w:eastAsia="ja-JP"/>
    </w:rPr>
  </w:style>
  <w:style w:type="paragraph" w:styleId="TOC1">
    <w:name w:val="toc 1"/>
    <w:basedOn w:val="Normal"/>
    <w:next w:val="Normal"/>
    <w:autoRedefine/>
    <w:uiPriority w:val="39"/>
    <w:unhideWhenUsed/>
    <w:qFormat/>
    <w:rsid w:val="00525ADE"/>
    <w:pPr>
      <w:spacing w:after="100" w:line="276" w:lineRule="auto"/>
      <w:ind w:firstLine="0"/>
    </w:pPr>
    <w:rPr>
      <w:rFonts w:eastAsiaTheme="minorEastAsia"/>
      <w:lang w:eastAsia="ja-JP"/>
    </w:rPr>
  </w:style>
  <w:style w:type="paragraph" w:styleId="TOC3">
    <w:name w:val="toc 3"/>
    <w:basedOn w:val="Normal"/>
    <w:next w:val="Normal"/>
    <w:autoRedefine/>
    <w:uiPriority w:val="39"/>
    <w:semiHidden/>
    <w:unhideWhenUsed/>
    <w:qFormat/>
    <w:rsid w:val="00525ADE"/>
    <w:pPr>
      <w:spacing w:after="100" w:line="276" w:lineRule="auto"/>
      <w:ind w:left="440" w:firstLine="0"/>
    </w:pPr>
    <w:rPr>
      <w:rFonts w:eastAsiaTheme="minorEastAsia"/>
      <w:lang w:eastAsia="ja-JP"/>
    </w:rPr>
  </w:style>
  <w:style w:type="character" w:styleId="Hyperlink">
    <w:name w:val="Hyperlink"/>
    <w:basedOn w:val="DefaultParagraphFont"/>
    <w:uiPriority w:val="99"/>
    <w:unhideWhenUsed/>
    <w:rsid w:val="00525ADE"/>
    <w:rPr>
      <w:color w:val="0000FF" w:themeColor="hyperlink"/>
      <w:u w:val="single"/>
    </w:rPr>
  </w:style>
  <w:style w:type="character" w:styleId="CommentReference">
    <w:name w:val="annotation reference"/>
    <w:basedOn w:val="DefaultParagraphFont"/>
    <w:uiPriority w:val="99"/>
    <w:semiHidden/>
    <w:unhideWhenUsed/>
    <w:rsid w:val="00040AE8"/>
    <w:rPr>
      <w:sz w:val="16"/>
      <w:szCs w:val="16"/>
    </w:rPr>
  </w:style>
  <w:style w:type="paragraph" w:styleId="CommentText">
    <w:name w:val="annotation text"/>
    <w:basedOn w:val="Normal"/>
    <w:link w:val="CommentTextChar"/>
    <w:uiPriority w:val="99"/>
    <w:semiHidden/>
    <w:unhideWhenUsed/>
    <w:rsid w:val="00040AE8"/>
    <w:pPr>
      <w:spacing w:line="240" w:lineRule="auto"/>
    </w:pPr>
    <w:rPr>
      <w:sz w:val="20"/>
      <w:szCs w:val="20"/>
    </w:rPr>
  </w:style>
  <w:style w:type="character" w:customStyle="1" w:styleId="CommentTextChar">
    <w:name w:val="Comment Text Char"/>
    <w:basedOn w:val="DefaultParagraphFont"/>
    <w:link w:val="CommentText"/>
    <w:uiPriority w:val="99"/>
    <w:semiHidden/>
    <w:rsid w:val="00040AE8"/>
    <w:rPr>
      <w:sz w:val="20"/>
      <w:szCs w:val="20"/>
    </w:rPr>
  </w:style>
  <w:style w:type="paragraph" w:styleId="CommentSubject">
    <w:name w:val="annotation subject"/>
    <w:basedOn w:val="CommentText"/>
    <w:next w:val="CommentText"/>
    <w:link w:val="CommentSubjectChar"/>
    <w:uiPriority w:val="99"/>
    <w:semiHidden/>
    <w:unhideWhenUsed/>
    <w:rsid w:val="00040AE8"/>
    <w:rPr>
      <w:b/>
      <w:bCs/>
    </w:rPr>
  </w:style>
  <w:style w:type="character" w:customStyle="1" w:styleId="CommentSubjectChar">
    <w:name w:val="Comment Subject Char"/>
    <w:basedOn w:val="CommentTextChar"/>
    <w:link w:val="CommentSubject"/>
    <w:uiPriority w:val="99"/>
    <w:semiHidden/>
    <w:rsid w:val="00040AE8"/>
    <w:rPr>
      <w:b/>
      <w:bCs/>
      <w:sz w:val="20"/>
      <w:szCs w:val="20"/>
    </w:rPr>
  </w:style>
  <w:style w:type="character" w:customStyle="1" w:styleId="pr">
    <w:name w:val="pr"/>
    <w:basedOn w:val="DefaultParagraphFont"/>
    <w:rsid w:val="00351D3F"/>
  </w:style>
  <w:style w:type="character" w:customStyle="1" w:styleId="unicode">
    <w:name w:val="unicode"/>
    <w:basedOn w:val="DefaultParagraphFont"/>
    <w:rsid w:val="00351D3F"/>
  </w:style>
  <w:style w:type="paragraph" w:styleId="Bibliography">
    <w:name w:val="Bibliography"/>
    <w:basedOn w:val="Normal"/>
    <w:next w:val="Normal"/>
    <w:uiPriority w:val="37"/>
    <w:unhideWhenUsed/>
    <w:rsid w:val="00295CB4"/>
  </w:style>
  <w:style w:type="paragraph" w:styleId="ListParagraph">
    <w:name w:val="List Paragraph"/>
    <w:basedOn w:val="Normal"/>
    <w:uiPriority w:val="34"/>
    <w:qFormat/>
    <w:rsid w:val="00D848C3"/>
    <w:pPr>
      <w:ind w:left="720"/>
    </w:pPr>
  </w:style>
  <w:style w:type="character" w:styleId="FollowedHyperlink">
    <w:name w:val="FollowedHyperlink"/>
    <w:basedOn w:val="DefaultParagraphFont"/>
    <w:uiPriority w:val="99"/>
    <w:semiHidden/>
    <w:unhideWhenUsed/>
    <w:rsid w:val="00D848C3"/>
    <w:rPr>
      <w:color w:val="800080" w:themeColor="followedHyperlink"/>
      <w:u w:val="single"/>
    </w:rPr>
  </w:style>
  <w:style w:type="paragraph" w:customStyle="1" w:styleId="Code">
    <w:name w:val="Code"/>
    <w:basedOn w:val="Normal"/>
    <w:link w:val="CodeChar"/>
    <w:qFormat/>
    <w:rsid w:val="00072285"/>
    <w:pPr>
      <w:spacing w:line="240" w:lineRule="auto"/>
      <w:ind w:firstLine="0"/>
    </w:pPr>
    <w:rPr>
      <w:rFonts w:ascii="Times New Roman" w:hAnsi="Times New Roman"/>
    </w:rPr>
  </w:style>
  <w:style w:type="character" w:customStyle="1" w:styleId="CodeChar">
    <w:name w:val="Code Char"/>
    <w:basedOn w:val="DefaultParagraphFont"/>
    <w:link w:val="Code"/>
    <w:rsid w:val="0007228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6318">
      <w:bodyDiv w:val="1"/>
      <w:marLeft w:val="0"/>
      <w:marRight w:val="0"/>
      <w:marTop w:val="0"/>
      <w:marBottom w:val="0"/>
      <w:divBdr>
        <w:top w:val="none" w:sz="0" w:space="0" w:color="auto"/>
        <w:left w:val="none" w:sz="0" w:space="0" w:color="auto"/>
        <w:bottom w:val="none" w:sz="0" w:space="0" w:color="auto"/>
        <w:right w:val="none" w:sz="0" w:space="0" w:color="auto"/>
      </w:divBdr>
    </w:div>
    <w:div w:id="293214231">
      <w:bodyDiv w:val="1"/>
      <w:marLeft w:val="0"/>
      <w:marRight w:val="0"/>
      <w:marTop w:val="0"/>
      <w:marBottom w:val="0"/>
      <w:divBdr>
        <w:top w:val="none" w:sz="0" w:space="0" w:color="auto"/>
        <w:left w:val="none" w:sz="0" w:space="0" w:color="auto"/>
        <w:bottom w:val="none" w:sz="0" w:space="0" w:color="auto"/>
        <w:right w:val="none" w:sz="0" w:space="0" w:color="auto"/>
      </w:divBdr>
    </w:div>
    <w:div w:id="363747299">
      <w:bodyDiv w:val="1"/>
      <w:marLeft w:val="0"/>
      <w:marRight w:val="0"/>
      <w:marTop w:val="0"/>
      <w:marBottom w:val="0"/>
      <w:divBdr>
        <w:top w:val="none" w:sz="0" w:space="0" w:color="auto"/>
        <w:left w:val="none" w:sz="0" w:space="0" w:color="auto"/>
        <w:bottom w:val="none" w:sz="0" w:space="0" w:color="auto"/>
        <w:right w:val="none" w:sz="0" w:space="0" w:color="auto"/>
      </w:divBdr>
    </w:div>
    <w:div w:id="748624740">
      <w:bodyDiv w:val="1"/>
      <w:marLeft w:val="0"/>
      <w:marRight w:val="0"/>
      <w:marTop w:val="0"/>
      <w:marBottom w:val="0"/>
      <w:divBdr>
        <w:top w:val="none" w:sz="0" w:space="0" w:color="auto"/>
        <w:left w:val="none" w:sz="0" w:space="0" w:color="auto"/>
        <w:bottom w:val="none" w:sz="0" w:space="0" w:color="auto"/>
        <w:right w:val="none" w:sz="0" w:space="0" w:color="auto"/>
      </w:divBdr>
    </w:div>
    <w:div w:id="915281679">
      <w:bodyDiv w:val="1"/>
      <w:marLeft w:val="0"/>
      <w:marRight w:val="0"/>
      <w:marTop w:val="0"/>
      <w:marBottom w:val="0"/>
      <w:divBdr>
        <w:top w:val="none" w:sz="0" w:space="0" w:color="auto"/>
        <w:left w:val="none" w:sz="0" w:space="0" w:color="auto"/>
        <w:bottom w:val="none" w:sz="0" w:space="0" w:color="auto"/>
        <w:right w:val="none" w:sz="0" w:space="0" w:color="auto"/>
      </w:divBdr>
    </w:div>
    <w:div w:id="986279167">
      <w:bodyDiv w:val="1"/>
      <w:marLeft w:val="0"/>
      <w:marRight w:val="0"/>
      <w:marTop w:val="0"/>
      <w:marBottom w:val="0"/>
      <w:divBdr>
        <w:top w:val="none" w:sz="0" w:space="0" w:color="auto"/>
        <w:left w:val="none" w:sz="0" w:space="0" w:color="auto"/>
        <w:bottom w:val="none" w:sz="0" w:space="0" w:color="auto"/>
        <w:right w:val="none" w:sz="0" w:space="0" w:color="auto"/>
      </w:divBdr>
    </w:div>
    <w:div w:id="1076198363">
      <w:bodyDiv w:val="1"/>
      <w:marLeft w:val="0"/>
      <w:marRight w:val="0"/>
      <w:marTop w:val="0"/>
      <w:marBottom w:val="0"/>
      <w:divBdr>
        <w:top w:val="none" w:sz="0" w:space="0" w:color="auto"/>
        <w:left w:val="none" w:sz="0" w:space="0" w:color="auto"/>
        <w:bottom w:val="none" w:sz="0" w:space="0" w:color="auto"/>
        <w:right w:val="none" w:sz="0" w:space="0" w:color="auto"/>
      </w:divBdr>
    </w:div>
    <w:div w:id="1158493683">
      <w:bodyDiv w:val="1"/>
      <w:marLeft w:val="0"/>
      <w:marRight w:val="0"/>
      <w:marTop w:val="0"/>
      <w:marBottom w:val="0"/>
      <w:divBdr>
        <w:top w:val="none" w:sz="0" w:space="0" w:color="auto"/>
        <w:left w:val="none" w:sz="0" w:space="0" w:color="auto"/>
        <w:bottom w:val="none" w:sz="0" w:space="0" w:color="auto"/>
        <w:right w:val="none" w:sz="0" w:space="0" w:color="auto"/>
      </w:divBdr>
    </w:div>
    <w:div w:id="1273325215">
      <w:bodyDiv w:val="1"/>
      <w:marLeft w:val="0"/>
      <w:marRight w:val="0"/>
      <w:marTop w:val="0"/>
      <w:marBottom w:val="0"/>
      <w:divBdr>
        <w:top w:val="none" w:sz="0" w:space="0" w:color="auto"/>
        <w:left w:val="none" w:sz="0" w:space="0" w:color="auto"/>
        <w:bottom w:val="none" w:sz="0" w:space="0" w:color="auto"/>
        <w:right w:val="none" w:sz="0" w:space="0" w:color="auto"/>
      </w:divBdr>
    </w:div>
    <w:div w:id="17782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Bro11</b:Tag>
    <b:SourceType>InternetSite</b:SourceType>
    <b:Guid>{4DA404BC-390F-4478-BE8D-D11D9BE14B35}</b:Guid>
    <b:Title>How to be in two places at the same time</b:Title>
    <b:Year>2011</b:Year>
    <b:InternetSiteTitle>New Scientist</b:InternetSiteTitle>
    <b:Month>July</b:Month>
    <b:Day>19</b:Day>
    <b:YearAccessed>2011</b:YearAccessed>
    <b:MonthAccessed>September</b:MonthAccessed>
    <b:DayAccessed>5</b:DayAccessed>
    <b:URL>http://www.newscientist.com/article/dn20712-how-to-be-in-two-places-at-the-same-time.html?DCMP=OTC-rss&amp;nsref=online-news</b:URL>
    <b:Author>
      <b:Author>
        <b:NameList>
          <b:Person>
            <b:Last>Brooks</b:Last>
            <b:First>Michael</b:First>
          </b:Person>
        </b:NameList>
      </b:Author>
    </b:Author>
    <b:RefOrder>1</b:RefOrder>
  </b:Source>
</b:Sources>
</file>

<file path=customXml/item2.xml><?xml version="1.0" encoding="utf-8"?>
<b:Sources xmlns:b="http://schemas.openxmlformats.org/officeDocument/2006/bibliography" xmlns="http://schemas.openxmlformats.org/officeDocument/2006/bibliography" SelectedStyle="\APA.XSL" StyleName="APA">
  <b:Source>
    <b:Tag>Bro11</b:Tag>
    <b:SourceType>InternetSite</b:SourceType>
    <b:Guid>{4DA404BC-390F-4478-BE8D-D11D9BE14B35}</b:Guid>
    <b:Title>How to be in two places at the same time</b:Title>
    <b:Year>2011</b:Year>
    <b:InternetSiteTitle>New Scientist</b:InternetSiteTitle>
    <b:Month>July</b:Month>
    <b:Day>19</b:Day>
    <b:YearAccessed>2011</b:YearAccessed>
    <b:MonthAccessed>September</b:MonthAccessed>
    <b:DayAccessed>5</b:DayAccessed>
    <b:URL>http://www.newscientist.com/article/dn20712-how-to-be-in-two-places-at-the-same-time.html?DCMP=OTC-rss&amp;nsref=online-news</b:URL>
    <b:Author>
      <b:Author>
        <b:NameList>
          <b:Person>
            <b:Last>Brooks</b:Last>
            <b:First>Michael</b:First>
          </b:Person>
        </b:NameList>
      </b:Author>
    </b:Author>
    <b:RefOrder>1</b:RefOrder>
  </b:Source>
</b:Sources>
</file>

<file path=customXml/itemProps1.xml><?xml version="1.0" encoding="utf-8"?>
<ds:datastoreItem xmlns:ds="http://schemas.openxmlformats.org/officeDocument/2006/customXml" ds:itemID="{3635FA9C-5631-44D9-9487-42BCB03A89F1}">
  <ds:schemaRefs>
    <ds:schemaRef ds:uri="http://schemas.openxmlformats.org/officeDocument/2006/bibliography"/>
  </ds:schemaRefs>
</ds:datastoreItem>
</file>

<file path=customXml/itemProps2.xml><?xml version="1.0" encoding="utf-8"?>
<ds:datastoreItem xmlns:ds="http://schemas.openxmlformats.org/officeDocument/2006/customXml" ds:itemID="{41662260-DD87-416F-B3FF-1D4844F3B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18</cp:revision>
  <cp:lastPrinted>2012-08-19T02:27:00Z</cp:lastPrinted>
  <dcterms:created xsi:type="dcterms:W3CDTF">2022-10-28T20:13:00Z</dcterms:created>
  <dcterms:modified xsi:type="dcterms:W3CDTF">2022-11-13T17:25:00Z</dcterms:modified>
</cp:coreProperties>
</file>