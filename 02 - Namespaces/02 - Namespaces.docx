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549" w:rsidRDefault="00E432F0" w:rsidP="00E432F0">
      <w:r>
        <w:t>Time to talk about namespaces, which are an interesting concept and powerful tool for modularizing in Shiny</w:t>
      </w:r>
      <w:r w:rsidR="00267549">
        <w:t>, but they do also have some nuance. This is important because without understanding some of that nuance, there might be some designs you want to do that appear impossible. The piercing of namespaces in particular is one that requires understanding this nuance, but will be in its own section. I should also say that while nuance is accurate, it is also an ironic word to use here as</w:t>
      </w:r>
      <w:r w:rsidR="00704EB8">
        <w:t xml:space="preserve"> the way namespaces work in Shiny is quite simple, at least in appearance, but a desire to abstract the concept makes the borderline obvious </w:t>
      </w:r>
      <w:r w:rsidR="0050146D">
        <w:t>implementation nebulous</w:t>
      </w:r>
      <w:r w:rsidR="00704EB8">
        <w:t xml:space="preserve"> and potentially confusing.</w:t>
      </w:r>
    </w:p>
    <w:p w:rsidR="00916A2E" w:rsidRDefault="00916A2E" w:rsidP="00E432F0">
      <w:r>
        <w:t xml:space="preserve">The problem namespaces are intended to solve is to allow multiple objects to have the same ID. Object IDs must be unique, but sometimes, such as when modularizing code, you want an ID to be reused, though the value changes with each use. One way to solve this is present with custom functions, as each creates a temporary environment </w:t>
      </w:r>
      <w:r w:rsidR="00BC2774">
        <w:t xml:space="preserve">to execute its contents within, but these are temporary and thus destroyed when the function exits. As Shiny </w:t>
      </w:r>
      <w:proofErr w:type="gramStart"/>
      <w:r w:rsidR="00BC2774">
        <w:t>has</w:t>
      </w:r>
      <w:proofErr w:type="gramEnd"/>
      <w:r w:rsidR="00BC2774">
        <w:t xml:space="preserve"> both UI and server elements that you may want values to go between, the objects must be preserved, and namespaces enable this. Perhaps a scheme of creating persistent environments would be viable, but that is not the solution here and might be overkill as well.</w:t>
      </w:r>
    </w:p>
    <w:p w:rsidR="00BC2774" w:rsidRDefault="00BC2774" w:rsidP="00E432F0">
      <w:r>
        <w:t xml:space="preserve">The way namespaces work in Shiny is actually quite obvious, as I </w:t>
      </w:r>
      <w:del w:id="0" w:author="Jim" w:date="2022-11-12T21:10:00Z">
        <w:r w:rsidDel="00C94E34">
          <w:delText xml:space="preserve">indicated </w:delText>
        </w:r>
      </w:del>
      <w:ins w:id="1" w:author="Jim" w:date="2022-11-12T21:10:00Z">
        <w:r w:rsidR="00C94E34">
          <w:t>suggested</w:t>
        </w:r>
        <w:r w:rsidR="00C94E34">
          <w:t xml:space="preserve"> </w:t>
        </w:r>
      </w:ins>
      <w:r>
        <w:t>earlier, because the namespace name is simply attached as a prefix to the object ID, with the **</w:t>
      </w:r>
      <w:proofErr w:type="spellStart"/>
      <w:r>
        <w:t>ns.sep</w:t>
      </w:r>
      <w:proofErr w:type="spellEnd"/>
      <w:r>
        <w:t>** character separating them. This special character is apparently just a dash</w:t>
      </w:r>
      <w:r w:rsidR="00FB3928">
        <w:t>, but is left more abstract in the documentation for the **NS** function that handles this manipulation.</w:t>
      </w:r>
    </w:p>
    <w:p w:rsidR="00FB3928" w:rsidRDefault="00FB3928" w:rsidP="00E432F0">
      <w:r>
        <w:t xml:space="preserve">The **NS** function takes two arguments, appropriately named **name** and **id**. The former is the namespace name, and is always required. The latter is the object ID and is optional, with a default value of **NULL** and, except for an advanced use I will cover in the appropriate section, is almost unnecessary. </w:t>
      </w:r>
      <w:r w:rsidR="00625739">
        <w:t>If you give **NS** both of these arguments, it will return a string</w:t>
      </w:r>
      <w:r w:rsidR="000C2C58">
        <w:t xml:space="preserve"> that is the </w:t>
      </w:r>
      <w:del w:id="2" w:author="Jim" w:date="2022-11-12T21:10:00Z">
        <w:r w:rsidR="000C2C58" w:rsidDel="00C94E34">
          <w:delText xml:space="preserve">namespaces </w:delText>
        </w:r>
      </w:del>
      <w:proofErr w:type="spellStart"/>
      <w:ins w:id="3" w:author="Jim" w:date="2022-11-12T21:10:00Z">
        <w:r w:rsidR="00C94E34">
          <w:t>namespace</w:t>
        </w:r>
        <w:r w:rsidR="00C94E34">
          <w:t>d</w:t>
        </w:r>
        <w:proofErr w:type="spellEnd"/>
        <w:r w:rsidR="00C94E34">
          <w:t xml:space="preserve"> </w:t>
        </w:r>
      </w:ins>
      <w:r w:rsidR="000C2C58">
        <w:t xml:space="preserve">object ID. If you only provide the **name** argument, however, </w:t>
      </w:r>
      <w:r w:rsidR="008D3A98">
        <w:t xml:space="preserve">then a function is returned. That function then has a singular argument of **id** and so will generate the </w:t>
      </w:r>
      <w:proofErr w:type="spellStart"/>
      <w:r w:rsidR="008D3A98">
        <w:t>namespaced</w:t>
      </w:r>
      <w:proofErr w:type="spellEnd"/>
      <w:r w:rsidR="008D3A98">
        <w:t xml:space="preserve"> ID for whatever namespace you identified when making this function.</w:t>
      </w:r>
    </w:p>
    <w:p w:rsidR="008D3A98" w:rsidRDefault="008D3A98" w:rsidP="008D3A98">
      <w:pPr>
        <w:pStyle w:val="Code"/>
      </w:pPr>
      <w:r>
        <w:t>```{r echo = TRUE</w:t>
      </w:r>
      <w:ins w:id="4" w:author="Jim" w:date="2022-11-12T21:11:00Z">
        <w:r w:rsidR="00D2688D">
          <w:t xml:space="preserve">, </w:t>
        </w:r>
        <w:proofErr w:type="spellStart"/>
        <w:r w:rsidR="00D2688D">
          <w:t>eval</w:t>
        </w:r>
        <w:proofErr w:type="spellEnd"/>
        <w:r w:rsidR="00D2688D">
          <w:t>=TRUE</w:t>
        </w:r>
      </w:ins>
      <w:r>
        <w:t>}</w:t>
      </w:r>
    </w:p>
    <w:p w:rsidR="008D3A98" w:rsidRDefault="008D3A98" w:rsidP="008D3A98">
      <w:pPr>
        <w:pStyle w:val="Code"/>
      </w:pPr>
      <w:proofErr w:type="gramStart"/>
      <w:r>
        <w:t>NS(</w:t>
      </w:r>
      <w:proofErr w:type="gramEnd"/>
      <w:r>
        <w:t>“test”, “id”)</w:t>
      </w:r>
    </w:p>
    <w:p w:rsidR="008D3A98" w:rsidRDefault="008D3A98" w:rsidP="008D3A98">
      <w:pPr>
        <w:pStyle w:val="Code"/>
      </w:pPr>
    </w:p>
    <w:p w:rsidR="008D3A98" w:rsidRDefault="008D3A98" w:rsidP="008D3A98">
      <w:pPr>
        <w:pStyle w:val="Code"/>
      </w:pPr>
      <w:proofErr w:type="gramStart"/>
      <w:r>
        <w:t>ns</w:t>
      </w:r>
      <w:proofErr w:type="gramEnd"/>
      <w:r>
        <w:t xml:space="preserve"> &lt;- NS(“test”)</w:t>
      </w:r>
    </w:p>
    <w:p w:rsidR="008D3A98" w:rsidRDefault="008D3A98" w:rsidP="008D3A98">
      <w:pPr>
        <w:pStyle w:val="Code"/>
      </w:pPr>
      <w:proofErr w:type="gramStart"/>
      <w:r>
        <w:t>ns(</w:t>
      </w:r>
      <w:proofErr w:type="gramEnd"/>
      <w:r>
        <w:t>“id”)</w:t>
      </w:r>
    </w:p>
    <w:p w:rsidR="008D3A98" w:rsidRDefault="008D3A98" w:rsidP="008D3A98">
      <w:pPr>
        <w:pStyle w:val="Code"/>
      </w:pPr>
      <w:r>
        <w:t>```</w:t>
      </w:r>
    </w:p>
    <w:p w:rsidR="00267549" w:rsidRDefault="000B3605" w:rsidP="00E432F0">
      <w:r>
        <w:lastRenderedPageBreak/>
        <w:t xml:space="preserve">This creation of the </w:t>
      </w:r>
      <w:proofErr w:type="spellStart"/>
      <w:r>
        <w:t>namespacing</w:t>
      </w:r>
      <w:proofErr w:type="spellEnd"/>
      <w:r>
        <w:t xml:space="preserve"> function is convenient as you will potentially find yourself needing to create multiple </w:t>
      </w:r>
      <w:proofErr w:type="spellStart"/>
      <w:r>
        <w:t>namespaced</w:t>
      </w:r>
      <w:proofErr w:type="spellEnd"/>
      <w:r>
        <w:t xml:space="preserve"> object IDs for a single namespace. The more explicit use of **NS** does have its uses though, if very uncommon.</w:t>
      </w:r>
    </w:p>
    <w:p w:rsidR="00A15CC5" w:rsidRDefault="000B3605" w:rsidP="00E8141C">
      <w:r>
        <w:t xml:space="preserve">Coming back just a little, notice the values returned by the two </w:t>
      </w:r>
      <w:proofErr w:type="spellStart"/>
      <w:r>
        <w:t>namespacing</w:t>
      </w:r>
      <w:proofErr w:type="spellEnd"/>
      <w:r>
        <w:t xml:space="preserve"> functions are</w:t>
      </w:r>
      <w:ins w:id="5" w:author="Jim" w:date="2022-11-12T21:12:00Z">
        <w:r w:rsidR="00B81264">
          <w:t>,</w:t>
        </w:r>
      </w:ins>
      <w:r>
        <w:t xml:space="preserve"> as I described earlier, the object ID with a prefix of the namespace name. While that suggests </w:t>
      </w:r>
      <w:r w:rsidR="009C01AF">
        <w:t xml:space="preserve">a simplicity to </w:t>
      </w:r>
      <w:proofErr w:type="spellStart"/>
      <w:r w:rsidR="009C01AF">
        <w:t>namespacing</w:t>
      </w:r>
      <w:proofErr w:type="spellEnd"/>
      <w:r w:rsidR="009C01AF">
        <w:t xml:space="preserve"> that is valid, there is more </w:t>
      </w:r>
      <w:del w:id="6" w:author="Jim" w:date="2022-11-12T21:12:00Z">
        <w:r w:rsidR="009C01AF" w:rsidDel="00B81264">
          <w:delText xml:space="preserve">too </w:delText>
        </w:r>
      </w:del>
      <w:ins w:id="7" w:author="Jim" w:date="2022-11-12T21:12:00Z">
        <w:r w:rsidR="00B81264">
          <w:t>to</w:t>
        </w:r>
        <w:r w:rsidR="00B81264">
          <w:t xml:space="preserve"> </w:t>
        </w:r>
      </w:ins>
      <w:r w:rsidR="009C01AF">
        <w:t xml:space="preserve">it because if you were to try to list all the objects from a Shiny applet, such as with **ls**, the result might not include any of the </w:t>
      </w:r>
      <w:proofErr w:type="spellStart"/>
      <w:r w:rsidR="009C01AF">
        <w:t>namespaced</w:t>
      </w:r>
      <w:proofErr w:type="spellEnd"/>
      <w:r w:rsidR="009C01AF">
        <w:t xml:space="preserve"> objects. It seems Shiny segregates these objects, even to the point of not listing them without first getting them outside of the namespace. This can prove frustrating when troubleshooting</w:t>
      </w:r>
      <w:r w:rsidR="00E8141C">
        <w:t>, as you cannot use all of the same tricks to narrow down an issue as when working with base R (or at least this is the case for me). Fortunately super-assignment with `&lt;&lt;-` remains valid.</w:t>
      </w:r>
    </w:p>
    <w:p w:rsidR="00BF560D" w:rsidRPr="004D682A" w:rsidRDefault="000D0ED3" w:rsidP="0043509B">
      <w:r>
        <w:t xml:space="preserve">There is another method but it might not be as useful for troubleshooting, so I am going to save it for the appropriate </w:t>
      </w:r>
      <w:proofErr w:type="gramStart"/>
      <w:r>
        <w:t>Advanced</w:t>
      </w:r>
      <w:proofErr w:type="gramEnd"/>
      <w:r>
        <w:t xml:space="preserve"> section. Still, I will share now that it has to do with exploiting the fact the **input** and **output** objects are actually **</w:t>
      </w:r>
      <w:proofErr w:type="spellStart"/>
      <w:r>
        <w:t>reactiveValues</w:t>
      </w:r>
      <w:proofErr w:type="spellEnd"/>
      <w:r>
        <w:t>**</w:t>
      </w:r>
      <w:r w:rsidR="004302B3">
        <w:t>.</w:t>
      </w:r>
      <w:r w:rsidR="00A15CC5">
        <w:t xml:space="preserve"> Another of my </w:t>
      </w:r>
      <w:proofErr w:type="gramStart"/>
      <w:r w:rsidR="00A15CC5">
        <w:t>Advanced</w:t>
      </w:r>
      <w:proofErr w:type="gramEnd"/>
      <w:r w:rsidR="00A15CC5">
        <w:t xml:space="preserve"> sections is also specifically relevant to namespaces, as it describes how to pierce into them, such as to observe when a </w:t>
      </w:r>
      <w:proofErr w:type="spellStart"/>
      <w:r w:rsidR="00A15CC5">
        <w:t>namespaced</w:t>
      </w:r>
      <w:proofErr w:type="spellEnd"/>
      <w:r w:rsidR="00A15CC5">
        <w:t xml:space="preserve"> input changes from outside a module. The need for such piercing is rare, but I have encountered a scenario where that was the optimal solution. (Alternatively a mess of nested modules might have solved it, but was hardly ideal.)</w:t>
      </w:r>
      <w:bookmarkStart w:id="8" w:name="_GoBack"/>
      <w:bookmarkEnd w:id="8"/>
    </w:p>
    <w:sectPr w:rsidR="00BF560D" w:rsidRPr="004D682A" w:rsidSect="00D279A2">
      <w:footerReference w:type="first" r:id="rId10"/>
      <w:type w:val="evenPage"/>
      <w:pgSz w:w="12240" w:h="15840" w:code="1"/>
      <w:pgMar w:top="1440" w:right="1440" w:bottom="1440" w:left="1440" w:header="720" w:footer="720" w:gutter="0"/>
      <w:pgNumType w:fmt="upperLetter"/>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71C" w:rsidRDefault="004B771C" w:rsidP="00132148">
      <w:r>
        <w:separator/>
      </w:r>
    </w:p>
  </w:endnote>
  <w:endnote w:type="continuationSeparator" w:id="0">
    <w:p w:rsidR="004B771C" w:rsidRDefault="004B771C" w:rsidP="00132148">
      <w:r>
        <w:continuationSeparator/>
      </w:r>
    </w:p>
  </w:endnote>
  <w:endnote w:type="continuationNotice" w:id="1">
    <w:p w:rsidR="004B771C" w:rsidRDefault="004B771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CBA" w:rsidRDefault="00193CBA" w:rsidP="00F16FA2">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71C" w:rsidRDefault="004B771C" w:rsidP="00132148">
      <w:r>
        <w:separator/>
      </w:r>
    </w:p>
  </w:footnote>
  <w:footnote w:type="continuationSeparator" w:id="0">
    <w:p w:rsidR="004B771C" w:rsidRDefault="004B771C" w:rsidP="00132148">
      <w:r>
        <w:continuationSeparator/>
      </w:r>
    </w:p>
  </w:footnote>
  <w:footnote w:type="continuationNotice" w:id="1">
    <w:p w:rsidR="004B771C" w:rsidRDefault="004B771C">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B564A"/>
    <w:multiLevelType w:val="hybridMultilevel"/>
    <w:tmpl w:val="3210F2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21332C"/>
    <w:multiLevelType w:val="hybridMultilevel"/>
    <w:tmpl w:val="AD02B8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5A4FA4"/>
    <w:multiLevelType w:val="hybridMultilevel"/>
    <w:tmpl w:val="E83278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9F36FD2"/>
    <w:multiLevelType w:val="hybridMultilevel"/>
    <w:tmpl w:val="14928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9B1668"/>
    <w:multiLevelType w:val="hybridMultilevel"/>
    <w:tmpl w:val="AC4A36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0739B4"/>
    <w:multiLevelType w:val="hybridMultilevel"/>
    <w:tmpl w:val="BE4AB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E6518A"/>
    <w:multiLevelType w:val="hybridMultilevel"/>
    <w:tmpl w:val="9F74A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44B"/>
    <w:rsid w:val="000017B8"/>
    <w:rsid w:val="00002D12"/>
    <w:rsid w:val="000030D8"/>
    <w:rsid w:val="00003318"/>
    <w:rsid w:val="00004278"/>
    <w:rsid w:val="00004369"/>
    <w:rsid w:val="00004F64"/>
    <w:rsid w:val="000053E3"/>
    <w:rsid w:val="00006C61"/>
    <w:rsid w:val="00006E39"/>
    <w:rsid w:val="00006E62"/>
    <w:rsid w:val="000075F7"/>
    <w:rsid w:val="000165F6"/>
    <w:rsid w:val="00020A89"/>
    <w:rsid w:val="00021E93"/>
    <w:rsid w:val="0002542B"/>
    <w:rsid w:val="000258FC"/>
    <w:rsid w:val="0002664D"/>
    <w:rsid w:val="00026818"/>
    <w:rsid w:val="00026BD9"/>
    <w:rsid w:val="00026DC3"/>
    <w:rsid w:val="00026FBF"/>
    <w:rsid w:val="0003171A"/>
    <w:rsid w:val="00032246"/>
    <w:rsid w:val="00032362"/>
    <w:rsid w:val="000327CF"/>
    <w:rsid w:val="000327EE"/>
    <w:rsid w:val="00033AA5"/>
    <w:rsid w:val="00034465"/>
    <w:rsid w:val="000351BA"/>
    <w:rsid w:val="00036150"/>
    <w:rsid w:val="0003704F"/>
    <w:rsid w:val="0004093F"/>
    <w:rsid w:val="00040AE8"/>
    <w:rsid w:val="00042972"/>
    <w:rsid w:val="00042BB0"/>
    <w:rsid w:val="00044109"/>
    <w:rsid w:val="000443FF"/>
    <w:rsid w:val="00045F11"/>
    <w:rsid w:val="0004602A"/>
    <w:rsid w:val="00047542"/>
    <w:rsid w:val="00051511"/>
    <w:rsid w:val="00054367"/>
    <w:rsid w:val="00055FA8"/>
    <w:rsid w:val="000560F7"/>
    <w:rsid w:val="00057623"/>
    <w:rsid w:val="000577C7"/>
    <w:rsid w:val="00057AE1"/>
    <w:rsid w:val="00062C58"/>
    <w:rsid w:val="00062D94"/>
    <w:rsid w:val="0006782A"/>
    <w:rsid w:val="00071660"/>
    <w:rsid w:val="00071FF4"/>
    <w:rsid w:val="00072285"/>
    <w:rsid w:val="00072E8F"/>
    <w:rsid w:val="00073CD3"/>
    <w:rsid w:val="000748D5"/>
    <w:rsid w:val="00074B87"/>
    <w:rsid w:val="0008060E"/>
    <w:rsid w:val="00080F9A"/>
    <w:rsid w:val="00083EC4"/>
    <w:rsid w:val="0008460A"/>
    <w:rsid w:val="000846A8"/>
    <w:rsid w:val="00085EEF"/>
    <w:rsid w:val="00086BCA"/>
    <w:rsid w:val="00087D1C"/>
    <w:rsid w:val="00090290"/>
    <w:rsid w:val="00091196"/>
    <w:rsid w:val="00091A50"/>
    <w:rsid w:val="00092108"/>
    <w:rsid w:val="00092995"/>
    <w:rsid w:val="00093702"/>
    <w:rsid w:val="000955C2"/>
    <w:rsid w:val="000A0C2E"/>
    <w:rsid w:val="000A1A45"/>
    <w:rsid w:val="000A27B8"/>
    <w:rsid w:val="000A2CC7"/>
    <w:rsid w:val="000A36F0"/>
    <w:rsid w:val="000A3E55"/>
    <w:rsid w:val="000B0B53"/>
    <w:rsid w:val="000B0E24"/>
    <w:rsid w:val="000B24BB"/>
    <w:rsid w:val="000B3605"/>
    <w:rsid w:val="000B4390"/>
    <w:rsid w:val="000B6F91"/>
    <w:rsid w:val="000C07E2"/>
    <w:rsid w:val="000C0C00"/>
    <w:rsid w:val="000C0DA9"/>
    <w:rsid w:val="000C194F"/>
    <w:rsid w:val="000C1B6F"/>
    <w:rsid w:val="000C238B"/>
    <w:rsid w:val="000C2C58"/>
    <w:rsid w:val="000C5C93"/>
    <w:rsid w:val="000C5DB5"/>
    <w:rsid w:val="000C67AC"/>
    <w:rsid w:val="000C6B77"/>
    <w:rsid w:val="000C6C81"/>
    <w:rsid w:val="000C705B"/>
    <w:rsid w:val="000D0ED3"/>
    <w:rsid w:val="000D1553"/>
    <w:rsid w:val="000D1A6B"/>
    <w:rsid w:val="000D2BDC"/>
    <w:rsid w:val="000D3AD3"/>
    <w:rsid w:val="000D3EDC"/>
    <w:rsid w:val="000D6512"/>
    <w:rsid w:val="000D69E7"/>
    <w:rsid w:val="000E2A53"/>
    <w:rsid w:val="000E573F"/>
    <w:rsid w:val="000E7435"/>
    <w:rsid w:val="000E7F17"/>
    <w:rsid w:val="000F0810"/>
    <w:rsid w:val="000F2001"/>
    <w:rsid w:val="000F36D0"/>
    <w:rsid w:val="000F3766"/>
    <w:rsid w:val="000F567A"/>
    <w:rsid w:val="000F5EFD"/>
    <w:rsid w:val="000F6D72"/>
    <w:rsid w:val="000F743B"/>
    <w:rsid w:val="000F75CA"/>
    <w:rsid w:val="00101619"/>
    <w:rsid w:val="00101692"/>
    <w:rsid w:val="00101BC4"/>
    <w:rsid w:val="00102978"/>
    <w:rsid w:val="00103381"/>
    <w:rsid w:val="00103BC4"/>
    <w:rsid w:val="00103CE1"/>
    <w:rsid w:val="001041E2"/>
    <w:rsid w:val="0010425E"/>
    <w:rsid w:val="00104282"/>
    <w:rsid w:val="00105C93"/>
    <w:rsid w:val="00106DFF"/>
    <w:rsid w:val="00107080"/>
    <w:rsid w:val="001105D1"/>
    <w:rsid w:val="00111DE8"/>
    <w:rsid w:val="00112365"/>
    <w:rsid w:val="00113597"/>
    <w:rsid w:val="0011394F"/>
    <w:rsid w:val="001144B6"/>
    <w:rsid w:val="00122C21"/>
    <w:rsid w:val="00123540"/>
    <w:rsid w:val="00124876"/>
    <w:rsid w:val="001248E3"/>
    <w:rsid w:val="00125A35"/>
    <w:rsid w:val="00126B1D"/>
    <w:rsid w:val="00127356"/>
    <w:rsid w:val="00132148"/>
    <w:rsid w:val="00135925"/>
    <w:rsid w:val="00136611"/>
    <w:rsid w:val="00136E10"/>
    <w:rsid w:val="0013776F"/>
    <w:rsid w:val="00142012"/>
    <w:rsid w:val="001433FC"/>
    <w:rsid w:val="00143567"/>
    <w:rsid w:val="00143C6A"/>
    <w:rsid w:val="00143F64"/>
    <w:rsid w:val="001461B4"/>
    <w:rsid w:val="00146E5E"/>
    <w:rsid w:val="001475DE"/>
    <w:rsid w:val="001520FF"/>
    <w:rsid w:val="001526AE"/>
    <w:rsid w:val="00152B1F"/>
    <w:rsid w:val="001533DC"/>
    <w:rsid w:val="00155153"/>
    <w:rsid w:val="001562D2"/>
    <w:rsid w:val="00156637"/>
    <w:rsid w:val="0016067E"/>
    <w:rsid w:val="00160AA1"/>
    <w:rsid w:val="00161F72"/>
    <w:rsid w:val="00162914"/>
    <w:rsid w:val="00162D58"/>
    <w:rsid w:val="00164BB2"/>
    <w:rsid w:val="0016514C"/>
    <w:rsid w:val="001662E4"/>
    <w:rsid w:val="00166965"/>
    <w:rsid w:val="00166B9E"/>
    <w:rsid w:val="00167E9F"/>
    <w:rsid w:val="00170468"/>
    <w:rsid w:val="00170C09"/>
    <w:rsid w:val="00171C6C"/>
    <w:rsid w:val="001728C6"/>
    <w:rsid w:val="001729ED"/>
    <w:rsid w:val="00174A78"/>
    <w:rsid w:val="00174E7A"/>
    <w:rsid w:val="001757A9"/>
    <w:rsid w:val="001768C6"/>
    <w:rsid w:val="00176E13"/>
    <w:rsid w:val="001770B0"/>
    <w:rsid w:val="00181836"/>
    <w:rsid w:val="00185082"/>
    <w:rsid w:val="00185354"/>
    <w:rsid w:val="001868D4"/>
    <w:rsid w:val="001878F3"/>
    <w:rsid w:val="001906E8"/>
    <w:rsid w:val="001907A4"/>
    <w:rsid w:val="00192025"/>
    <w:rsid w:val="001923FA"/>
    <w:rsid w:val="00192559"/>
    <w:rsid w:val="001938E6"/>
    <w:rsid w:val="00193CBA"/>
    <w:rsid w:val="00195113"/>
    <w:rsid w:val="00196067"/>
    <w:rsid w:val="001A14AD"/>
    <w:rsid w:val="001A22D8"/>
    <w:rsid w:val="001A24C3"/>
    <w:rsid w:val="001A250B"/>
    <w:rsid w:val="001A297D"/>
    <w:rsid w:val="001A3C24"/>
    <w:rsid w:val="001A49D0"/>
    <w:rsid w:val="001B05A4"/>
    <w:rsid w:val="001B42FF"/>
    <w:rsid w:val="001B7F90"/>
    <w:rsid w:val="001C0BA3"/>
    <w:rsid w:val="001C10F5"/>
    <w:rsid w:val="001C1A8C"/>
    <w:rsid w:val="001C2949"/>
    <w:rsid w:val="001C326C"/>
    <w:rsid w:val="001C5F0E"/>
    <w:rsid w:val="001D0550"/>
    <w:rsid w:val="001D078B"/>
    <w:rsid w:val="001D1F00"/>
    <w:rsid w:val="001D4ECA"/>
    <w:rsid w:val="001D503B"/>
    <w:rsid w:val="001D5121"/>
    <w:rsid w:val="001E04BC"/>
    <w:rsid w:val="001E0B05"/>
    <w:rsid w:val="001E2E13"/>
    <w:rsid w:val="001E4213"/>
    <w:rsid w:val="001E49FB"/>
    <w:rsid w:val="001E4B38"/>
    <w:rsid w:val="001E4D2F"/>
    <w:rsid w:val="001E4D56"/>
    <w:rsid w:val="001E510F"/>
    <w:rsid w:val="001E60FA"/>
    <w:rsid w:val="001E6FE3"/>
    <w:rsid w:val="001E6FF2"/>
    <w:rsid w:val="001F0107"/>
    <w:rsid w:val="001F0E30"/>
    <w:rsid w:val="001F13EF"/>
    <w:rsid w:val="001F4354"/>
    <w:rsid w:val="001F5AD2"/>
    <w:rsid w:val="001F79C6"/>
    <w:rsid w:val="00202EEB"/>
    <w:rsid w:val="0020426A"/>
    <w:rsid w:val="00204CF5"/>
    <w:rsid w:val="002051A9"/>
    <w:rsid w:val="002068AC"/>
    <w:rsid w:val="0021052C"/>
    <w:rsid w:val="00210E3D"/>
    <w:rsid w:val="00212333"/>
    <w:rsid w:val="00212587"/>
    <w:rsid w:val="00215038"/>
    <w:rsid w:val="002166E2"/>
    <w:rsid w:val="002218D9"/>
    <w:rsid w:val="00224030"/>
    <w:rsid w:val="002252CF"/>
    <w:rsid w:val="0022568A"/>
    <w:rsid w:val="0022689C"/>
    <w:rsid w:val="0023020D"/>
    <w:rsid w:val="002305E6"/>
    <w:rsid w:val="00232748"/>
    <w:rsid w:val="00234323"/>
    <w:rsid w:val="00234F32"/>
    <w:rsid w:val="00234F5E"/>
    <w:rsid w:val="0024289F"/>
    <w:rsid w:val="00242ACE"/>
    <w:rsid w:val="00242FA5"/>
    <w:rsid w:val="00243BA3"/>
    <w:rsid w:val="002448B7"/>
    <w:rsid w:val="00245586"/>
    <w:rsid w:val="00246F26"/>
    <w:rsid w:val="00250182"/>
    <w:rsid w:val="00250239"/>
    <w:rsid w:val="00250B6C"/>
    <w:rsid w:val="00250C8E"/>
    <w:rsid w:val="00251D8F"/>
    <w:rsid w:val="00251E27"/>
    <w:rsid w:val="00252C42"/>
    <w:rsid w:val="0025354D"/>
    <w:rsid w:val="00253934"/>
    <w:rsid w:val="00254BE0"/>
    <w:rsid w:val="00255C47"/>
    <w:rsid w:val="002569BC"/>
    <w:rsid w:val="002572EA"/>
    <w:rsid w:val="00257E64"/>
    <w:rsid w:val="00261ADF"/>
    <w:rsid w:val="002642C6"/>
    <w:rsid w:val="00264DC3"/>
    <w:rsid w:val="00265092"/>
    <w:rsid w:val="00265FAA"/>
    <w:rsid w:val="00267549"/>
    <w:rsid w:val="00267AAE"/>
    <w:rsid w:val="002701C1"/>
    <w:rsid w:val="00270732"/>
    <w:rsid w:val="00271F68"/>
    <w:rsid w:val="00272652"/>
    <w:rsid w:val="0027285F"/>
    <w:rsid w:val="002740C7"/>
    <w:rsid w:val="00276050"/>
    <w:rsid w:val="00281563"/>
    <w:rsid w:val="002816BC"/>
    <w:rsid w:val="00281776"/>
    <w:rsid w:val="00281C40"/>
    <w:rsid w:val="0028555C"/>
    <w:rsid w:val="0028725E"/>
    <w:rsid w:val="00287668"/>
    <w:rsid w:val="00287EB1"/>
    <w:rsid w:val="00291519"/>
    <w:rsid w:val="00291F6F"/>
    <w:rsid w:val="002921C3"/>
    <w:rsid w:val="002923B5"/>
    <w:rsid w:val="0029328E"/>
    <w:rsid w:val="002948DF"/>
    <w:rsid w:val="00295CB4"/>
    <w:rsid w:val="002A0207"/>
    <w:rsid w:val="002A398A"/>
    <w:rsid w:val="002A42B4"/>
    <w:rsid w:val="002A6FFA"/>
    <w:rsid w:val="002B0A82"/>
    <w:rsid w:val="002B369D"/>
    <w:rsid w:val="002B474C"/>
    <w:rsid w:val="002B667D"/>
    <w:rsid w:val="002B74B5"/>
    <w:rsid w:val="002C0C37"/>
    <w:rsid w:val="002C3142"/>
    <w:rsid w:val="002C3B90"/>
    <w:rsid w:val="002C47DD"/>
    <w:rsid w:val="002C6362"/>
    <w:rsid w:val="002C7042"/>
    <w:rsid w:val="002C71CB"/>
    <w:rsid w:val="002C7DD1"/>
    <w:rsid w:val="002D3343"/>
    <w:rsid w:val="002D35F1"/>
    <w:rsid w:val="002D3B30"/>
    <w:rsid w:val="002D59BA"/>
    <w:rsid w:val="002D65C0"/>
    <w:rsid w:val="002D6CFE"/>
    <w:rsid w:val="002D7B07"/>
    <w:rsid w:val="002E08AF"/>
    <w:rsid w:val="002E1370"/>
    <w:rsid w:val="002E1CC9"/>
    <w:rsid w:val="002E2470"/>
    <w:rsid w:val="002E2CAC"/>
    <w:rsid w:val="002E2FF4"/>
    <w:rsid w:val="002E3366"/>
    <w:rsid w:val="002E3C7B"/>
    <w:rsid w:val="002E571D"/>
    <w:rsid w:val="002F0D9C"/>
    <w:rsid w:val="002F1C57"/>
    <w:rsid w:val="002F3527"/>
    <w:rsid w:val="002F41EE"/>
    <w:rsid w:val="002F6F89"/>
    <w:rsid w:val="002F6FAD"/>
    <w:rsid w:val="002F78FC"/>
    <w:rsid w:val="0030013A"/>
    <w:rsid w:val="003025C2"/>
    <w:rsid w:val="00307226"/>
    <w:rsid w:val="0030734B"/>
    <w:rsid w:val="00307927"/>
    <w:rsid w:val="00310882"/>
    <w:rsid w:val="00312C88"/>
    <w:rsid w:val="003131C7"/>
    <w:rsid w:val="003135D8"/>
    <w:rsid w:val="00313864"/>
    <w:rsid w:val="003152B0"/>
    <w:rsid w:val="003165BD"/>
    <w:rsid w:val="00316ACD"/>
    <w:rsid w:val="00317526"/>
    <w:rsid w:val="003206FD"/>
    <w:rsid w:val="00320D3E"/>
    <w:rsid w:val="00321AD7"/>
    <w:rsid w:val="00321CB9"/>
    <w:rsid w:val="00321EEF"/>
    <w:rsid w:val="00324376"/>
    <w:rsid w:val="00325845"/>
    <w:rsid w:val="003265A4"/>
    <w:rsid w:val="0032737C"/>
    <w:rsid w:val="003311C2"/>
    <w:rsid w:val="0033209C"/>
    <w:rsid w:val="00334D75"/>
    <w:rsid w:val="00334D7F"/>
    <w:rsid w:val="00335718"/>
    <w:rsid w:val="003402B2"/>
    <w:rsid w:val="00342BBE"/>
    <w:rsid w:val="00342F09"/>
    <w:rsid w:val="0034371E"/>
    <w:rsid w:val="00343E75"/>
    <w:rsid w:val="00344509"/>
    <w:rsid w:val="00344792"/>
    <w:rsid w:val="00345388"/>
    <w:rsid w:val="003455E3"/>
    <w:rsid w:val="003475C7"/>
    <w:rsid w:val="0035031D"/>
    <w:rsid w:val="00351D3F"/>
    <w:rsid w:val="00352C42"/>
    <w:rsid w:val="00353B8C"/>
    <w:rsid w:val="00353FA0"/>
    <w:rsid w:val="00355B52"/>
    <w:rsid w:val="00355D88"/>
    <w:rsid w:val="0035648A"/>
    <w:rsid w:val="0035770F"/>
    <w:rsid w:val="00360455"/>
    <w:rsid w:val="003614F2"/>
    <w:rsid w:val="00363966"/>
    <w:rsid w:val="003641D4"/>
    <w:rsid w:val="00366AF5"/>
    <w:rsid w:val="003710C0"/>
    <w:rsid w:val="00377143"/>
    <w:rsid w:val="00380BF3"/>
    <w:rsid w:val="00381EC4"/>
    <w:rsid w:val="00384D1B"/>
    <w:rsid w:val="0038517A"/>
    <w:rsid w:val="00385CC9"/>
    <w:rsid w:val="00386EDE"/>
    <w:rsid w:val="00390CD8"/>
    <w:rsid w:val="00390DCC"/>
    <w:rsid w:val="00391307"/>
    <w:rsid w:val="00392AF2"/>
    <w:rsid w:val="0039320A"/>
    <w:rsid w:val="0039496F"/>
    <w:rsid w:val="0039503C"/>
    <w:rsid w:val="003A2215"/>
    <w:rsid w:val="003A760D"/>
    <w:rsid w:val="003A7EA7"/>
    <w:rsid w:val="003B043C"/>
    <w:rsid w:val="003B129E"/>
    <w:rsid w:val="003B461E"/>
    <w:rsid w:val="003B4B1F"/>
    <w:rsid w:val="003B5AAD"/>
    <w:rsid w:val="003B688F"/>
    <w:rsid w:val="003C12C3"/>
    <w:rsid w:val="003C5EDE"/>
    <w:rsid w:val="003C7E22"/>
    <w:rsid w:val="003D0AB4"/>
    <w:rsid w:val="003D0C56"/>
    <w:rsid w:val="003D219E"/>
    <w:rsid w:val="003D2590"/>
    <w:rsid w:val="003D320C"/>
    <w:rsid w:val="003D342B"/>
    <w:rsid w:val="003D4064"/>
    <w:rsid w:val="003D408D"/>
    <w:rsid w:val="003D443B"/>
    <w:rsid w:val="003D7608"/>
    <w:rsid w:val="003E0DB0"/>
    <w:rsid w:val="003E238D"/>
    <w:rsid w:val="003E334B"/>
    <w:rsid w:val="003E5130"/>
    <w:rsid w:val="003E5A1E"/>
    <w:rsid w:val="003E6762"/>
    <w:rsid w:val="003E68CE"/>
    <w:rsid w:val="003E6CD4"/>
    <w:rsid w:val="003E7839"/>
    <w:rsid w:val="003F0553"/>
    <w:rsid w:val="003F09B9"/>
    <w:rsid w:val="003F30FC"/>
    <w:rsid w:val="003F386B"/>
    <w:rsid w:val="003F5DEB"/>
    <w:rsid w:val="003F61F2"/>
    <w:rsid w:val="003F7A73"/>
    <w:rsid w:val="00400287"/>
    <w:rsid w:val="00400812"/>
    <w:rsid w:val="00401B34"/>
    <w:rsid w:val="00403355"/>
    <w:rsid w:val="00403572"/>
    <w:rsid w:val="00403B4E"/>
    <w:rsid w:val="00405191"/>
    <w:rsid w:val="00405393"/>
    <w:rsid w:val="0040676D"/>
    <w:rsid w:val="00406813"/>
    <w:rsid w:val="004108B8"/>
    <w:rsid w:val="00410F8B"/>
    <w:rsid w:val="00411A3C"/>
    <w:rsid w:val="0041381A"/>
    <w:rsid w:val="00414443"/>
    <w:rsid w:val="0041627A"/>
    <w:rsid w:val="00416849"/>
    <w:rsid w:val="0041752B"/>
    <w:rsid w:val="00420E0B"/>
    <w:rsid w:val="00421B14"/>
    <w:rsid w:val="00423E83"/>
    <w:rsid w:val="0042482B"/>
    <w:rsid w:val="004269D8"/>
    <w:rsid w:val="00427553"/>
    <w:rsid w:val="004302B3"/>
    <w:rsid w:val="0043043E"/>
    <w:rsid w:val="00431A40"/>
    <w:rsid w:val="00432D75"/>
    <w:rsid w:val="00433A4F"/>
    <w:rsid w:val="00434CBD"/>
    <w:rsid w:val="0043509B"/>
    <w:rsid w:val="00436ACC"/>
    <w:rsid w:val="00440096"/>
    <w:rsid w:val="00440712"/>
    <w:rsid w:val="0044178B"/>
    <w:rsid w:val="00441E92"/>
    <w:rsid w:val="0044353B"/>
    <w:rsid w:val="00443566"/>
    <w:rsid w:val="00443E64"/>
    <w:rsid w:val="00445419"/>
    <w:rsid w:val="00447E20"/>
    <w:rsid w:val="00447FBD"/>
    <w:rsid w:val="0045082F"/>
    <w:rsid w:val="004519B4"/>
    <w:rsid w:val="00452C51"/>
    <w:rsid w:val="00452C8A"/>
    <w:rsid w:val="004552D2"/>
    <w:rsid w:val="00455894"/>
    <w:rsid w:val="004606B3"/>
    <w:rsid w:val="00460907"/>
    <w:rsid w:val="00461701"/>
    <w:rsid w:val="00463ECB"/>
    <w:rsid w:val="00465055"/>
    <w:rsid w:val="00466D18"/>
    <w:rsid w:val="00470C25"/>
    <w:rsid w:val="00471719"/>
    <w:rsid w:val="00472468"/>
    <w:rsid w:val="00472B72"/>
    <w:rsid w:val="004730F9"/>
    <w:rsid w:val="00474E46"/>
    <w:rsid w:val="004775A6"/>
    <w:rsid w:val="0047788C"/>
    <w:rsid w:val="004804A5"/>
    <w:rsid w:val="004806C4"/>
    <w:rsid w:val="00480D59"/>
    <w:rsid w:val="00481E55"/>
    <w:rsid w:val="00482413"/>
    <w:rsid w:val="00482CD8"/>
    <w:rsid w:val="0048381C"/>
    <w:rsid w:val="00485E18"/>
    <w:rsid w:val="004923F9"/>
    <w:rsid w:val="0049610E"/>
    <w:rsid w:val="004966A0"/>
    <w:rsid w:val="00497ED6"/>
    <w:rsid w:val="004A0D1A"/>
    <w:rsid w:val="004A1854"/>
    <w:rsid w:val="004A38FE"/>
    <w:rsid w:val="004A4983"/>
    <w:rsid w:val="004A688D"/>
    <w:rsid w:val="004A6F15"/>
    <w:rsid w:val="004B1CCE"/>
    <w:rsid w:val="004B20E6"/>
    <w:rsid w:val="004B3F2A"/>
    <w:rsid w:val="004B425D"/>
    <w:rsid w:val="004B771C"/>
    <w:rsid w:val="004B7F6C"/>
    <w:rsid w:val="004C0C7A"/>
    <w:rsid w:val="004C1755"/>
    <w:rsid w:val="004C2FA0"/>
    <w:rsid w:val="004C33BD"/>
    <w:rsid w:val="004C3F1D"/>
    <w:rsid w:val="004D0367"/>
    <w:rsid w:val="004D0DE2"/>
    <w:rsid w:val="004D16DD"/>
    <w:rsid w:val="004D2E9E"/>
    <w:rsid w:val="004D2FB9"/>
    <w:rsid w:val="004D3D18"/>
    <w:rsid w:val="004D520B"/>
    <w:rsid w:val="004D57AB"/>
    <w:rsid w:val="004D5AE6"/>
    <w:rsid w:val="004D5E9D"/>
    <w:rsid w:val="004D61FB"/>
    <w:rsid w:val="004D682A"/>
    <w:rsid w:val="004E092C"/>
    <w:rsid w:val="004E1245"/>
    <w:rsid w:val="004E1350"/>
    <w:rsid w:val="004E1DC5"/>
    <w:rsid w:val="004E6592"/>
    <w:rsid w:val="004E68D0"/>
    <w:rsid w:val="004E6C7D"/>
    <w:rsid w:val="004F0998"/>
    <w:rsid w:val="004F23B9"/>
    <w:rsid w:val="004F51DE"/>
    <w:rsid w:val="004F758E"/>
    <w:rsid w:val="0050146D"/>
    <w:rsid w:val="00502143"/>
    <w:rsid w:val="005027BC"/>
    <w:rsid w:val="00502A32"/>
    <w:rsid w:val="00503EBD"/>
    <w:rsid w:val="005052FD"/>
    <w:rsid w:val="00510776"/>
    <w:rsid w:val="005111CE"/>
    <w:rsid w:val="00512BCF"/>
    <w:rsid w:val="00514E5B"/>
    <w:rsid w:val="00516C8C"/>
    <w:rsid w:val="00516D00"/>
    <w:rsid w:val="00517607"/>
    <w:rsid w:val="005203FE"/>
    <w:rsid w:val="0052113B"/>
    <w:rsid w:val="005216A0"/>
    <w:rsid w:val="005225F0"/>
    <w:rsid w:val="00524366"/>
    <w:rsid w:val="00524A48"/>
    <w:rsid w:val="005257DF"/>
    <w:rsid w:val="00525ADE"/>
    <w:rsid w:val="00525CB7"/>
    <w:rsid w:val="00525DBC"/>
    <w:rsid w:val="00527CB3"/>
    <w:rsid w:val="005304EA"/>
    <w:rsid w:val="005312A1"/>
    <w:rsid w:val="00532FF4"/>
    <w:rsid w:val="00533B45"/>
    <w:rsid w:val="00534C7D"/>
    <w:rsid w:val="00536AD2"/>
    <w:rsid w:val="00537CAB"/>
    <w:rsid w:val="00542271"/>
    <w:rsid w:val="00542287"/>
    <w:rsid w:val="00542641"/>
    <w:rsid w:val="00542D81"/>
    <w:rsid w:val="0054415F"/>
    <w:rsid w:val="005445E8"/>
    <w:rsid w:val="00544D11"/>
    <w:rsid w:val="00545388"/>
    <w:rsid w:val="00545FAA"/>
    <w:rsid w:val="0054737A"/>
    <w:rsid w:val="00547EC7"/>
    <w:rsid w:val="005514C0"/>
    <w:rsid w:val="00551F43"/>
    <w:rsid w:val="00552B5C"/>
    <w:rsid w:val="0055376F"/>
    <w:rsid w:val="00554EE6"/>
    <w:rsid w:val="005552DB"/>
    <w:rsid w:val="005575BA"/>
    <w:rsid w:val="00557CD7"/>
    <w:rsid w:val="00557DEE"/>
    <w:rsid w:val="00557FE9"/>
    <w:rsid w:val="00561902"/>
    <w:rsid w:val="0056280D"/>
    <w:rsid w:val="00563E41"/>
    <w:rsid w:val="005663EB"/>
    <w:rsid w:val="00566CD3"/>
    <w:rsid w:val="005670F5"/>
    <w:rsid w:val="0056796C"/>
    <w:rsid w:val="00572622"/>
    <w:rsid w:val="00573D65"/>
    <w:rsid w:val="0057719C"/>
    <w:rsid w:val="0057734C"/>
    <w:rsid w:val="0058122C"/>
    <w:rsid w:val="00581700"/>
    <w:rsid w:val="00582064"/>
    <w:rsid w:val="0058379A"/>
    <w:rsid w:val="00583FC4"/>
    <w:rsid w:val="00584B78"/>
    <w:rsid w:val="00584EE1"/>
    <w:rsid w:val="0058531F"/>
    <w:rsid w:val="00585C89"/>
    <w:rsid w:val="00587CFE"/>
    <w:rsid w:val="005924F2"/>
    <w:rsid w:val="005929D1"/>
    <w:rsid w:val="005932FB"/>
    <w:rsid w:val="00593F19"/>
    <w:rsid w:val="0059421A"/>
    <w:rsid w:val="00596ECA"/>
    <w:rsid w:val="005A052A"/>
    <w:rsid w:val="005A0B14"/>
    <w:rsid w:val="005A1658"/>
    <w:rsid w:val="005A17F6"/>
    <w:rsid w:val="005A1DA7"/>
    <w:rsid w:val="005A27FF"/>
    <w:rsid w:val="005A2A68"/>
    <w:rsid w:val="005A36F5"/>
    <w:rsid w:val="005A4A4B"/>
    <w:rsid w:val="005A5D80"/>
    <w:rsid w:val="005A68B7"/>
    <w:rsid w:val="005B0711"/>
    <w:rsid w:val="005B1CFC"/>
    <w:rsid w:val="005B20B6"/>
    <w:rsid w:val="005B38B2"/>
    <w:rsid w:val="005B72FF"/>
    <w:rsid w:val="005B7D5B"/>
    <w:rsid w:val="005C3312"/>
    <w:rsid w:val="005C3862"/>
    <w:rsid w:val="005C3F8C"/>
    <w:rsid w:val="005C4703"/>
    <w:rsid w:val="005C5EEC"/>
    <w:rsid w:val="005C7049"/>
    <w:rsid w:val="005C7286"/>
    <w:rsid w:val="005D0AD6"/>
    <w:rsid w:val="005D1DF1"/>
    <w:rsid w:val="005D2D76"/>
    <w:rsid w:val="005D391C"/>
    <w:rsid w:val="005D400E"/>
    <w:rsid w:val="005D4390"/>
    <w:rsid w:val="005D484C"/>
    <w:rsid w:val="005D4957"/>
    <w:rsid w:val="005D6069"/>
    <w:rsid w:val="005D705F"/>
    <w:rsid w:val="005E0374"/>
    <w:rsid w:val="005E2F18"/>
    <w:rsid w:val="005E34E9"/>
    <w:rsid w:val="005E64CE"/>
    <w:rsid w:val="005E788E"/>
    <w:rsid w:val="005E7D2F"/>
    <w:rsid w:val="005F1017"/>
    <w:rsid w:val="005F13B0"/>
    <w:rsid w:val="005F1CDF"/>
    <w:rsid w:val="005F3B52"/>
    <w:rsid w:val="005F4218"/>
    <w:rsid w:val="005F4316"/>
    <w:rsid w:val="005F5162"/>
    <w:rsid w:val="005F555A"/>
    <w:rsid w:val="005F698B"/>
    <w:rsid w:val="005F6D7E"/>
    <w:rsid w:val="006008F1"/>
    <w:rsid w:val="00602C7C"/>
    <w:rsid w:val="00602F21"/>
    <w:rsid w:val="00602FCD"/>
    <w:rsid w:val="00603800"/>
    <w:rsid w:val="00603B1E"/>
    <w:rsid w:val="00603F96"/>
    <w:rsid w:val="006045DC"/>
    <w:rsid w:val="00605112"/>
    <w:rsid w:val="00605F78"/>
    <w:rsid w:val="00606A0F"/>
    <w:rsid w:val="006123E5"/>
    <w:rsid w:val="006127B3"/>
    <w:rsid w:val="0061364B"/>
    <w:rsid w:val="00614242"/>
    <w:rsid w:val="0061474E"/>
    <w:rsid w:val="0061623B"/>
    <w:rsid w:val="006174EC"/>
    <w:rsid w:val="006205A8"/>
    <w:rsid w:val="00622003"/>
    <w:rsid w:val="00622C3E"/>
    <w:rsid w:val="00625739"/>
    <w:rsid w:val="006259E0"/>
    <w:rsid w:val="00626BA9"/>
    <w:rsid w:val="00626F08"/>
    <w:rsid w:val="0062713A"/>
    <w:rsid w:val="00627620"/>
    <w:rsid w:val="00631D86"/>
    <w:rsid w:val="006339FA"/>
    <w:rsid w:val="0063507B"/>
    <w:rsid w:val="006351CB"/>
    <w:rsid w:val="00635CAC"/>
    <w:rsid w:val="00636672"/>
    <w:rsid w:val="0064116E"/>
    <w:rsid w:val="00642CF0"/>
    <w:rsid w:val="00643AD1"/>
    <w:rsid w:val="006446AC"/>
    <w:rsid w:val="006446AE"/>
    <w:rsid w:val="00647005"/>
    <w:rsid w:val="006473D8"/>
    <w:rsid w:val="00647CE2"/>
    <w:rsid w:val="0065208B"/>
    <w:rsid w:val="006525DA"/>
    <w:rsid w:val="00653EAB"/>
    <w:rsid w:val="006540CF"/>
    <w:rsid w:val="00660A4A"/>
    <w:rsid w:val="006620C8"/>
    <w:rsid w:val="006628F7"/>
    <w:rsid w:val="00662BD8"/>
    <w:rsid w:val="006634E4"/>
    <w:rsid w:val="006640E3"/>
    <w:rsid w:val="00664630"/>
    <w:rsid w:val="006650F4"/>
    <w:rsid w:val="006655DD"/>
    <w:rsid w:val="00665DC0"/>
    <w:rsid w:val="006661D8"/>
    <w:rsid w:val="00666350"/>
    <w:rsid w:val="006675DB"/>
    <w:rsid w:val="0066789A"/>
    <w:rsid w:val="00670B67"/>
    <w:rsid w:val="00672697"/>
    <w:rsid w:val="0067292F"/>
    <w:rsid w:val="006745F7"/>
    <w:rsid w:val="00676F20"/>
    <w:rsid w:val="0067707A"/>
    <w:rsid w:val="00680D3A"/>
    <w:rsid w:val="0068139C"/>
    <w:rsid w:val="00681CE3"/>
    <w:rsid w:val="00682AB3"/>
    <w:rsid w:val="006831DF"/>
    <w:rsid w:val="00684B1F"/>
    <w:rsid w:val="00684BA4"/>
    <w:rsid w:val="00687781"/>
    <w:rsid w:val="006917F3"/>
    <w:rsid w:val="00691CF0"/>
    <w:rsid w:val="00691D83"/>
    <w:rsid w:val="0069276B"/>
    <w:rsid w:val="006963DA"/>
    <w:rsid w:val="0069792C"/>
    <w:rsid w:val="00697AFD"/>
    <w:rsid w:val="00697FF7"/>
    <w:rsid w:val="00697FFA"/>
    <w:rsid w:val="006A0D2B"/>
    <w:rsid w:val="006A2172"/>
    <w:rsid w:val="006A58AC"/>
    <w:rsid w:val="006A5AC5"/>
    <w:rsid w:val="006A5E28"/>
    <w:rsid w:val="006A6E6B"/>
    <w:rsid w:val="006A7912"/>
    <w:rsid w:val="006A7C50"/>
    <w:rsid w:val="006B1320"/>
    <w:rsid w:val="006B323B"/>
    <w:rsid w:val="006B6819"/>
    <w:rsid w:val="006C048C"/>
    <w:rsid w:val="006C07DC"/>
    <w:rsid w:val="006C15BE"/>
    <w:rsid w:val="006C16A9"/>
    <w:rsid w:val="006C18D4"/>
    <w:rsid w:val="006C1DD8"/>
    <w:rsid w:val="006C3746"/>
    <w:rsid w:val="006C3C95"/>
    <w:rsid w:val="006C454F"/>
    <w:rsid w:val="006C4B56"/>
    <w:rsid w:val="006C6035"/>
    <w:rsid w:val="006C68D2"/>
    <w:rsid w:val="006C6C73"/>
    <w:rsid w:val="006C71A7"/>
    <w:rsid w:val="006C7986"/>
    <w:rsid w:val="006C7A5A"/>
    <w:rsid w:val="006D1B8E"/>
    <w:rsid w:val="006D27AC"/>
    <w:rsid w:val="006D31EB"/>
    <w:rsid w:val="006D3BD5"/>
    <w:rsid w:val="006D3E67"/>
    <w:rsid w:val="006D566B"/>
    <w:rsid w:val="006D73EA"/>
    <w:rsid w:val="006D75DE"/>
    <w:rsid w:val="006D7D20"/>
    <w:rsid w:val="006E0664"/>
    <w:rsid w:val="006E2447"/>
    <w:rsid w:val="006E3CA2"/>
    <w:rsid w:val="006E558D"/>
    <w:rsid w:val="006E5654"/>
    <w:rsid w:val="006E782E"/>
    <w:rsid w:val="006F0061"/>
    <w:rsid w:val="006F0168"/>
    <w:rsid w:val="006F06C4"/>
    <w:rsid w:val="006F092C"/>
    <w:rsid w:val="006F0DDA"/>
    <w:rsid w:val="006F0E66"/>
    <w:rsid w:val="006F185E"/>
    <w:rsid w:val="006F210B"/>
    <w:rsid w:val="006F3B7D"/>
    <w:rsid w:val="006F4B42"/>
    <w:rsid w:val="006F5121"/>
    <w:rsid w:val="006F5AB8"/>
    <w:rsid w:val="006F6716"/>
    <w:rsid w:val="006F6A60"/>
    <w:rsid w:val="006F718F"/>
    <w:rsid w:val="006F7C93"/>
    <w:rsid w:val="00700D33"/>
    <w:rsid w:val="00701268"/>
    <w:rsid w:val="007023D1"/>
    <w:rsid w:val="007029E2"/>
    <w:rsid w:val="00704EB8"/>
    <w:rsid w:val="00705642"/>
    <w:rsid w:val="00707E9B"/>
    <w:rsid w:val="00707FAB"/>
    <w:rsid w:val="00710163"/>
    <w:rsid w:val="0071177A"/>
    <w:rsid w:val="0071347A"/>
    <w:rsid w:val="007142AE"/>
    <w:rsid w:val="007166F2"/>
    <w:rsid w:val="007175E7"/>
    <w:rsid w:val="00717BA8"/>
    <w:rsid w:val="00720F94"/>
    <w:rsid w:val="00721A33"/>
    <w:rsid w:val="0072289C"/>
    <w:rsid w:val="007235FB"/>
    <w:rsid w:val="00723CA8"/>
    <w:rsid w:val="00725B0A"/>
    <w:rsid w:val="007274C4"/>
    <w:rsid w:val="007304A7"/>
    <w:rsid w:val="00730FD0"/>
    <w:rsid w:val="00732245"/>
    <w:rsid w:val="00732FDE"/>
    <w:rsid w:val="00734140"/>
    <w:rsid w:val="0073450B"/>
    <w:rsid w:val="007363D6"/>
    <w:rsid w:val="0073695F"/>
    <w:rsid w:val="007370D8"/>
    <w:rsid w:val="00740FCC"/>
    <w:rsid w:val="00741167"/>
    <w:rsid w:val="00741795"/>
    <w:rsid w:val="00742F5D"/>
    <w:rsid w:val="00747725"/>
    <w:rsid w:val="007519F5"/>
    <w:rsid w:val="0075254F"/>
    <w:rsid w:val="0075261F"/>
    <w:rsid w:val="0075359F"/>
    <w:rsid w:val="00756C7C"/>
    <w:rsid w:val="00761D7E"/>
    <w:rsid w:val="00762098"/>
    <w:rsid w:val="00762DCD"/>
    <w:rsid w:val="00764231"/>
    <w:rsid w:val="00765989"/>
    <w:rsid w:val="007661C9"/>
    <w:rsid w:val="00767CE2"/>
    <w:rsid w:val="00770A5E"/>
    <w:rsid w:val="00771B64"/>
    <w:rsid w:val="00772437"/>
    <w:rsid w:val="007726ED"/>
    <w:rsid w:val="00773498"/>
    <w:rsid w:val="007742E6"/>
    <w:rsid w:val="00774704"/>
    <w:rsid w:val="00776CF2"/>
    <w:rsid w:val="00776E7B"/>
    <w:rsid w:val="007772DE"/>
    <w:rsid w:val="00777EC9"/>
    <w:rsid w:val="007823AF"/>
    <w:rsid w:val="00785275"/>
    <w:rsid w:val="00787047"/>
    <w:rsid w:val="007919B8"/>
    <w:rsid w:val="00793534"/>
    <w:rsid w:val="0079449D"/>
    <w:rsid w:val="00795CAD"/>
    <w:rsid w:val="00796092"/>
    <w:rsid w:val="00796F82"/>
    <w:rsid w:val="00797062"/>
    <w:rsid w:val="0079710C"/>
    <w:rsid w:val="007A070C"/>
    <w:rsid w:val="007A3772"/>
    <w:rsid w:val="007A4C17"/>
    <w:rsid w:val="007A5B3C"/>
    <w:rsid w:val="007A69B1"/>
    <w:rsid w:val="007A71AA"/>
    <w:rsid w:val="007A7AFC"/>
    <w:rsid w:val="007B0CD4"/>
    <w:rsid w:val="007B265A"/>
    <w:rsid w:val="007B2A41"/>
    <w:rsid w:val="007B3594"/>
    <w:rsid w:val="007B36E9"/>
    <w:rsid w:val="007B39A1"/>
    <w:rsid w:val="007B4CF1"/>
    <w:rsid w:val="007B5E21"/>
    <w:rsid w:val="007B6346"/>
    <w:rsid w:val="007C1C48"/>
    <w:rsid w:val="007C1CF0"/>
    <w:rsid w:val="007C1F33"/>
    <w:rsid w:val="007C28B2"/>
    <w:rsid w:val="007C2AAD"/>
    <w:rsid w:val="007C43BE"/>
    <w:rsid w:val="007C4E4C"/>
    <w:rsid w:val="007C6016"/>
    <w:rsid w:val="007C70E9"/>
    <w:rsid w:val="007C7D75"/>
    <w:rsid w:val="007D15B9"/>
    <w:rsid w:val="007D1E52"/>
    <w:rsid w:val="007D231B"/>
    <w:rsid w:val="007D2763"/>
    <w:rsid w:val="007D5DDF"/>
    <w:rsid w:val="007D5E6F"/>
    <w:rsid w:val="007D72E9"/>
    <w:rsid w:val="007D7DA8"/>
    <w:rsid w:val="007E0F76"/>
    <w:rsid w:val="007E178A"/>
    <w:rsid w:val="007E1F1C"/>
    <w:rsid w:val="007E3145"/>
    <w:rsid w:val="007E3355"/>
    <w:rsid w:val="007E34B8"/>
    <w:rsid w:val="007E44B1"/>
    <w:rsid w:val="007E4CF8"/>
    <w:rsid w:val="007E527C"/>
    <w:rsid w:val="007E7569"/>
    <w:rsid w:val="007E7B9E"/>
    <w:rsid w:val="007F0511"/>
    <w:rsid w:val="007F1C1E"/>
    <w:rsid w:val="007F1C34"/>
    <w:rsid w:val="007F2711"/>
    <w:rsid w:val="007F2F25"/>
    <w:rsid w:val="007F30DE"/>
    <w:rsid w:val="008003A4"/>
    <w:rsid w:val="00801A7F"/>
    <w:rsid w:val="00802038"/>
    <w:rsid w:val="008022E9"/>
    <w:rsid w:val="0080303D"/>
    <w:rsid w:val="00803FC5"/>
    <w:rsid w:val="00805086"/>
    <w:rsid w:val="008102EE"/>
    <w:rsid w:val="00813EA6"/>
    <w:rsid w:val="0081449D"/>
    <w:rsid w:val="00814A8F"/>
    <w:rsid w:val="00814C01"/>
    <w:rsid w:val="0081708D"/>
    <w:rsid w:val="00820211"/>
    <w:rsid w:val="0082074D"/>
    <w:rsid w:val="00823351"/>
    <w:rsid w:val="00823E14"/>
    <w:rsid w:val="00825BB9"/>
    <w:rsid w:val="00827CF8"/>
    <w:rsid w:val="00830038"/>
    <w:rsid w:val="00830718"/>
    <w:rsid w:val="00832F5A"/>
    <w:rsid w:val="00834DB3"/>
    <w:rsid w:val="00835244"/>
    <w:rsid w:val="00835E42"/>
    <w:rsid w:val="00840186"/>
    <w:rsid w:val="008401E2"/>
    <w:rsid w:val="008419BA"/>
    <w:rsid w:val="00841E29"/>
    <w:rsid w:val="00843841"/>
    <w:rsid w:val="00845B09"/>
    <w:rsid w:val="00854328"/>
    <w:rsid w:val="00854E8B"/>
    <w:rsid w:val="0085506E"/>
    <w:rsid w:val="008555D7"/>
    <w:rsid w:val="0085607B"/>
    <w:rsid w:val="00856D97"/>
    <w:rsid w:val="00856F5B"/>
    <w:rsid w:val="0085796D"/>
    <w:rsid w:val="00860ED8"/>
    <w:rsid w:val="00862446"/>
    <w:rsid w:val="00862D38"/>
    <w:rsid w:val="00862F1A"/>
    <w:rsid w:val="00863C89"/>
    <w:rsid w:val="00864409"/>
    <w:rsid w:val="00864811"/>
    <w:rsid w:val="00864A0A"/>
    <w:rsid w:val="00865CCE"/>
    <w:rsid w:val="00865E8E"/>
    <w:rsid w:val="0086653A"/>
    <w:rsid w:val="00866A7C"/>
    <w:rsid w:val="00866C9B"/>
    <w:rsid w:val="0086790A"/>
    <w:rsid w:val="008704CE"/>
    <w:rsid w:val="00872281"/>
    <w:rsid w:val="008731AD"/>
    <w:rsid w:val="00873C2C"/>
    <w:rsid w:val="00873F59"/>
    <w:rsid w:val="008756C7"/>
    <w:rsid w:val="008809E6"/>
    <w:rsid w:val="0088148A"/>
    <w:rsid w:val="00882082"/>
    <w:rsid w:val="00882133"/>
    <w:rsid w:val="0088305C"/>
    <w:rsid w:val="00885FFB"/>
    <w:rsid w:val="00887946"/>
    <w:rsid w:val="00887E8F"/>
    <w:rsid w:val="0089156B"/>
    <w:rsid w:val="00891592"/>
    <w:rsid w:val="008917A0"/>
    <w:rsid w:val="00891ECC"/>
    <w:rsid w:val="00892483"/>
    <w:rsid w:val="00892C99"/>
    <w:rsid w:val="008940EA"/>
    <w:rsid w:val="00894612"/>
    <w:rsid w:val="00895B84"/>
    <w:rsid w:val="008972C0"/>
    <w:rsid w:val="008A0D6F"/>
    <w:rsid w:val="008A1AC5"/>
    <w:rsid w:val="008A30F8"/>
    <w:rsid w:val="008A6622"/>
    <w:rsid w:val="008A6654"/>
    <w:rsid w:val="008A71D4"/>
    <w:rsid w:val="008B0567"/>
    <w:rsid w:val="008B0C22"/>
    <w:rsid w:val="008B5627"/>
    <w:rsid w:val="008B5DC6"/>
    <w:rsid w:val="008B60FE"/>
    <w:rsid w:val="008B74B0"/>
    <w:rsid w:val="008C0A93"/>
    <w:rsid w:val="008C1A99"/>
    <w:rsid w:val="008C272E"/>
    <w:rsid w:val="008C3BB0"/>
    <w:rsid w:val="008C3DC1"/>
    <w:rsid w:val="008D1674"/>
    <w:rsid w:val="008D1FD0"/>
    <w:rsid w:val="008D265D"/>
    <w:rsid w:val="008D39D4"/>
    <w:rsid w:val="008D3A98"/>
    <w:rsid w:val="008D3B89"/>
    <w:rsid w:val="008D55E8"/>
    <w:rsid w:val="008D5F71"/>
    <w:rsid w:val="008D7580"/>
    <w:rsid w:val="008D78E1"/>
    <w:rsid w:val="008E0FD2"/>
    <w:rsid w:val="008E106A"/>
    <w:rsid w:val="008E13C6"/>
    <w:rsid w:val="008E146A"/>
    <w:rsid w:val="008E227D"/>
    <w:rsid w:val="008E264B"/>
    <w:rsid w:val="008E4C0D"/>
    <w:rsid w:val="008E51CD"/>
    <w:rsid w:val="008E577D"/>
    <w:rsid w:val="008E6848"/>
    <w:rsid w:val="008E7F22"/>
    <w:rsid w:val="008F1553"/>
    <w:rsid w:val="008F1A6C"/>
    <w:rsid w:val="008F298B"/>
    <w:rsid w:val="008F2B65"/>
    <w:rsid w:val="008F375A"/>
    <w:rsid w:val="008F3907"/>
    <w:rsid w:val="008F4086"/>
    <w:rsid w:val="008F4718"/>
    <w:rsid w:val="008F5269"/>
    <w:rsid w:val="008F5737"/>
    <w:rsid w:val="0090250A"/>
    <w:rsid w:val="009059CC"/>
    <w:rsid w:val="00906BFD"/>
    <w:rsid w:val="009079F9"/>
    <w:rsid w:val="00910C90"/>
    <w:rsid w:val="00913146"/>
    <w:rsid w:val="00913C0D"/>
    <w:rsid w:val="009145F6"/>
    <w:rsid w:val="009146A9"/>
    <w:rsid w:val="00914ADB"/>
    <w:rsid w:val="00916A2E"/>
    <w:rsid w:val="009177D9"/>
    <w:rsid w:val="0091789A"/>
    <w:rsid w:val="0091795A"/>
    <w:rsid w:val="00917E1D"/>
    <w:rsid w:val="00921EFB"/>
    <w:rsid w:val="009223DB"/>
    <w:rsid w:val="00922F17"/>
    <w:rsid w:val="00923684"/>
    <w:rsid w:val="00924609"/>
    <w:rsid w:val="00926C55"/>
    <w:rsid w:val="00927093"/>
    <w:rsid w:val="009270CF"/>
    <w:rsid w:val="00927DBA"/>
    <w:rsid w:val="009311D6"/>
    <w:rsid w:val="0093133F"/>
    <w:rsid w:val="009314AF"/>
    <w:rsid w:val="00932700"/>
    <w:rsid w:val="00933EDD"/>
    <w:rsid w:val="009344F5"/>
    <w:rsid w:val="009348CC"/>
    <w:rsid w:val="00936527"/>
    <w:rsid w:val="00936EE7"/>
    <w:rsid w:val="00937AD7"/>
    <w:rsid w:val="00937F08"/>
    <w:rsid w:val="00943C89"/>
    <w:rsid w:val="009450FB"/>
    <w:rsid w:val="0094610D"/>
    <w:rsid w:val="009476AE"/>
    <w:rsid w:val="00950669"/>
    <w:rsid w:val="00951BC5"/>
    <w:rsid w:val="00951EF5"/>
    <w:rsid w:val="009524FD"/>
    <w:rsid w:val="0095303D"/>
    <w:rsid w:val="00953648"/>
    <w:rsid w:val="00957702"/>
    <w:rsid w:val="00960E2C"/>
    <w:rsid w:val="009641C4"/>
    <w:rsid w:val="00964C35"/>
    <w:rsid w:val="009653CE"/>
    <w:rsid w:val="009670D4"/>
    <w:rsid w:val="00970260"/>
    <w:rsid w:val="00971525"/>
    <w:rsid w:val="009726FE"/>
    <w:rsid w:val="00972806"/>
    <w:rsid w:val="00972F79"/>
    <w:rsid w:val="00973144"/>
    <w:rsid w:val="00973D9E"/>
    <w:rsid w:val="00974F5F"/>
    <w:rsid w:val="00975663"/>
    <w:rsid w:val="00975A2B"/>
    <w:rsid w:val="009817BE"/>
    <w:rsid w:val="00982C9A"/>
    <w:rsid w:val="00987D35"/>
    <w:rsid w:val="0099108B"/>
    <w:rsid w:val="0099157C"/>
    <w:rsid w:val="00991F8C"/>
    <w:rsid w:val="00994758"/>
    <w:rsid w:val="00997066"/>
    <w:rsid w:val="009A0944"/>
    <w:rsid w:val="009A101D"/>
    <w:rsid w:val="009A1B79"/>
    <w:rsid w:val="009A4709"/>
    <w:rsid w:val="009A664E"/>
    <w:rsid w:val="009A74B4"/>
    <w:rsid w:val="009A77AE"/>
    <w:rsid w:val="009B0C70"/>
    <w:rsid w:val="009B0D9A"/>
    <w:rsid w:val="009B1124"/>
    <w:rsid w:val="009B1A41"/>
    <w:rsid w:val="009B1D8D"/>
    <w:rsid w:val="009B2554"/>
    <w:rsid w:val="009B28AF"/>
    <w:rsid w:val="009B2D69"/>
    <w:rsid w:val="009B34CA"/>
    <w:rsid w:val="009B44E2"/>
    <w:rsid w:val="009B66DC"/>
    <w:rsid w:val="009B6AC8"/>
    <w:rsid w:val="009B6BA8"/>
    <w:rsid w:val="009B7DFC"/>
    <w:rsid w:val="009C01AF"/>
    <w:rsid w:val="009C1084"/>
    <w:rsid w:val="009C2B62"/>
    <w:rsid w:val="009C3E93"/>
    <w:rsid w:val="009C48FD"/>
    <w:rsid w:val="009C4B1E"/>
    <w:rsid w:val="009C634F"/>
    <w:rsid w:val="009D1954"/>
    <w:rsid w:val="009D29E7"/>
    <w:rsid w:val="009D4244"/>
    <w:rsid w:val="009D4AA4"/>
    <w:rsid w:val="009D555E"/>
    <w:rsid w:val="009D7935"/>
    <w:rsid w:val="009E0324"/>
    <w:rsid w:val="009E1ACA"/>
    <w:rsid w:val="009E2242"/>
    <w:rsid w:val="009E4EB7"/>
    <w:rsid w:val="009E78F9"/>
    <w:rsid w:val="009E7B3C"/>
    <w:rsid w:val="009F2CE8"/>
    <w:rsid w:val="009F3F49"/>
    <w:rsid w:val="009F56BF"/>
    <w:rsid w:val="009F6AC8"/>
    <w:rsid w:val="00A00883"/>
    <w:rsid w:val="00A00ABF"/>
    <w:rsid w:val="00A039C9"/>
    <w:rsid w:val="00A0503F"/>
    <w:rsid w:val="00A05718"/>
    <w:rsid w:val="00A07698"/>
    <w:rsid w:val="00A101F6"/>
    <w:rsid w:val="00A1061C"/>
    <w:rsid w:val="00A10BF3"/>
    <w:rsid w:val="00A112C3"/>
    <w:rsid w:val="00A13355"/>
    <w:rsid w:val="00A13D89"/>
    <w:rsid w:val="00A1536E"/>
    <w:rsid w:val="00A15532"/>
    <w:rsid w:val="00A15CC5"/>
    <w:rsid w:val="00A162FB"/>
    <w:rsid w:val="00A17653"/>
    <w:rsid w:val="00A17E41"/>
    <w:rsid w:val="00A22945"/>
    <w:rsid w:val="00A2316C"/>
    <w:rsid w:val="00A232BC"/>
    <w:rsid w:val="00A239A2"/>
    <w:rsid w:val="00A23F9A"/>
    <w:rsid w:val="00A25A5B"/>
    <w:rsid w:val="00A26D20"/>
    <w:rsid w:val="00A30142"/>
    <w:rsid w:val="00A306A7"/>
    <w:rsid w:val="00A316B4"/>
    <w:rsid w:val="00A31A9F"/>
    <w:rsid w:val="00A3218B"/>
    <w:rsid w:val="00A3273B"/>
    <w:rsid w:val="00A32881"/>
    <w:rsid w:val="00A34055"/>
    <w:rsid w:val="00A3406B"/>
    <w:rsid w:val="00A378B7"/>
    <w:rsid w:val="00A37DE2"/>
    <w:rsid w:val="00A37EF6"/>
    <w:rsid w:val="00A40BC0"/>
    <w:rsid w:val="00A4107C"/>
    <w:rsid w:val="00A416B2"/>
    <w:rsid w:val="00A42954"/>
    <w:rsid w:val="00A449DD"/>
    <w:rsid w:val="00A44A18"/>
    <w:rsid w:val="00A44D90"/>
    <w:rsid w:val="00A46181"/>
    <w:rsid w:val="00A479BB"/>
    <w:rsid w:val="00A51C1B"/>
    <w:rsid w:val="00A523D0"/>
    <w:rsid w:val="00A524FF"/>
    <w:rsid w:val="00A54994"/>
    <w:rsid w:val="00A5587B"/>
    <w:rsid w:val="00A55AA9"/>
    <w:rsid w:val="00A569EE"/>
    <w:rsid w:val="00A57357"/>
    <w:rsid w:val="00A617E6"/>
    <w:rsid w:val="00A61A12"/>
    <w:rsid w:val="00A61A34"/>
    <w:rsid w:val="00A62BE1"/>
    <w:rsid w:val="00A63DB0"/>
    <w:rsid w:val="00A66867"/>
    <w:rsid w:val="00A71A20"/>
    <w:rsid w:val="00A72689"/>
    <w:rsid w:val="00A7466E"/>
    <w:rsid w:val="00A75CE9"/>
    <w:rsid w:val="00A76A00"/>
    <w:rsid w:val="00A76A5A"/>
    <w:rsid w:val="00A77328"/>
    <w:rsid w:val="00A83544"/>
    <w:rsid w:val="00A83E55"/>
    <w:rsid w:val="00A844C4"/>
    <w:rsid w:val="00A90339"/>
    <w:rsid w:val="00A917AF"/>
    <w:rsid w:val="00A92382"/>
    <w:rsid w:val="00A947E1"/>
    <w:rsid w:val="00A95986"/>
    <w:rsid w:val="00A96417"/>
    <w:rsid w:val="00A965FC"/>
    <w:rsid w:val="00A96816"/>
    <w:rsid w:val="00AA0238"/>
    <w:rsid w:val="00AA0EE2"/>
    <w:rsid w:val="00AA2136"/>
    <w:rsid w:val="00AA242F"/>
    <w:rsid w:val="00AA2AA9"/>
    <w:rsid w:val="00AA45FB"/>
    <w:rsid w:val="00AA5F00"/>
    <w:rsid w:val="00AA644B"/>
    <w:rsid w:val="00AA7576"/>
    <w:rsid w:val="00AB1858"/>
    <w:rsid w:val="00AB1F2D"/>
    <w:rsid w:val="00AB4045"/>
    <w:rsid w:val="00AB4D75"/>
    <w:rsid w:val="00AC138C"/>
    <w:rsid w:val="00AC16F5"/>
    <w:rsid w:val="00AC229C"/>
    <w:rsid w:val="00AC2D19"/>
    <w:rsid w:val="00AC32C7"/>
    <w:rsid w:val="00AC3B70"/>
    <w:rsid w:val="00AC4E12"/>
    <w:rsid w:val="00AC510C"/>
    <w:rsid w:val="00AC678F"/>
    <w:rsid w:val="00AD0869"/>
    <w:rsid w:val="00AD0F41"/>
    <w:rsid w:val="00AD1EF1"/>
    <w:rsid w:val="00AD3D42"/>
    <w:rsid w:val="00AD4640"/>
    <w:rsid w:val="00AD4DC3"/>
    <w:rsid w:val="00AD59B5"/>
    <w:rsid w:val="00AD694E"/>
    <w:rsid w:val="00AD70F3"/>
    <w:rsid w:val="00AD776F"/>
    <w:rsid w:val="00AE0D1C"/>
    <w:rsid w:val="00AE239C"/>
    <w:rsid w:val="00AE290E"/>
    <w:rsid w:val="00AE2B9B"/>
    <w:rsid w:val="00AE3185"/>
    <w:rsid w:val="00AE38D7"/>
    <w:rsid w:val="00AE3E26"/>
    <w:rsid w:val="00AE3EDB"/>
    <w:rsid w:val="00AE5008"/>
    <w:rsid w:val="00AE798D"/>
    <w:rsid w:val="00AF02BC"/>
    <w:rsid w:val="00AF0C3A"/>
    <w:rsid w:val="00AF5B40"/>
    <w:rsid w:val="00AF7556"/>
    <w:rsid w:val="00B02E99"/>
    <w:rsid w:val="00B03492"/>
    <w:rsid w:val="00B04E59"/>
    <w:rsid w:val="00B05BB8"/>
    <w:rsid w:val="00B0653B"/>
    <w:rsid w:val="00B07CB5"/>
    <w:rsid w:val="00B1025D"/>
    <w:rsid w:val="00B107D9"/>
    <w:rsid w:val="00B13760"/>
    <w:rsid w:val="00B14060"/>
    <w:rsid w:val="00B15070"/>
    <w:rsid w:val="00B167F0"/>
    <w:rsid w:val="00B178EE"/>
    <w:rsid w:val="00B21E68"/>
    <w:rsid w:val="00B22840"/>
    <w:rsid w:val="00B23044"/>
    <w:rsid w:val="00B23B6B"/>
    <w:rsid w:val="00B242BD"/>
    <w:rsid w:val="00B24363"/>
    <w:rsid w:val="00B24CCB"/>
    <w:rsid w:val="00B26220"/>
    <w:rsid w:val="00B27504"/>
    <w:rsid w:val="00B27C40"/>
    <w:rsid w:val="00B30E1C"/>
    <w:rsid w:val="00B3194D"/>
    <w:rsid w:val="00B34C8E"/>
    <w:rsid w:val="00B34CF6"/>
    <w:rsid w:val="00B359C8"/>
    <w:rsid w:val="00B36359"/>
    <w:rsid w:val="00B37817"/>
    <w:rsid w:val="00B4045B"/>
    <w:rsid w:val="00B405F4"/>
    <w:rsid w:val="00B4096D"/>
    <w:rsid w:val="00B40971"/>
    <w:rsid w:val="00B41249"/>
    <w:rsid w:val="00B414ED"/>
    <w:rsid w:val="00B42158"/>
    <w:rsid w:val="00B427B0"/>
    <w:rsid w:val="00B43294"/>
    <w:rsid w:val="00B4353B"/>
    <w:rsid w:val="00B43C23"/>
    <w:rsid w:val="00B43DA2"/>
    <w:rsid w:val="00B502A7"/>
    <w:rsid w:val="00B53E1D"/>
    <w:rsid w:val="00B559EE"/>
    <w:rsid w:val="00B56810"/>
    <w:rsid w:val="00B56ED7"/>
    <w:rsid w:val="00B57537"/>
    <w:rsid w:val="00B61768"/>
    <w:rsid w:val="00B61C67"/>
    <w:rsid w:val="00B63A8D"/>
    <w:rsid w:val="00B64636"/>
    <w:rsid w:val="00B65ED4"/>
    <w:rsid w:val="00B676C4"/>
    <w:rsid w:val="00B6788A"/>
    <w:rsid w:val="00B719BE"/>
    <w:rsid w:val="00B73291"/>
    <w:rsid w:val="00B73D58"/>
    <w:rsid w:val="00B74F24"/>
    <w:rsid w:val="00B75B3F"/>
    <w:rsid w:val="00B76DD9"/>
    <w:rsid w:val="00B77FF8"/>
    <w:rsid w:val="00B81264"/>
    <w:rsid w:val="00B81A6E"/>
    <w:rsid w:val="00B831BE"/>
    <w:rsid w:val="00B85CC9"/>
    <w:rsid w:val="00B86408"/>
    <w:rsid w:val="00B8713C"/>
    <w:rsid w:val="00B90C30"/>
    <w:rsid w:val="00B9382B"/>
    <w:rsid w:val="00B93FD2"/>
    <w:rsid w:val="00B95510"/>
    <w:rsid w:val="00B96867"/>
    <w:rsid w:val="00B96980"/>
    <w:rsid w:val="00BA330A"/>
    <w:rsid w:val="00BA3FF1"/>
    <w:rsid w:val="00BA456A"/>
    <w:rsid w:val="00BA4D73"/>
    <w:rsid w:val="00BA63DE"/>
    <w:rsid w:val="00BB0BE3"/>
    <w:rsid w:val="00BB1246"/>
    <w:rsid w:val="00BB46D1"/>
    <w:rsid w:val="00BB4F67"/>
    <w:rsid w:val="00BB51CC"/>
    <w:rsid w:val="00BB618A"/>
    <w:rsid w:val="00BC04CB"/>
    <w:rsid w:val="00BC0A02"/>
    <w:rsid w:val="00BC0D02"/>
    <w:rsid w:val="00BC1074"/>
    <w:rsid w:val="00BC168B"/>
    <w:rsid w:val="00BC16A0"/>
    <w:rsid w:val="00BC2693"/>
    <w:rsid w:val="00BC2774"/>
    <w:rsid w:val="00BC387D"/>
    <w:rsid w:val="00BC5C3C"/>
    <w:rsid w:val="00BC643E"/>
    <w:rsid w:val="00BC6978"/>
    <w:rsid w:val="00BC7360"/>
    <w:rsid w:val="00BD45F1"/>
    <w:rsid w:val="00BD4CD1"/>
    <w:rsid w:val="00BD576D"/>
    <w:rsid w:val="00BD65C3"/>
    <w:rsid w:val="00BD6E9E"/>
    <w:rsid w:val="00BD7295"/>
    <w:rsid w:val="00BD77CD"/>
    <w:rsid w:val="00BE0F59"/>
    <w:rsid w:val="00BE10F5"/>
    <w:rsid w:val="00BE179B"/>
    <w:rsid w:val="00BE1F2B"/>
    <w:rsid w:val="00BE204C"/>
    <w:rsid w:val="00BE298F"/>
    <w:rsid w:val="00BE360A"/>
    <w:rsid w:val="00BF1B62"/>
    <w:rsid w:val="00BF2814"/>
    <w:rsid w:val="00BF3E4C"/>
    <w:rsid w:val="00BF43D3"/>
    <w:rsid w:val="00BF560D"/>
    <w:rsid w:val="00BF67DB"/>
    <w:rsid w:val="00BF6FF4"/>
    <w:rsid w:val="00C009AA"/>
    <w:rsid w:val="00C0208F"/>
    <w:rsid w:val="00C045DC"/>
    <w:rsid w:val="00C11E5D"/>
    <w:rsid w:val="00C147D7"/>
    <w:rsid w:val="00C148E7"/>
    <w:rsid w:val="00C1558B"/>
    <w:rsid w:val="00C1570A"/>
    <w:rsid w:val="00C15C99"/>
    <w:rsid w:val="00C17630"/>
    <w:rsid w:val="00C17DD4"/>
    <w:rsid w:val="00C2139E"/>
    <w:rsid w:val="00C216BC"/>
    <w:rsid w:val="00C2201B"/>
    <w:rsid w:val="00C228C4"/>
    <w:rsid w:val="00C23087"/>
    <w:rsid w:val="00C25726"/>
    <w:rsid w:val="00C25D03"/>
    <w:rsid w:val="00C267F6"/>
    <w:rsid w:val="00C26AE1"/>
    <w:rsid w:val="00C26C5F"/>
    <w:rsid w:val="00C2727F"/>
    <w:rsid w:val="00C27471"/>
    <w:rsid w:val="00C30D44"/>
    <w:rsid w:val="00C3176A"/>
    <w:rsid w:val="00C3322E"/>
    <w:rsid w:val="00C34DF9"/>
    <w:rsid w:val="00C35215"/>
    <w:rsid w:val="00C377FC"/>
    <w:rsid w:val="00C41138"/>
    <w:rsid w:val="00C41242"/>
    <w:rsid w:val="00C41D98"/>
    <w:rsid w:val="00C4218A"/>
    <w:rsid w:val="00C44432"/>
    <w:rsid w:val="00C446F6"/>
    <w:rsid w:val="00C45F5C"/>
    <w:rsid w:val="00C47A5A"/>
    <w:rsid w:val="00C50ABC"/>
    <w:rsid w:val="00C5174D"/>
    <w:rsid w:val="00C52BC8"/>
    <w:rsid w:val="00C53F8E"/>
    <w:rsid w:val="00C55CC5"/>
    <w:rsid w:val="00C55E1D"/>
    <w:rsid w:val="00C55EDD"/>
    <w:rsid w:val="00C56922"/>
    <w:rsid w:val="00C56C01"/>
    <w:rsid w:val="00C578E3"/>
    <w:rsid w:val="00C57F23"/>
    <w:rsid w:val="00C60B20"/>
    <w:rsid w:val="00C60B5C"/>
    <w:rsid w:val="00C61EA0"/>
    <w:rsid w:val="00C6277A"/>
    <w:rsid w:val="00C63C1D"/>
    <w:rsid w:val="00C65203"/>
    <w:rsid w:val="00C65270"/>
    <w:rsid w:val="00C654C0"/>
    <w:rsid w:val="00C66D6F"/>
    <w:rsid w:val="00C67576"/>
    <w:rsid w:val="00C67B3C"/>
    <w:rsid w:val="00C70C36"/>
    <w:rsid w:val="00C70DF6"/>
    <w:rsid w:val="00C71972"/>
    <w:rsid w:val="00C73767"/>
    <w:rsid w:val="00C74722"/>
    <w:rsid w:val="00C74E96"/>
    <w:rsid w:val="00C74EE9"/>
    <w:rsid w:val="00C76458"/>
    <w:rsid w:val="00C77CB1"/>
    <w:rsid w:val="00C81363"/>
    <w:rsid w:val="00C81CF1"/>
    <w:rsid w:val="00C8225A"/>
    <w:rsid w:val="00C83B66"/>
    <w:rsid w:val="00C84D21"/>
    <w:rsid w:val="00C855C0"/>
    <w:rsid w:val="00C875F5"/>
    <w:rsid w:val="00C877B2"/>
    <w:rsid w:val="00C87C9A"/>
    <w:rsid w:val="00C92A8E"/>
    <w:rsid w:val="00C9402F"/>
    <w:rsid w:val="00C9419B"/>
    <w:rsid w:val="00C94E34"/>
    <w:rsid w:val="00C96900"/>
    <w:rsid w:val="00C979B5"/>
    <w:rsid w:val="00CA1167"/>
    <w:rsid w:val="00CA16B1"/>
    <w:rsid w:val="00CA17C6"/>
    <w:rsid w:val="00CA1938"/>
    <w:rsid w:val="00CA3F89"/>
    <w:rsid w:val="00CA6DB6"/>
    <w:rsid w:val="00CA75BB"/>
    <w:rsid w:val="00CA7702"/>
    <w:rsid w:val="00CB105E"/>
    <w:rsid w:val="00CB226E"/>
    <w:rsid w:val="00CB28E4"/>
    <w:rsid w:val="00CB2E6D"/>
    <w:rsid w:val="00CB697A"/>
    <w:rsid w:val="00CC2591"/>
    <w:rsid w:val="00CC3452"/>
    <w:rsid w:val="00CC44FD"/>
    <w:rsid w:val="00CC6486"/>
    <w:rsid w:val="00CC7C01"/>
    <w:rsid w:val="00CD004F"/>
    <w:rsid w:val="00CD2212"/>
    <w:rsid w:val="00CD25D6"/>
    <w:rsid w:val="00CD29DE"/>
    <w:rsid w:val="00CD2AF8"/>
    <w:rsid w:val="00CD31F5"/>
    <w:rsid w:val="00CD39F7"/>
    <w:rsid w:val="00CD3DAD"/>
    <w:rsid w:val="00CD4D26"/>
    <w:rsid w:val="00CD5A6D"/>
    <w:rsid w:val="00CE0D4E"/>
    <w:rsid w:val="00CE0F26"/>
    <w:rsid w:val="00CE0FEB"/>
    <w:rsid w:val="00CE2030"/>
    <w:rsid w:val="00CE3F00"/>
    <w:rsid w:val="00CE44E2"/>
    <w:rsid w:val="00CE4FE3"/>
    <w:rsid w:val="00CE57CA"/>
    <w:rsid w:val="00CE75D7"/>
    <w:rsid w:val="00CF19D8"/>
    <w:rsid w:val="00CF2714"/>
    <w:rsid w:val="00CF298F"/>
    <w:rsid w:val="00CF4597"/>
    <w:rsid w:val="00CF5EB5"/>
    <w:rsid w:val="00CF6204"/>
    <w:rsid w:val="00CF71BA"/>
    <w:rsid w:val="00D0224A"/>
    <w:rsid w:val="00D03757"/>
    <w:rsid w:val="00D0478F"/>
    <w:rsid w:val="00D0689B"/>
    <w:rsid w:val="00D0713E"/>
    <w:rsid w:val="00D11CE0"/>
    <w:rsid w:val="00D1535B"/>
    <w:rsid w:val="00D2004B"/>
    <w:rsid w:val="00D216F6"/>
    <w:rsid w:val="00D23397"/>
    <w:rsid w:val="00D2688D"/>
    <w:rsid w:val="00D279A2"/>
    <w:rsid w:val="00D31E68"/>
    <w:rsid w:val="00D320F5"/>
    <w:rsid w:val="00D3311D"/>
    <w:rsid w:val="00D34392"/>
    <w:rsid w:val="00D346AA"/>
    <w:rsid w:val="00D34A2C"/>
    <w:rsid w:val="00D34A3F"/>
    <w:rsid w:val="00D3529A"/>
    <w:rsid w:val="00D36075"/>
    <w:rsid w:val="00D373AE"/>
    <w:rsid w:val="00D37D0D"/>
    <w:rsid w:val="00D414ED"/>
    <w:rsid w:val="00D4288A"/>
    <w:rsid w:val="00D45C63"/>
    <w:rsid w:val="00D45D7D"/>
    <w:rsid w:val="00D4600C"/>
    <w:rsid w:val="00D4641E"/>
    <w:rsid w:val="00D50E65"/>
    <w:rsid w:val="00D513F6"/>
    <w:rsid w:val="00D5382B"/>
    <w:rsid w:val="00D53B74"/>
    <w:rsid w:val="00D54C9A"/>
    <w:rsid w:val="00D5681E"/>
    <w:rsid w:val="00D61415"/>
    <w:rsid w:val="00D6247B"/>
    <w:rsid w:val="00D628D1"/>
    <w:rsid w:val="00D62A1B"/>
    <w:rsid w:val="00D652F9"/>
    <w:rsid w:val="00D656C2"/>
    <w:rsid w:val="00D6591B"/>
    <w:rsid w:val="00D67307"/>
    <w:rsid w:val="00D67F91"/>
    <w:rsid w:val="00D707D3"/>
    <w:rsid w:val="00D70E52"/>
    <w:rsid w:val="00D72EFB"/>
    <w:rsid w:val="00D73A6C"/>
    <w:rsid w:val="00D7791D"/>
    <w:rsid w:val="00D77DD7"/>
    <w:rsid w:val="00D802B5"/>
    <w:rsid w:val="00D8064B"/>
    <w:rsid w:val="00D80932"/>
    <w:rsid w:val="00D80B42"/>
    <w:rsid w:val="00D81A57"/>
    <w:rsid w:val="00D848C3"/>
    <w:rsid w:val="00D84A75"/>
    <w:rsid w:val="00D8657D"/>
    <w:rsid w:val="00D871EE"/>
    <w:rsid w:val="00D875A4"/>
    <w:rsid w:val="00D87C27"/>
    <w:rsid w:val="00D9388B"/>
    <w:rsid w:val="00D9423A"/>
    <w:rsid w:val="00D96780"/>
    <w:rsid w:val="00DA0091"/>
    <w:rsid w:val="00DA0146"/>
    <w:rsid w:val="00DA05C7"/>
    <w:rsid w:val="00DA08B9"/>
    <w:rsid w:val="00DA13B5"/>
    <w:rsid w:val="00DA2DDC"/>
    <w:rsid w:val="00DA3FA8"/>
    <w:rsid w:val="00DA4A96"/>
    <w:rsid w:val="00DA6035"/>
    <w:rsid w:val="00DA7A03"/>
    <w:rsid w:val="00DB01BA"/>
    <w:rsid w:val="00DB24AE"/>
    <w:rsid w:val="00DB269B"/>
    <w:rsid w:val="00DB3472"/>
    <w:rsid w:val="00DB45E2"/>
    <w:rsid w:val="00DB4AD6"/>
    <w:rsid w:val="00DB4D2B"/>
    <w:rsid w:val="00DB5465"/>
    <w:rsid w:val="00DB5D6A"/>
    <w:rsid w:val="00DB60DA"/>
    <w:rsid w:val="00DB7655"/>
    <w:rsid w:val="00DB7E16"/>
    <w:rsid w:val="00DC129D"/>
    <w:rsid w:val="00DC3DF4"/>
    <w:rsid w:val="00DC787E"/>
    <w:rsid w:val="00DD001F"/>
    <w:rsid w:val="00DD0566"/>
    <w:rsid w:val="00DD0D59"/>
    <w:rsid w:val="00DD110F"/>
    <w:rsid w:val="00DD43FF"/>
    <w:rsid w:val="00DD4957"/>
    <w:rsid w:val="00DE0803"/>
    <w:rsid w:val="00DE16ED"/>
    <w:rsid w:val="00DE35A7"/>
    <w:rsid w:val="00DE74E5"/>
    <w:rsid w:val="00DF5F84"/>
    <w:rsid w:val="00DF7425"/>
    <w:rsid w:val="00DF7C48"/>
    <w:rsid w:val="00E02182"/>
    <w:rsid w:val="00E02F6A"/>
    <w:rsid w:val="00E04C11"/>
    <w:rsid w:val="00E05427"/>
    <w:rsid w:val="00E070FD"/>
    <w:rsid w:val="00E07647"/>
    <w:rsid w:val="00E10844"/>
    <w:rsid w:val="00E124DE"/>
    <w:rsid w:val="00E129B2"/>
    <w:rsid w:val="00E135EF"/>
    <w:rsid w:val="00E14BE5"/>
    <w:rsid w:val="00E16745"/>
    <w:rsid w:val="00E179B3"/>
    <w:rsid w:val="00E2018C"/>
    <w:rsid w:val="00E22342"/>
    <w:rsid w:val="00E24258"/>
    <w:rsid w:val="00E245B1"/>
    <w:rsid w:val="00E25562"/>
    <w:rsid w:val="00E26D39"/>
    <w:rsid w:val="00E306CA"/>
    <w:rsid w:val="00E31818"/>
    <w:rsid w:val="00E31ED3"/>
    <w:rsid w:val="00E32D03"/>
    <w:rsid w:val="00E340D7"/>
    <w:rsid w:val="00E34853"/>
    <w:rsid w:val="00E34BEB"/>
    <w:rsid w:val="00E375A5"/>
    <w:rsid w:val="00E40B0E"/>
    <w:rsid w:val="00E412B2"/>
    <w:rsid w:val="00E4309D"/>
    <w:rsid w:val="00E432F0"/>
    <w:rsid w:val="00E43308"/>
    <w:rsid w:val="00E43382"/>
    <w:rsid w:val="00E4659B"/>
    <w:rsid w:val="00E47796"/>
    <w:rsid w:val="00E51317"/>
    <w:rsid w:val="00E5191A"/>
    <w:rsid w:val="00E526D9"/>
    <w:rsid w:val="00E54FEC"/>
    <w:rsid w:val="00E5683E"/>
    <w:rsid w:val="00E60EC9"/>
    <w:rsid w:val="00E61461"/>
    <w:rsid w:val="00E63E35"/>
    <w:rsid w:val="00E64C6D"/>
    <w:rsid w:val="00E6536C"/>
    <w:rsid w:val="00E657CC"/>
    <w:rsid w:val="00E66364"/>
    <w:rsid w:val="00E67ECA"/>
    <w:rsid w:val="00E70700"/>
    <w:rsid w:val="00E70BD3"/>
    <w:rsid w:val="00E74F88"/>
    <w:rsid w:val="00E752F3"/>
    <w:rsid w:val="00E76078"/>
    <w:rsid w:val="00E76087"/>
    <w:rsid w:val="00E7670F"/>
    <w:rsid w:val="00E777BF"/>
    <w:rsid w:val="00E8039D"/>
    <w:rsid w:val="00E80689"/>
    <w:rsid w:val="00E80BE8"/>
    <w:rsid w:val="00E8141C"/>
    <w:rsid w:val="00E815FC"/>
    <w:rsid w:val="00E81CE2"/>
    <w:rsid w:val="00E83BD5"/>
    <w:rsid w:val="00E84971"/>
    <w:rsid w:val="00E852EC"/>
    <w:rsid w:val="00E8582A"/>
    <w:rsid w:val="00E85EBD"/>
    <w:rsid w:val="00E8756D"/>
    <w:rsid w:val="00E90274"/>
    <w:rsid w:val="00E914CA"/>
    <w:rsid w:val="00E91910"/>
    <w:rsid w:val="00E92877"/>
    <w:rsid w:val="00E934AD"/>
    <w:rsid w:val="00E938F5"/>
    <w:rsid w:val="00E94D31"/>
    <w:rsid w:val="00E953E2"/>
    <w:rsid w:val="00E95B72"/>
    <w:rsid w:val="00EA22FA"/>
    <w:rsid w:val="00EA2496"/>
    <w:rsid w:val="00EA2638"/>
    <w:rsid w:val="00EA29E1"/>
    <w:rsid w:val="00EA342B"/>
    <w:rsid w:val="00EA3EA9"/>
    <w:rsid w:val="00EA4341"/>
    <w:rsid w:val="00EA44A0"/>
    <w:rsid w:val="00EA4BB0"/>
    <w:rsid w:val="00EA5667"/>
    <w:rsid w:val="00EA6B05"/>
    <w:rsid w:val="00EA6F4A"/>
    <w:rsid w:val="00EB0507"/>
    <w:rsid w:val="00EB1056"/>
    <w:rsid w:val="00EB1A63"/>
    <w:rsid w:val="00EB2B65"/>
    <w:rsid w:val="00EB3314"/>
    <w:rsid w:val="00EB4970"/>
    <w:rsid w:val="00EB4B46"/>
    <w:rsid w:val="00EB5233"/>
    <w:rsid w:val="00EB68AE"/>
    <w:rsid w:val="00EC2B6A"/>
    <w:rsid w:val="00EC3FDA"/>
    <w:rsid w:val="00EC4888"/>
    <w:rsid w:val="00EC661A"/>
    <w:rsid w:val="00EC6A83"/>
    <w:rsid w:val="00ED21CC"/>
    <w:rsid w:val="00ED412B"/>
    <w:rsid w:val="00ED4201"/>
    <w:rsid w:val="00ED4B86"/>
    <w:rsid w:val="00ED5DBA"/>
    <w:rsid w:val="00EE0E64"/>
    <w:rsid w:val="00EE2778"/>
    <w:rsid w:val="00EE303B"/>
    <w:rsid w:val="00EE44D2"/>
    <w:rsid w:val="00EE4857"/>
    <w:rsid w:val="00EE56B2"/>
    <w:rsid w:val="00EE57B4"/>
    <w:rsid w:val="00EE7634"/>
    <w:rsid w:val="00EF0FD1"/>
    <w:rsid w:val="00EF11CA"/>
    <w:rsid w:val="00EF2267"/>
    <w:rsid w:val="00EF29D6"/>
    <w:rsid w:val="00EF2F1F"/>
    <w:rsid w:val="00EF5B33"/>
    <w:rsid w:val="00EF7A35"/>
    <w:rsid w:val="00EF7A38"/>
    <w:rsid w:val="00EF7AED"/>
    <w:rsid w:val="00F0012C"/>
    <w:rsid w:val="00F03D25"/>
    <w:rsid w:val="00F04684"/>
    <w:rsid w:val="00F04B37"/>
    <w:rsid w:val="00F0585E"/>
    <w:rsid w:val="00F05E24"/>
    <w:rsid w:val="00F067D6"/>
    <w:rsid w:val="00F06914"/>
    <w:rsid w:val="00F077D7"/>
    <w:rsid w:val="00F10225"/>
    <w:rsid w:val="00F11B09"/>
    <w:rsid w:val="00F12F7F"/>
    <w:rsid w:val="00F134EC"/>
    <w:rsid w:val="00F15E96"/>
    <w:rsid w:val="00F16309"/>
    <w:rsid w:val="00F16FA2"/>
    <w:rsid w:val="00F175FF"/>
    <w:rsid w:val="00F17840"/>
    <w:rsid w:val="00F1793C"/>
    <w:rsid w:val="00F17B14"/>
    <w:rsid w:val="00F20D09"/>
    <w:rsid w:val="00F2513C"/>
    <w:rsid w:val="00F27007"/>
    <w:rsid w:val="00F303A9"/>
    <w:rsid w:val="00F31094"/>
    <w:rsid w:val="00F32483"/>
    <w:rsid w:val="00F32C9A"/>
    <w:rsid w:val="00F32D69"/>
    <w:rsid w:val="00F32F10"/>
    <w:rsid w:val="00F33C6C"/>
    <w:rsid w:val="00F34427"/>
    <w:rsid w:val="00F35026"/>
    <w:rsid w:val="00F377FA"/>
    <w:rsid w:val="00F4047A"/>
    <w:rsid w:val="00F40D22"/>
    <w:rsid w:val="00F4278C"/>
    <w:rsid w:val="00F43EC6"/>
    <w:rsid w:val="00F441E2"/>
    <w:rsid w:val="00F45F38"/>
    <w:rsid w:val="00F51362"/>
    <w:rsid w:val="00F51DAD"/>
    <w:rsid w:val="00F5233C"/>
    <w:rsid w:val="00F54199"/>
    <w:rsid w:val="00F554ED"/>
    <w:rsid w:val="00F56230"/>
    <w:rsid w:val="00F56C61"/>
    <w:rsid w:val="00F57197"/>
    <w:rsid w:val="00F61B6E"/>
    <w:rsid w:val="00F62140"/>
    <w:rsid w:val="00F621E4"/>
    <w:rsid w:val="00F63BBD"/>
    <w:rsid w:val="00F65391"/>
    <w:rsid w:val="00F66C3F"/>
    <w:rsid w:val="00F6707D"/>
    <w:rsid w:val="00F673C6"/>
    <w:rsid w:val="00F70986"/>
    <w:rsid w:val="00F711AB"/>
    <w:rsid w:val="00F715FB"/>
    <w:rsid w:val="00F71761"/>
    <w:rsid w:val="00F7249C"/>
    <w:rsid w:val="00F7363D"/>
    <w:rsid w:val="00F7538D"/>
    <w:rsid w:val="00F81A3B"/>
    <w:rsid w:val="00F82180"/>
    <w:rsid w:val="00F82299"/>
    <w:rsid w:val="00F824B9"/>
    <w:rsid w:val="00F869D9"/>
    <w:rsid w:val="00F87982"/>
    <w:rsid w:val="00F91072"/>
    <w:rsid w:val="00F918D6"/>
    <w:rsid w:val="00F9262A"/>
    <w:rsid w:val="00F945EC"/>
    <w:rsid w:val="00F9544A"/>
    <w:rsid w:val="00F96E8F"/>
    <w:rsid w:val="00F97429"/>
    <w:rsid w:val="00F97B9E"/>
    <w:rsid w:val="00FA0127"/>
    <w:rsid w:val="00FA1562"/>
    <w:rsid w:val="00FA1BDF"/>
    <w:rsid w:val="00FA210C"/>
    <w:rsid w:val="00FA3D6F"/>
    <w:rsid w:val="00FA4757"/>
    <w:rsid w:val="00FA5396"/>
    <w:rsid w:val="00FA571A"/>
    <w:rsid w:val="00FA682B"/>
    <w:rsid w:val="00FB0553"/>
    <w:rsid w:val="00FB2CF5"/>
    <w:rsid w:val="00FB3928"/>
    <w:rsid w:val="00FB4AF9"/>
    <w:rsid w:val="00FB556A"/>
    <w:rsid w:val="00FB5A8B"/>
    <w:rsid w:val="00FB7336"/>
    <w:rsid w:val="00FC2D64"/>
    <w:rsid w:val="00FC35DF"/>
    <w:rsid w:val="00FC4DFC"/>
    <w:rsid w:val="00FC5239"/>
    <w:rsid w:val="00FC5D09"/>
    <w:rsid w:val="00FC67E6"/>
    <w:rsid w:val="00FC6F35"/>
    <w:rsid w:val="00FD3ADC"/>
    <w:rsid w:val="00FD3D74"/>
    <w:rsid w:val="00FD4834"/>
    <w:rsid w:val="00FD4F9A"/>
    <w:rsid w:val="00FD6F3C"/>
    <w:rsid w:val="00FD6FC1"/>
    <w:rsid w:val="00FE0F0E"/>
    <w:rsid w:val="00FE0F1C"/>
    <w:rsid w:val="00FE2BE1"/>
    <w:rsid w:val="00FE3641"/>
    <w:rsid w:val="00FE5018"/>
    <w:rsid w:val="00FE5CB5"/>
    <w:rsid w:val="00FE72C3"/>
    <w:rsid w:val="00FF1233"/>
    <w:rsid w:val="00FF34C3"/>
    <w:rsid w:val="00FF3E08"/>
    <w:rsid w:val="00FF4C67"/>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E9E"/>
  </w:style>
  <w:style w:type="paragraph" w:styleId="Heading1">
    <w:name w:val="heading 1"/>
    <w:basedOn w:val="Normal"/>
    <w:next w:val="ChapterName"/>
    <w:link w:val="Heading1Char"/>
    <w:uiPriority w:val="9"/>
    <w:qFormat/>
    <w:rsid w:val="00557DEE"/>
    <w:pPr>
      <w:keepNext/>
      <w:keepLines/>
      <w:ind w:firstLine="0"/>
      <w:jc w:val="center"/>
      <w:outlineLvl w:val="0"/>
    </w:pPr>
    <w:rPr>
      <w:rFonts w:eastAsiaTheme="majorEastAsia"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ext">
    <w:name w:val="Chapter Text"/>
    <w:basedOn w:val="Normal"/>
    <w:link w:val="ChapterTextChar"/>
    <w:qFormat/>
    <w:rsid w:val="0069792C"/>
  </w:style>
  <w:style w:type="character" w:customStyle="1" w:styleId="ChapterTextChar">
    <w:name w:val="Chapter Text Char"/>
    <w:basedOn w:val="DefaultParagraphFont"/>
    <w:link w:val="ChapterText"/>
    <w:rsid w:val="0069792C"/>
  </w:style>
  <w:style w:type="paragraph" w:styleId="Header">
    <w:name w:val="header"/>
    <w:basedOn w:val="Normal"/>
    <w:link w:val="HeaderChar"/>
    <w:uiPriority w:val="99"/>
    <w:unhideWhenUsed/>
    <w:rsid w:val="00823351"/>
    <w:pPr>
      <w:tabs>
        <w:tab w:val="center" w:pos="4680"/>
        <w:tab w:val="right" w:pos="9360"/>
      </w:tabs>
      <w:spacing w:line="240" w:lineRule="auto"/>
    </w:pPr>
  </w:style>
  <w:style w:type="character" w:customStyle="1" w:styleId="HeaderChar">
    <w:name w:val="Header Char"/>
    <w:basedOn w:val="DefaultParagraphFont"/>
    <w:link w:val="Header"/>
    <w:uiPriority w:val="99"/>
    <w:rsid w:val="00823351"/>
  </w:style>
  <w:style w:type="paragraph" w:styleId="Footer">
    <w:name w:val="footer"/>
    <w:basedOn w:val="Normal"/>
    <w:link w:val="FooterChar"/>
    <w:uiPriority w:val="99"/>
    <w:unhideWhenUsed/>
    <w:rsid w:val="00823351"/>
    <w:pPr>
      <w:tabs>
        <w:tab w:val="center" w:pos="4680"/>
        <w:tab w:val="right" w:pos="9360"/>
      </w:tabs>
      <w:spacing w:line="240" w:lineRule="auto"/>
    </w:pPr>
  </w:style>
  <w:style w:type="character" w:customStyle="1" w:styleId="FooterChar">
    <w:name w:val="Footer Char"/>
    <w:basedOn w:val="DefaultParagraphFont"/>
    <w:link w:val="Footer"/>
    <w:uiPriority w:val="99"/>
    <w:rsid w:val="00823351"/>
  </w:style>
  <w:style w:type="paragraph" w:styleId="BalloonText">
    <w:name w:val="Balloon Text"/>
    <w:basedOn w:val="Normal"/>
    <w:link w:val="BalloonTextChar"/>
    <w:uiPriority w:val="99"/>
    <w:semiHidden/>
    <w:unhideWhenUsed/>
    <w:rsid w:val="008233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351"/>
    <w:rPr>
      <w:rFonts w:ascii="Tahoma" w:hAnsi="Tahoma" w:cs="Tahoma"/>
      <w:sz w:val="16"/>
      <w:szCs w:val="16"/>
    </w:rPr>
  </w:style>
  <w:style w:type="paragraph" w:customStyle="1" w:styleId="ChapterName">
    <w:name w:val="Chapter Name"/>
    <w:basedOn w:val="Heading1"/>
    <w:link w:val="ChapterNameChar"/>
    <w:qFormat/>
    <w:rsid w:val="006C15BE"/>
  </w:style>
  <w:style w:type="character" w:customStyle="1" w:styleId="ChapterNameChar">
    <w:name w:val="Chapter Name Char"/>
    <w:basedOn w:val="DefaultParagraphFont"/>
    <w:link w:val="ChapterName"/>
    <w:rsid w:val="006C15BE"/>
    <w:rPr>
      <w:rFonts w:eastAsiaTheme="majorEastAsia" w:cstheme="majorBidi"/>
      <w:b/>
      <w:bCs/>
      <w:color w:val="000000" w:themeColor="text1"/>
      <w:sz w:val="28"/>
    </w:rPr>
  </w:style>
  <w:style w:type="paragraph" w:styleId="Revision">
    <w:name w:val="Revision"/>
    <w:hidden/>
    <w:uiPriority w:val="99"/>
    <w:semiHidden/>
    <w:rsid w:val="00950669"/>
    <w:pPr>
      <w:spacing w:line="240" w:lineRule="auto"/>
      <w:ind w:firstLine="0"/>
    </w:pPr>
  </w:style>
  <w:style w:type="character" w:customStyle="1" w:styleId="Heading1Char">
    <w:name w:val="Heading 1 Char"/>
    <w:basedOn w:val="DefaultParagraphFont"/>
    <w:link w:val="Heading1"/>
    <w:uiPriority w:val="9"/>
    <w:rsid w:val="00557DEE"/>
    <w:rPr>
      <w:rFonts w:eastAsiaTheme="majorEastAsia" w:cstheme="majorBidi"/>
      <w:b/>
      <w:bCs/>
      <w:color w:val="000000" w:themeColor="text1"/>
      <w:sz w:val="28"/>
    </w:rPr>
  </w:style>
  <w:style w:type="paragraph" w:styleId="TOCHeading">
    <w:name w:val="TOC Heading"/>
    <w:basedOn w:val="Heading1"/>
    <w:next w:val="Normal"/>
    <w:uiPriority w:val="39"/>
    <w:unhideWhenUsed/>
    <w:qFormat/>
    <w:rsid w:val="00525ADE"/>
    <w:pPr>
      <w:spacing w:line="276" w:lineRule="auto"/>
      <w:jc w:val="left"/>
      <w:outlineLvl w:val="9"/>
    </w:pPr>
    <w:rPr>
      <w:lang w:eastAsia="ja-JP"/>
    </w:rPr>
  </w:style>
  <w:style w:type="paragraph" w:styleId="TOC2">
    <w:name w:val="toc 2"/>
    <w:basedOn w:val="Normal"/>
    <w:next w:val="Normal"/>
    <w:autoRedefine/>
    <w:uiPriority w:val="39"/>
    <w:semiHidden/>
    <w:unhideWhenUsed/>
    <w:qFormat/>
    <w:rsid w:val="00525ADE"/>
    <w:pPr>
      <w:spacing w:after="100" w:line="276" w:lineRule="auto"/>
      <w:ind w:left="220" w:firstLine="0"/>
    </w:pPr>
    <w:rPr>
      <w:rFonts w:eastAsiaTheme="minorEastAsia"/>
      <w:lang w:eastAsia="ja-JP"/>
    </w:rPr>
  </w:style>
  <w:style w:type="paragraph" w:styleId="TOC1">
    <w:name w:val="toc 1"/>
    <w:basedOn w:val="Normal"/>
    <w:next w:val="Normal"/>
    <w:autoRedefine/>
    <w:uiPriority w:val="39"/>
    <w:unhideWhenUsed/>
    <w:qFormat/>
    <w:rsid w:val="00525ADE"/>
    <w:pPr>
      <w:spacing w:after="100" w:line="276" w:lineRule="auto"/>
      <w:ind w:firstLine="0"/>
    </w:pPr>
    <w:rPr>
      <w:rFonts w:eastAsiaTheme="minorEastAsia"/>
      <w:lang w:eastAsia="ja-JP"/>
    </w:rPr>
  </w:style>
  <w:style w:type="paragraph" w:styleId="TOC3">
    <w:name w:val="toc 3"/>
    <w:basedOn w:val="Normal"/>
    <w:next w:val="Normal"/>
    <w:autoRedefine/>
    <w:uiPriority w:val="39"/>
    <w:semiHidden/>
    <w:unhideWhenUsed/>
    <w:qFormat/>
    <w:rsid w:val="00525ADE"/>
    <w:pPr>
      <w:spacing w:after="100" w:line="276" w:lineRule="auto"/>
      <w:ind w:left="440" w:firstLine="0"/>
    </w:pPr>
    <w:rPr>
      <w:rFonts w:eastAsiaTheme="minorEastAsia"/>
      <w:lang w:eastAsia="ja-JP"/>
    </w:rPr>
  </w:style>
  <w:style w:type="character" w:styleId="Hyperlink">
    <w:name w:val="Hyperlink"/>
    <w:basedOn w:val="DefaultParagraphFont"/>
    <w:uiPriority w:val="99"/>
    <w:unhideWhenUsed/>
    <w:rsid w:val="00525ADE"/>
    <w:rPr>
      <w:color w:val="0000FF" w:themeColor="hyperlink"/>
      <w:u w:val="single"/>
    </w:rPr>
  </w:style>
  <w:style w:type="character" w:styleId="CommentReference">
    <w:name w:val="annotation reference"/>
    <w:basedOn w:val="DefaultParagraphFont"/>
    <w:uiPriority w:val="99"/>
    <w:semiHidden/>
    <w:unhideWhenUsed/>
    <w:rsid w:val="00040AE8"/>
    <w:rPr>
      <w:sz w:val="16"/>
      <w:szCs w:val="16"/>
    </w:rPr>
  </w:style>
  <w:style w:type="paragraph" w:styleId="CommentText">
    <w:name w:val="annotation text"/>
    <w:basedOn w:val="Normal"/>
    <w:link w:val="CommentTextChar"/>
    <w:uiPriority w:val="99"/>
    <w:semiHidden/>
    <w:unhideWhenUsed/>
    <w:rsid w:val="00040AE8"/>
    <w:pPr>
      <w:spacing w:line="240" w:lineRule="auto"/>
    </w:pPr>
    <w:rPr>
      <w:sz w:val="20"/>
      <w:szCs w:val="20"/>
    </w:rPr>
  </w:style>
  <w:style w:type="character" w:customStyle="1" w:styleId="CommentTextChar">
    <w:name w:val="Comment Text Char"/>
    <w:basedOn w:val="DefaultParagraphFont"/>
    <w:link w:val="CommentText"/>
    <w:uiPriority w:val="99"/>
    <w:semiHidden/>
    <w:rsid w:val="00040AE8"/>
    <w:rPr>
      <w:sz w:val="20"/>
      <w:szCs w:val="20"/>
    </w:rPr>
  </w:style>
  <w:style w:type="paragraph" w:styleId="CommentSubject">
    <w:name w:val="annotation subject"/>
    <w:basedOn w:val="CommentText"/>
    <w:next w:val="CommentText"/>
    <w:link w:val="CommentSubjectChar"/>
    <w:uiPriority w:val="99"/>
    <w:semiHidden/>
    <w:unhideWhenUsed/>
    <w:rsid w:val="00040AE8"/>
    <w:rPr>
      <w:b/>
      <w:bCs/>
    </w:rPr>
  </w:style>
  <w:style w:type="character" w:customStyle="1" w:styleId="CommentSubjectChar">
    <w:name w:val="Comment Subject Char"/>
    <w:basedOn w:val="CommentTextChar"/>
    <w:link w:val="CommentSubject"/>
    <w:uiPriority w:val="99"/>
    <w:semiHidden/>
    <w:rsid w:val="00040AE8"/>
    <w:rPr>
      <w:b/>
      <w:bCs/>
      <w:sz w:val="20"/>
      <w:szCs w:val="20"/>
    </w:rPr>
  </w:style>
  <w:style w:type="character" w:customStyle="1" w:styleId="pr">
    <w:name w:val="pr"/>
    <w:basedOn w:val="DefaultParagraphFont"/>
    <w:rsid w:val="00351D3F"/>
  </w:style>
  <w:style w:type="character" w:customStyle="1" w:styleId="unicode">
    <w:name w:val="unicode"/>
    <w:basedOn w:val="DefaultParagraphFont"/>
    <w:rsid w:val="00351D3F"/>
  </w:style>
  <w:style w:type="paragraph" w:styleId="Bibliography">
    <w:name w:val="Bibliography"/>
    <w:basedOn w:val="Normal"/>
    <w:next w:val="Normal"/>
    <w:uiPriority w:val="37"/>
    <w:unhideWhenUsed/>
    <w:rsid w:val="00295CB4"/>
  </w:style>
  <w:style w:type="paragraph" w:styleId="ListParagraph">
    <w:name w:val="List Paragraph"/>
    <w:basedOn w:val="Normal"/>
    <w:uiPriority w:val="34"/>
    <w:qFormat/>
    <w:rsid w:val="00D848C3"/>
    <w:pPr>
      <w:ind w:left="720"/>
    </w:pPr>
  </w:style>
  <w:style w:type="character" w:styleId="FollowedHyperlink">
    <w:name w:val="FollowedHyperlink"/>
    <w:basedOn w:val="DefaultParagraphFont"/>
    <w:uiPriority w:val="99"/>
    <w:semiHidden/>
    <w:unhideWhenUsed/>
    <w:rsid w:val="00D848C3"/>
    <w:rPr>
      <w:color w:val="800080" w:themeColor="followedHyperlink"/>
      <w:u w:val="single"/>
    </w:rPr>
  </w:style>
  <w:style w:type="paragraph" w:customStyle="1" w:styleId="Code">
    <w:name w:val="Code"/>
    <w:basedOn w:val="Normal"/>
    <w:link w:val="CodeChar"/>
    <w:qFormat/>
    <w:rsid w:val="00072285"/>
    <w:pPr>
      <w:spacing w:line="240" w:lineRule="auto"/>
      <w:ind w:firstLine="0"/>
    </w:pPr>
    <w:rPr>
      <w:rFonts w:ascii="Times New Roman" w:hAnsi="Times New Roman"/>
    </w:rPr>
  </w:style>
  <w:style w:type="character" w:customStyle="1" w:styleId="CodeChar">
    <w:name w:val="Code Char"/>
    <w:basedOn w:val="DefaultParagraphFont"/>
    <w:link w:val="Code"/>
    <w:rsid w:val="00072285"/>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E9E"/>
  </w:style>
  <w:style w:type="paragraph" w:styleId="Heading1">
    <w:name w:val="heading 1"/>
    <w:basedOn w:val="Normal"/>
    <w:next w:val="ChapterName"/>
    <w:link w:val="Heading1Char"/>
    <w:uiPriority w:val="9"/>
    <w:qFormat/>
    <w:rsid w:val="00557DEE"/>
    <w:pPr>
      <w:keepNext/>
      <w:keepLines/>
      <w:ind w:firstLine="0"/>
      <w:jc w:val="center"/>
      <w:outlineLvl w:val="0"/>
    </w:pPr>
    <w:rPr>
      <w:rFonts w:eastAsiaTheme="majorEastAsia"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ext">
    <w:name w:val="Chapter Text"/>
    <w:basedOn w:val="Normal"/>
    <w:link w:val="ChapterTextChar"/>
    <w:qFormat/>
    <w:rsid w:val="0069792C"/>
  </w:style>
  <w:style w:type="character" w:customStyle="1" w:styleId="ChapterTextChar">
    <w:name w:val="Chapter Text Char"/>
    <w:basedOn w:val="DefaultParagraphFont"/>
    <w:link w:val="ChapterText"/>
    <w:rsid w:val="0069792C"/>
  </w:style>
  <w:style w:type="paragraph" w:styleId="Header">
    <w:name w:val="header"/>
    <w:basedOn w:val="Normal"/>
    <w:link w:val="HeaderChar"/>
    <w:uiPriority w:val="99"/>
    <w:unhideWhenUsed/>
    <w:rsid w:val="00823351"/>
    <w:pPr>
      <w:tabs>
        <w:tab w:val="center" w:pos="4680"/>
        <w:tab w:val="right" w:pos="9360"/>
      </w:tabs>
      <w:spacing w:line="240" w:lineRule="auto"/>
    </w:pPr>
  </w:style>
  <w:style w:type="character" w:customStyle="1" w:styleId="HeaderChar">
    <w:name w:val="Header Char"/>
    <w:basedOn w:val="DefaultParagraphFont"/>
    <w:link w:val="Header"/>
    <w:uiPriority w:val="99"/>
    <w:rsid w:val="00823351"/>
  </w:style>
  <w:style w:type="paragraph" w:styleId="Footer">
    <w:name w:val="footer"/>
    <w:basedOn w:val="Normal"/>
    <w:link w:val="FooterChar"/>
    <w:uiPriority w:val="99"/>
    <w:unhideWhenUsed/>
    <w:rsid w:val="00823351"/>
    <w:pPr>
      <w:tabs>
        <w:tab w:val="center" w:pos="4680"/>
        <w:tab w:val="right" w:pos="9360"/>
      </w:tabs>
      <w:spacing w:line="240" w:lineRule="auto"/>
    </w:pPr>
  </w:style>
  <w:style w:type="character" w:customStyle="1" w:styleId="FooterChar">
    <w:name w:val="Footer Char"/>
    <w:basedOn w:val="DefaultParagraphFont"/>
    <w:link w:val="Footer"/>
    <w:uiPriority w:val="99"/>
    <w:rsid w:val="00823351"/>
  </w:style>
  <w:style w:type="paragraph" w:styleId="BalloonText">
    <w:name w:val="Balloon Text"/>
    <w:basedOn w:val="Normal"/>
    <w:link w:val="BalloonTextChar"/>
    <w:uiPriority w:val="99"/>
    <w:semiHidden/>
    <w:unhideWhenUsed/>
    <w:rsid w:val="008233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351"/>
    <w:rPr>
      <w:rFonts w:ascii="Tahoma" w:hAnsi="Tahoma" w:cs="Tahoma"/>
      <w:sz w:val="16"/>
      <w:szCs w:val="16"/>
    </w:rPr>
  </w:style>
  <w:style w:type="paragraph" w:customStyle="1" w:styleId="ChapterName">
    <w:name w:val="Chapter Name"/>
    <w:basedOn w:val="Heading1"/>
    <w:link w:val="ChapterNameChar"/>
    <w:qFormat/>
    <w:rsid w:val="006C15BE"/>
  </w:style>
  <w:style w:type="character" w:customStyle="1" w:styleId="ChapterNameChar">
    <w:name w:val="Chapter Name Char"/>
    <w:basedOn w:val="DefaultParagraphFont"/>
    <w:link w:val="ChapterName"/>
    <w:rsid w:val="006C15BE"/>
    <w:rPr>
      <w:rFonts w:eastAsiaTheme="majorEastAsia" w:cstheme="majorBidi"/>
      <w:b/>
      <w:bCs/>
      <w:color w:val="000000" w:themeColor="text1"/>
      <w:sz w:val="28"/>
    </w:rPr>
  </w:style>
  <w:style w:type="paragraph" w:styleId="Revision">
    <w:name w:val="Revision"/>
    <w:hidden/>
    <w:uiPriority w:val="99"/>
    <w:semiHidden/>
    <w:rsid w:val="00950669"/>
    <w:pPr>
      <w:spacing w:line="240" w:lineRule="auto"/>
      <w:ind w:firstLine="0"/>
    </w:pPr>
  </w:style>
  <w:style w:type="character" w:customStyle="1" w:styleId="Heading1Char">
    <w:name w:val="Heading 1 Char"/>
    <w:basedOn w:val="DefaultParagraphFont"/>
    <w:link w:val="Heading1"/>
    <w:uiPriority w:val="9"/>
    <w:rsid w:val="00557DEE"/>
    <w:rPr>
      <w:rFonts w:eastAsiaTheme="majorEastAsia" w:cstheme="majorBidi"/>
      <w:b/>
      <w:bCs/>
      <w:color w:val="000000" w:themeColor="text1"/>
      <w:sz w:val="28"/>
    </w:rPr>
  </w:style>
  <w:style w:type="paragraph" w:styleId="TOCHeading">
    <w:name w:val="TOC Heading"/>
    <w:basedOn w:val="Heading1"/>
    <w:next w:val="Normal"/>
    <w:uiPriority w:val="39"/>
    <w:unhideWhenUsed/>
    <w:qFormat/>
    <w:rsid w:val="00525ADE"/>
    <w:pPr>
      <w:spacing w:line="276" w:lineRule="auto"/>
      <w:jc w:val="left"/>
      <w:outlineLvl w:val="9"/>
    </w:pPr>
    <w:rPr>
      <w:lang w:eastAsia="ja-JP"/>
    </w:rPr>
  </w:style>
  <w:style w:type="paragraph" w:styleId="TOC2">
    <w:name w:val="toc 2"/>
    <w:basedOn w:val="Normal"/>
    <w:next w:val="Normal"/>
    <w:autoRedefine/>
    <w:uiPriority w:val="39"/>
    <w:semiHidden/>
    <w:unhideWhenUsed/>
    <w:qFormat/>
    <w:rsid w:val="00525ADE"/>
    <w:pPr>
      <w:spacing w:after="100" w:line="276" w:lineRule="auto"/>
      <w:ind w:left="220" w:firstLine="0"/>
    </w:pPr>
    <w:rPr>
      <w:rFonts w:eastAsiaTheme="minorEastAsia"/>
      <w:lang w:eastAsia="ja-JP"/>
    </w:rPr>
  </w:style>
  <w:style w:type="paragraph" w:styleId="TOC1">
    <w:name w:val="toc 1"/>
    <w:basedOn w:val="Normal"/>
    <w:next w:val="Normal"/>
    <w:autoRedefine/>
    <w:uiPriority w:val="39"/>
    <w:unhideWhenUsed/>
    <w:qFormat/>
    <w:rsid w:val="00525ADE"/>
    <w:pPr>
      <w:spacing w:after="100" w:line="276" w:lineRule="auto"/>
      <w:ind w:firstLine="0"/>
    </w:pPr>
    <w:rPr>
      <w:rFonts w:eastAsiaTheme="minorEastAsia"/>
      <w:lang w:eastAsia="ja-JP"/>
    </w:rPr>
  </w:style>
  <w:style w:type="paragraph" w:styleId="TOC3">
    <w:name w:val="toc 3"/>
    <w:basedOn w:val="Normal"/>
    <w:next w:val="Normal"/>
    <w:autoRedefine/>
    <w:uiPriority w:val="39"/>
    <w:semiHidden/>
    <w:unhideWhenUsed/>
    <w:qFormat/>
    <w:rsid w:val="00525ADE"/>
    <w:pPr>
      <w:spacing w:after="100" w:line="276" w:lineRule="auto"/>
      <w:ind w:left="440" w:firstLine="0"/>
    </w:pPr>
    <w:rPr>
      <w:rFonts w:eastAsiaTheme="minorEastAsia"/>
      <w:lang w:eastAsia="ja-JP"/>
    </w:rPr>
  </w:style>
  <w:style w:type="character" w:styleId="Hyperlink">
    <w:name w:val="Hyperlink"/>
    <w:basedOn w:val="DefaultParagraphFont"/>
    <w:uiPriority w:val="99"/>
    <w:unhideWhenUsed/>
    <w:rsid w:val="00525ADE"/>
    <w:rPr>
      <w:color w:val="0000FF" w:themeColor="hyperlink"/>
      <w:u w:val="single"/>
    </w:rPr>
  </w:style>
  <w:style w:type="character" w:styleId="CommentReference">
    <w:name w:val="annotation reference"/>
    <w:basedOn w:val="DefaultParagraphFont"/>
    <w:uiPriority w:val="99"/>
    <w:semiHidden/>
    <w:unhideWhenUsed/>
    <w:rsid w:val="00040AE8"/>
    <w:rPr>
      <w:sz w:val="16"/>
      <w:szCs w:val="16"/>
    </w:rPr>
  </w:style>
  <w:style w:type="paragraph" w:styleId="CommentText">
    <w:name w:val="annotation text"/>
    <w:basedOn w:val="Normal"/>
    <w:link w:val="CommentTextChar"/>
    <w:uiPriority w:val="99"/>
    <w:semiHidden/>
    <w:unhideWhenUsed/>
    <w:rsid w:val="00040AE8"/>
    <w:pPr>
      <w:spacing w:line="240" w:lineRule="auto"/>
    </w:pPr>
    <w:rPr>
      <w:sz w:val="20"/>
      <w:szCs w:val="20"/>
    </w:rPr>
  </w:style>
  <w:style w:type="character" w:customStyle="1" w:styleId="CommentTextChar">
    <w:name w:val="Comment Text Char"/>
    <w:basedOn w:val="DefaultParagraphFont"/>
    <w:link w:val="CommentText"/>
    <w:uiPriority w:val="99"/>
    <w:semiHidden/>
    <w:rsid w:val="00040AE8"/>
    <w:rPr>
      <w:sz w:val="20"/>
      <w:szCs w:val="20"/>
    </w:rPr>
  </w:style>
  <w:style w:type="paragraph" w:styleId="CommentSubject">
    <w:name w:val="annotation subject"/>
    <w:basedOn w:val="CommentText"/>
    <w:next w:val="CommentText"/>
    <w:link w:val="CommentSubjectChar"/>
    <w:uiPriority w:val="99"/>
    <w:semiHidden/>
    <w:unhideWhenUsed/>
    <w:rsid w:val="00040AE8"/>
    <w:rPr>
      <w:b/>
      <w:bCs/>
    </w:rPr>
  </w:style>
  <w:style w:type="character" w:customStyle="1" w:styleId="CommentSubjectChar">
    <w:name w:val="Comment Subject Char"/>
    <w:basedOn w:val="CommentTextChar"/>
    <w:link w:val="CommentSubject"/>
    <w:uiPriority w:val="99"/>
    <w:semiHidden/>
    <w:rsid w:val="00040AE8"/>
    <w:rPr>
      <w:b/>
      <w:bCs/>
      <w:sz w:val="20"/>
      <w:szCs w:val="20"/>
    </w:rPr>
  </w:style>
  <w:style w:type="character" w:customStyle="1" w:styleId="pr">
    <w:name w:val="pr"/>
    <w:basedOn w:val="DefaultParagraphFont"/>
    <w:rsid w:val="00351D3F"/>
  </w:style>
  <w:style w:type="character" w:customStyle="1" w:styleId="unicode">
    <w:name w:val="unicode"/>
    <w:basedOn w:val="DefaultParagraphFont"/>
    <w:rsid w:val="00351D3F"/>
  </w:style>
  <w:style w:type="paragraph" w:styleId="Bibliography">
    <w:name w:val="Bibliography"/>
    <w:basedOn w:val="Normal"/>
    <w:next w:val="Normal"/>
    <w:uiPriority w:val="37"/>
    <w:unhideWhenUsed/>
    <w:rsid w:val="00295CB4"/>
  </w:style>
  <w:style w:type="paragraph" w:styleId="ListParagraph">
    <w:name w:val="List Paragraph"/>
    <w:basedOn w:val="Normal"/>
    <w:uiPriority w:val="34"/>
    <w:qFormat/>
    <w:rsid w:val="00D848C3"/>
    <w:pPr>
      <w:ind w:left="720"/>
    </w:pPr>
  </w:style>
  <w:style w:type="character" w:styleId="FollowedHyperlink">
    <w:name w:val="FollowedHyperlink"/>
    <w:basedOn w:val="DefaultParagraphFont"/>
    <w:uiPriority w:val="99"/>
    <w:semiHidden/>
    <w:unhideWhenUsed/>
    <w:rsid w:val="00D848C3"/>
    <w:rPr>
      <w:color w:val="800080" w:themeColor="followedHyperlink"/>
      <w:u w:val="single"/>
    </w:rPr>
  </w:style>
  <w:style w:type="paragraph" w:customStyle="1" w:styleId="Code">
    <w:name w:val="Code"/>
    <w:basedOn w:val="Normal"/>
    <w:link w:val="CodeChar"/>
    <w:qFormat/>
    <w:rsid w:val="00072285"/>
    <w:pPr>
      <w:spacing w:line="240" w:lineRule="auto"/>
      <w:ind w:firstLine="0"/>
    </w:pPr>
    <w:rPr>
      <w:rFonts w:ascii="Times New Roman" w:hAnsi="Times New Roman"/>
    </w:rPr>
  </w:style>
  <w:style w:type="character" w:customStyle="1" w:styleId="CodeChar">
    <w:name w:val="Code Char"/>
    <w:basedOn w:val="DefaultParagraphFont"/>
    <w:link w:val="Code"/>
    <w:rsid w:val="0007228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6318">
      <w:bodyDiv w:val="1"/>
      <w:marLeft w:val="0"/>
      <w:marRight w:val="0"/>
      <w:marTop w:val="0"/>
      <w:marBottom w:val="0"/>
      <w:divBdr>
        <w:top w:val="none" w:sz="0" w:space="0" w:color="auto"/>
        <w:left w:val="none" w:sz="0" w:space="0" w:color="auto"/>
        <w:bottom w:val="none" w:sz="0" w:space="0" w:color="auto"/>
        <w:right w:val="none" w:sz="0" w:space="0" w:color="auto"/>
      </w:divBdr>
    </w:div>
    <w:div w:id="293214231">
      <w:bodyDiv w:val="1"/>
      <w:marLeft w:val="0"/>
      <w:marRight w:val="0"/>
      <w:marTop w:val="0"/>
      <w:marBottom w:val="0"/>
      <w:divBdr>
        <w:top w:val="none" w:sz="0" w:space="0" w:color="auto"/>
        <w:left w:val="none" w:sz="0" w:space="0" w:color="auto"/>
        <w:bottom w:val="none" w:sz="0" w:space="0" w:color="auto"/>
        <w:right w:val="none" w:sz="0" w:space="0" w:color="auto"/>
      </w:divBdr>
    </w:div>
    <w:div w:id="363747299">
      <w:bodyDiv w:val="1"/>
      <w:marLeft w:val="0"/>
      <w:marRight w:val="0"/>
      <w:marTop w:val="0"/>
      <w:marBottom w:val="0"/>
      <w:divBdr>
        <w:top w:val="none" w:sz="0" w:space="0" w:color="auto"/>
        <w:left w:val="none" w:sz="0" w:space="0" w:color="auto"/>
        <w:bottom w:val="none" w:sz="0" w:space="0" w:color="auto"/>
        <w:right w:val="none" w:sz="0" w:space="0" w:color="auto"/>
      </w:divBdr>
    </w:div>
    <w:div w:id="748624740">
      <w:bodyDiv w:val="1"/>
      <w:marLeft w:val="0"/>
      <w:marRight w:val="0"/>
      <w:marTop w:val="0"/>
      <w:marBottom w:val="0"/>
      <w:divBdr>
        <w:top w:val="none" w:sz="0" w:space="0" w:color="auto"/>
        <w:left w:val="none" w:sz="0" w:space="0" w:color="auto"/>
        <w:bottom w:val="none" w:sz="0" w:space="0" w:color="auto"/>
        <w:right w:val="none" w:sz="0" w:space="0" w:color="auto"/>
      </w:divBdr>
    </w:div>
    <w:div w:id="915281679">
      <w:bodyDiv w:val="1"/>
      <w:marLeft w:val="0"/>
      <w:marRight w:val="0"/>
      <w:marTop w:val="0"/>
      <w:marBottom w:val="0"/>
      <w:divBdr>
        <w:top w:val="none" w:sz="0" w:space="0" w:color="auto"/>
        <w:left w:val="none" w:sz="0" w:space="0" w:color="auto"/>
        <w:bottom w:val="none" w:sz="0" w:space="0" w:color="auto"/>
        <w:right w:val="none" w:sz="0" w:space="0" w:color="auto"/>
      </w:divBdr>
    </w:div>
    <w:div w:id="986279167">
      <w:bodyDiv w:val="1"/>
      <w:marLeft w:val="0"/>
      <w:marRight w:val="0"/>
      <w:marTop w:val="0"/>
      <w:marBottom w:val="0"/>
      <w:divBdr>
        <w:top w:val="none" w:sz="0" w:space="0" w:color="auto"/>
        <w:left w:val="none" w:sz="0" w:space="0" w:color="auto"/>
        <w:bottom w:val="none" w:sz="0" w:space="0" w:color="auto"/>
        <w:right w:val="none" w:sz="0" w:space="0" w:color="auto"/>
      </w:divBdr>
    </w:div>
    <w:div w:id="1076198363">
      <w:bodyDiv w:val="1"/>
      <w:marLeft w:val="0"/>
      <w:marRight w:val="0"/>
      <w:marTop w:val="0"/>
      <w:marBottom w:val="0"/>
      <w:divBdr>
        <w:top w:val="none" w:sz="0" w:space="0" w:color="auto"/>
        <w:left w:val="none" w:sz="0" w:space="0" w:color="auto"/>
        <w:bottom w:val="none" w:sz="0" w:space="0" w:color="auto"/>
        <w:right w:val="none" w:sz="0" w:space="0" w:color="auto"/>
      </w:divBdr>
    </w:div>
    <w:div w:id="1158493683">
      <w:bodyDiv w:val="1"/>
      <w:marLeft w:val="0"/>
      <w:marRight w:val="0"/>
      <w:marTop w:val="0"/>
      <w:marBottom w:val="0"/>
      <w:divBdr>
        <w:top w:val="none" w:sz="0" w:space="0" w:color="auto"/>
        <w:left w:val="none" w:sz="0" w:space="0" w:color="auto"/>
        <w:bottom w:val="none" w:sz="0" w:space="0" w:color="auto"/>
        <w:right w:val="none" w:sz="0" w:space="0" w:color="auto"/>
      </w:divBdr>
    </w:div>
    <w:div w:id="1273325215">
      <w:bodyDiv w:val="1"/>
      <w:marLeft w:val="0"/>
      <w:marRight w:val="0"/>
      <w:marTop w:val="0"/>
      <w:marBottom w:val="0"/>
      <w:divBdr>
        <w:top w:val="none" w:sz="0" w:space="0" w:color="auto"/>
        <w:left w:val="none" w:sz="0" w:space="0" w:color="auto"/>
        <w:bottom w:val="none" w:sz="0" w:space="0" w:color="auto"/>
        <w:right w:val="none" w:sz="0" w:space="0" w:color="auto"/>
      </w:divBdr>
    </w:div>
    <w:div w:id="177821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Bro11</b:Tag>
    <b:SourceType>InternetSite</b:SourceType>
    <b:Guid>{4DA404BC-390F-4478-BE8D-D11D9BE14B35}</b:Guid>
    <b:Title>How to be in two places at the same time</b:Title>
    <b:Year>2011</b:Year>
    <b:InternetSiteTitle>New Scientist</b:InternetSiteTitle>
    <b:Month>July</b:Month>
    <b:Day>19</b:Day>
    <b:YearAccessed>2011</b:YearAccessed>
    <b:MonthAccessed>September</b:MonthAccessed>
    <b:DayAccessed>5</b:DayAccessed>
    <b:URL>http://www.newscientist.com/article/dn20712-how-to-be-in-two-places-at-the-same-time.html?DCMP=OTC-rss&amp;nsref=online-news</b:URL>
    <b:Author>
      <b:Author>
        <b:NameList>
          <b:Person>
            <b:Last>Brooks</b:Last>
            <b:First>Michael</b:First>
          </b:Person>
        </b:NameList>
      </b:Author>
    </b:Author>
    <b:RefOrder>1</b:RefOrder>
  </b:Source>
</b:Sources>
</file>

<file path=customXml/item2.xml><?xml version="1.0" encoding="utf-8"?>
<b:Sources xmlns:b="http://schemas.openxmlformats.org/officeDocument/2006/bibliography" xmlns="http://schemas.openxmlformats.org/officeDocument/2006/bibliography" SelectedStyle="\APA.XSL" StyleName="APA">
  <b:Source>
    <b:Tag>Bro11</b:Tag>
    <b:SourceType>InternetSite</b:SourceType>
    <b:Guid>{4DA404BC-390F-4478-BE8D-D11D9BE14B35}</b:Guid>
    <b:Title>How to be in two places at the same time</b:Title>
    <b:Year>2011</b:Year>
    <b:InternetSiteTitle>New Scientist</b:InternetSiteTitle>
    <b:Month>July</b:Month>
    <b:Day>19</b:Day>
    <b:YearAccessed>2011</b:YearAccessed>
    <b:MonthAccessed>September</b:MonthAccessed>
    <b:DayAccessed>5</b:DayAccessed>
    <b:URL>http://www.newscientist.com/article/dn20712-how-to-be-in-two-places-at-the-same-time.html?DCMP=OTC-rss&amp;nsref=online-news</b:URL>
    <b:Author>
      <b:Author>
        <b:NameList>
          <b:Person>
            <b:Last>Brooks</b:Last>
            <b:First>Michael</b:First>
          </b:Person>
        </b:NameList>
      </b:Author>
    </b:Author>
    <b:RefOrder>1</b:RefOrder>
  </b:Source>
</b:Sources>
</file>

<file path=customXml/itemProps1.xml><?xml version="1.0" encoding="utf-8"?>
<ds:datastoreItem xmlns:ds="http://schemas.openxmlformats.org/officeDocument/2006/customXml" ds:itemID="{596D4AAC-80D2-461E-AFC1-1F1F528A5F00}">
  <ds:schemaRefs>
    <ds:schemaRef ds:uri="http://schemas.openxmlformats.org/officeDocument/2006/bibliography"/>
  </ds:schemaRefs>
</ds:datastoreItem>
</file>

<file path=customXml/itemProps2.xml><?xml version="1.0" encoding="utf-8"?>
<ds:datastoreItem xmlns:ds="http://schemas.openxmlformats.org/officeDocument/2006/customXml" ds:itemID="{C30E5DA2-39B3-46E1-8F62-6F73E34F5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20</cp:revision>
  <cp:lastPrinted>2012-08-19T02:27:00Z</cp:lastPrinted>
  <dcterms:created xsi:type="dcterms:W3CDTF">2022-10-29T15:33:00Z</dcterms:created>
  <dcterms:modified xsi:type="dcterms:W3CDTF">2022-11-13T02:17:00Z</dcterms:modified>
</cp:coreProperties>
</file>