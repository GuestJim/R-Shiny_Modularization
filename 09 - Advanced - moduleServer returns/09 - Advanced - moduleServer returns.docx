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18F" w:rsidRDefault="005D27E8" w:rsidP="00526264">
      <w:r>
        <w:t>While I do not doubt there are additional tricks with modularizing Shiny code, this is the last one I have for you. Technically I have already written the pieces of it, but sometimes completing the puzzle is necessary.</w:t>
      </w:r>
    </w:p>
    <w:p w:rsidR="005D27E8" w:rsidRDefault="005D27E8" w:rsidP="00526264">
      <w:r>
        <w:t>Something I have not mentioned but has been true for the example applet is a bug concerning **</w:t>
      </w:r>
      <w:proofErr w:type="spellStart"/>
      <w:r>
        <w:t>randCount</w:t>
      </w:r>
      <w:proofErr w:type="spellEnd"/>
      <w:r>
        <w:t>**. Each time the number of modules, **</w:t>
      </w:r>
      <w:proofErr w:type="spellStart"/>
      <w:r>
        <w:t>modCount</w:t>
      </w:r>
      <w:proofErr w:type="spellEnd"/>
      <w:r>
        <w:t>**, is changed, the value of **</w:t>
      </w:r>
      <w:proofErr w:type="spellStart"/>
      <w:r>
        <w:t>randCount</w:t>
      </w:r>
      <w:proofErr w:type="spellEnd"/>
      <w:r>
        <w:t>** for each module is reset to the default, which is 3. There is a fix for this, and actually a somewhat elegant one I think</w:t>
      </w:r>
      <w:r w:rsidR="0028636E">
        <w:t>, and the first step is to change **</w:t>
      </w:r>
      <w:proofErr w:type="spellStart"/>
      <w:r w:rsidR="0028636E">
        <w:t>exampleUI</w:t>
      </w:r>
      <w:proofErr w:type="spellEnd"/>
      <w:r w:rsidR="0028636E">
        <w:t>** a little.</w:t>
      </w:r>
    </w:p>
    <w:p w:rsidR="0028636E" w:rsidRDefault="0028636E" w:rsidP="0028636E">
      <w:pPr>
        <w:pStyle w:val="Code"/>
      </w:pPr>
      <w:r>
        <w:t xml:space="preserve">```{r echo = TRUE, </w:t>
      </w:r>
      <w:proofErr w:type="spellStart"/>
      <w:r>
        <w:t>eval</w:t>
      </w:r>
      <w:proofErr w:type="spellEnd"/>
      <w:r>
        <w:t xml:space="preserve"> = FALSE}</w:t>
      </w:r>
    </w:p>
    <w:p w:rsidR="0028636E" w:rsidRDefault="0028636E" w:rsidP="0028636E">
      <w:pPr>
        <w:pStyle w:val="Code"/>
      </w:pPr>
      <w:proofErr w:type="spellStart"/>
      <w:proofErr w:type="gramStart"/>
      <w:r>
        <w:t>exampleUI</w:t>
      </w:r>
      <w:proofErr w:type="spellEnd"/>
      <w:proofErr w:type="gramEnd"/>
      <w:r>
        <w:tab/>
        <w:t>&lt;-</w:t>
      </w:r>
      <w:r>
        <w:tab/>
        <w:t>function(name, VAL = 3)</w:t>
      </w:r>
      <w:r>
        <w:tab/>
        <w:t>{</w:t>
      </w:r>
    </w:p>
    <w:p w:rsidR="0028636E" w:rsidRDefault="0028636E" w:rsidP="0028636E">
      <w:pPr>
        <w:pStyle w:val="Code"/>
      </w:pPr>
      <w:r>
        <w:tab/>
      </w:r>
      <w:proofErr w:type="gramStart"/>
      <w:r>
        <w:t>ns</w:t>
      </w:r>
      <w:proofErr w:type="gramEnd"/>
      <w:r>
        <w:tab/>
        <w:t>&lt;-</w:t>
      </w:r>
      <w:r>
        <w:tab/>
        <w:t>NS(name)</w:t>
      </w:r>
    </w:p>
    <w:p w:rsidR="0028636E" w:rsidRDefault="0028636E" w:rsidP="0028636E">
      <w:pPr>
        <w:pStyle w:val="Code"/>
      </w:pPr>
    </w:p>
    <w:p w:rsidR="0028636E" w:rsidRDefault="0028636E" w:rsidP="0028636E">
      <w:pPr>
        <w:pStyle w:val="Code"/>
      </w:pPr>
      <w:r>
        <w:tab/>
      </w:r>
      <w:proofErr w:type="spellStart"/>
      <w:proofErr w:type="gramStart"/>
      <w:r>
        <w:t>tagList</w:t>
      </w:r>
      <w:proofErr w:type="spellEnd"/>
      <w:r>
        <w:t>(</w:t>
      </w:r>
      <w:proofErr w:type="gramEnd"/>
    </w:p>
    <w:p w:rsidR="0028636E" w:rsidRDefault="0028636E" w:rsidP="0028636E">
      <w:pPr>
        <w:pStyle w:val="Code"/>
      </w:pPr>
      <w:r>
        <w:tab/>
      </w:r>
      <w:r>
        <w:tab/>
      </w:r>
      <w:proofErr w:type="spellStart"/>
      <w:proofErr w:type="gramStart"/>
      <w:r>
        <w:t>fluidRow</w:t>
      </w:r>
      <w:proofErr w:type="spellEnd"/>
      <w:r>
        <w:t>(</w:t>
      </w:r>
      <w:proofErr w:type="gramEnd"/>
    </w:p>
    <w:p w:rsidR="0028636E" w:rsidRDefault="0028636E" w:rsidP="0028636E">
      <w:pPr>
        <w:pStyle w:val="Code"/>
      </w:pPr>
      <w:r>
        <w:tab/>
      </w: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ns('</w:t>
      </w:r>
      <w:proofErr w:type="spellStart"/>
      <w:r>
        <w:t>randCount</w:t>
      </w:r>
      <w:proofErr w:type="spellEnd"/>
      <w:r>
        <w:t>'),</w:t>
      </w:r>
      <w:r>
        <w:tab/>
        <w:t>label = paste0("Count ", name),</w:t>
      </w:r>
      <w:r>
        <w:tab/>
        <w:t>value = VAL,</w:t>
      </w:r>
      <w:r>
        <w:tab/>
        <w:t>min = 0)),</w:t>
      </w:r>
    </w:p>
    <w:p w:rsidR="0028636E" w:rsidRDefault="0028636E" w:rsidP="0028636E">
      <w:pPr>
        <w:pStyle w:val="Code"/>
      </w:pPr>
      <w:r>
        <w:tab/>
      </w:r>
      <w:r>
        <w:tab/>
      </w:r>
      <w:r>
        <w:tab/>
      </w:r>
      <w:proofErr w:type="gramStart"/>
      <w:r>
        <w:t>column(</w:t>
      </w:r>
      <w:proofErr w:type="gramEnd"/>
      <w:r>
        <w:t>2,</w:t>
      </w:r>
      <w:r>
        <w:tab/>
      </w:r>
      <w:proofErr w:type="spellStart"/>
      <w:r>
        <w:t>checkboxInput</w:t>
      </w:r>
      <w:proofErr w:type="spellEnd"/>
      <w:r>
        <w:t>(</w:t>
      </w:r>
      <w:proofErr w:type="spellStart"/>
      <w:r>
        <w:t>inputId</w:t>
      </w:r>
      <w:proofErr w:type="spellEnd"/>
      <w:r>
        <w:t xml:space="preserve"> = ns('striping'),</w:t>
      </w:r>
      <w:r>
        <w:tab/>
        <w:t>label = "Table Striping")),</w:t>
      </w:r>
    </w:p>
    <w:p w:rsidR="0028636E" w:rsidRDefault="0028636E" w:rsidP="0028636E">
      <w:pPr>
        <w:pStyle w:val="Code"/>
      </w:pPr>
      <w:r>
        <w:tab/>
      </w:r>
      <w:r>
        <w:tab/>
        <w:t>),</w:t>
      </w:r>
    </w:p>
    <w:p w:rsidR="0028636E" w:rsidRDefault="0028636E" w:rsidP="0028636E">
      <w:pPr>
        <w:pStyle w:val="Code"/>
      </w:pPr>
      <w:r>
        <w:tab/>
      </w:r>
      <w:r>
        <w:tab/>
      </w:r>
      <w:proofErr w:type="spellStart"/>
      <w:proofErr w:type="gramStart"/>
      <w:r>
        <w:t>tableOutput</w:t>
      </w:r>
      <w:proofErr w:type="spellEnd"/>
      <w:r>
        <w:t>(</w:t>
      </w:r>
      <w:proofErr w:type="gramEnd"/>
      <w:r>
        <w:t>ns('TAB'))</w:t>
      </w:r>
    </w:p>
    <w:p w:rsidR="0028636E" w:rsidRDefault="0028636E" w:rsidP="0028636E">
      <w:pPr>
        <w:pStyle w:val="Code"/>
      </w:pPr>
      <w:r>
        <w:tab/>
        <w:t>)</w:t>
      </w:r>
    </w:p>
    <w:p w:rsidR="0028636E" w:rsidRDefault="0028636E" w:rsidP="0028636E">
      <w:pPr>
        <w:pStyle w:val="Code"/>
      </w:pPr>
      <w:r>
        <w:t>}</w:t>
      </w:r>
    </w:p>
    <w:p w:rsidR="0028636E" w:rsidRDefault="0028636E" w:rsidP="0028636E">
      <w:pPr>
        <w:pStyle w:val="Code"/>
      </w:pPr>
      <w:r>
        <w:t>```</w:t>
      </w:r>
    </w:p>
    <w:p w:rsidR="0028636E" w:rsidRDefault="0028636E" w:rsidP="0028636E">
      <w:r>
        <w:t>As you can see, I have replaced the explicitly given **value** argument for the **</w:t>
      </w:r>
      <w:proofErr w:type="spellStart"/>
      <w:r>
        <w:t>numericInput</w:t>
      </w:r>
      <w:proofErr w:type="spellEnd"/>
      <w:r>
        <w:t>** to instead take the module’s new argument, **VAL**, which has a default of 3. The reason for the issue I described is that each time **</w:t>
      </w:r>
      <w:proofErr w:type="spellStart"/>
      <w:r>
        <w:t>modCount</w:t>
      </w:r>
      <w:proofErr w:type="spellEnd"/>
      <w:r>
        <w:t>** changes, the</w:t>
      </w:r>
      <w:r w:rsidR="00310C45">
        <w:t xml:space="preserve"> modules are recreated. This is because **</w:t>
      </w:r>
      <w:proofErr w:type="spellStart"/>
      <w:r w:rsidR="00310C45">
        <w:t>lapply</w:t>
      </w:r>
      <w:proofErr w:type="spellEnd"/>
      <w:r w:rsidR="00310C45">
        <w:t>** always runs through the entire list it is given, and each time **</w:t>
      </w:r>
      <w:proofErr w:type="spellStart"/>
      <w:r w:rsidR="00310C45">
        <w:t>exampleUI</w:t>
      </w:r>
      <w:proofErr w:type="spellEnd"/>
      <w:r w:rsidR="00310C45">
        <w:t>** is called, that **value** argument is reapplied. By making the **VAL** argument it is possible to set **</w:t>
      </w:r>
      <w:proofErr w:type="spellStart"/>
      <w:r w:rsidR="00310C45">
        <w:t>randCount</w:t>
      </w:r>
      <w:proofErr w:type="spellEnd"/>
      <w:r w:rsidR="00310C45">
        <w:t xml:space="preserve">** value each time the module is created, so while new random numbers will be generated, their count per module </w:t>
      </w:r>
      <w:del w:id="0" w:author="Jim" w:date="2022-11-18T23:07:00Z">
        <w:r w:rsidR="00310C45" w:rsidDel="00770FC2">
          <w:delText>does not need to</w:delText>
        </w:r>
      </w:del>
      <w:ins w:id="1" w:author="Jim" w:date="2022-11-18T23:07:00Z">
        <w:r w:rsidR="00770FC2">
          <w:t>can remain unchanged</w:t>
        </w:r>
      </w:ins>
      <w:r w:rsidR="00310C45">
        <w:t>.</w:t>
      </w:r>
    </w:p>
    <w:p w:rsidR="00310C45" w:rsidRDefault="00310C45" w:rsidP="0028636E">
      <w:r>
        <w:t>Of course a catch to this is we need some way to pass **</w:t>
      </w:r>
      <w:proofErr w:type="spellStart"/>
      <w:r>
        <w:t>exampleUI</w:t>
      </w:r>
      <w:proofErr w:type="spellEnd"/>
      <w:r>
        <w:t>** the current value of **</w:t>
      </w:r>
      <w:proofErr w:type="spellStart"/>
      <w:r>
        <w:t>randCount</w:t>
      </w:r>
      <w:proofErr w:type="spellEnd"/>
      <w:r>
        <w:t xml:space="preserve">** for </w:t>
      </w:r>
      <w:del w:id="2" w:author="Jim" w:date="2022-11-18T23:08:00Z">
        <w:r w:rsidDel="004D04F3">
          <w:delText xml:space="preserve">an </w:delText>
        </w:r>
      </w:del>
      <w:ins w:id="3" w:author="Jim" w:date="2022-11-18T23:08:00Z">
        <w:r w:rsidR="004D04F3">
          <w:t>each</w:t>
        </w:r>
        <w:r w:rsidR="004D04F3">
          <w:t xml:space="preserve"> </w:t>
        </w:r>
      </w:ins>
      <w:r>
        <w:t>instance</w:t>
      </w:r>
      <w:r w:rsidR="00B23860">
        <w:t>, but also recognize when no such value exists, so that a default value is provided.</w:t>
      </w:r>
      <w:r w:rsidR="00ED450E">
        <w:t xml:space="preserve"> Turns out</w:t>
      </w:r>
      <w:del w:id="4" w:author="Jim" w:date="2022-11-18T23:08:00Z">
        <w:r w:rsidR="00ED450E" w:rsidDel="004D04F3">
          <w:delText>,</w:delText>
        </w:r>
      </w:del>
      <w:r w:rsidR="00ED450E">
        <w:t xml:space="preserve"> this is actually not that difficult to do, though I would not consider </w:t>
      </w:r>
      <w:del w:id="5" w:author="Jim" w:date="2022-11-18T23:09:00Z">
        <w:r w:rsidR="00ED450E" w:rsidDel="004D04F3">
          <w:delText xml:space="preserve">the </w:delText>
        </w:r>
      </w:del>
      <w:ins w:id="6" w:author="Jim" w:date="2022-11-18T23:08:00Z">
        <w:r w:rsidR="004D04F3">
          <w:t xml:space="preserve">this solution </w:t>
        </w:r>
      </w:ins>
      <w:r w:rsidR="00ED450E">
        <w:t xml:space="preserve">easiest to think of because this is not </w:t>
      </w:r>
      <w:del w:id="7" w:author="Jim" w:date="2022-11-18T23:08:00Z">
        <w:r w:rsidR="00ED450E" w:rsidDel="004D04F3">
          <w:delText xml:space="preserve">have </w:delText>
        </w:r>
      </w:del>
      <w:ins w:id="8" w:author="Jim" w:date="2022-11-18T23:08:00Z">
        <w:r w:rsidR="004D04F3">
          <w:t>how</w:t>
        </w:r>
        <w:r w:rsidR="004D04F3">
          <w:t xml:space="preserve"> </w:t>
        </w:r>
      </w:ins>
      <w:r w:rsidR="00ED450E">
        <w:t>**</w:t>
      </w:r>
      <w:proofErr w:type="spellStart"/>
      <w:r w:rsidR="00ED450E">
        <w:t>moduleServer</w:t>
      </w:r>
      <w:proofErr w:type="spellEnd"/>
      <w:r w:rsidR="00ED450E">
        <w:t>** has been used before.</w:t>
      </w:r>
    </w:p>
    <w:p w:rsidR="00ED450E" w:rsidRDefault="00ED450E" w:rsidP="00ED450E">
      <w:pPr>
        <w:pStyle w:val="Code"/>
      </w:pPr>
      <w:r>
        <w:t xml:space="preserve">```{r echo = TRUE, </w:t>
      </w:r>
      <w:proofErr w:type="spellStart"/>
      <w:r>
        <w:t>eval</w:t>
      </w:r>
      <w:proofErr w:type="spellEnd"/>
      <w:r>
        <w:t xml:space="preserve"> = FALSE}</w:t>
      </w:r>
    </w:p>
    <w:p w:rsidR="00ED450E" w:rsidRDefault="00ED450E" w:rsidP="00ED450E">
      <w:pPr>
        <w:pStyle w:val="Code"/>
      </w:pPr>
      <w:proofErr w:type="spellStart"/>
      <w:r>
        <w:t>UIcreate</w:t>
      </w:r>
      <w:proofErr w:type="spellEnd"/>
      <w:r>
        <w:tab/>
        <w:t>&lt;-</w:t>
      </w:r>
      <w:r>
        <w:tab/>
      </w:r>
      <w:proofErr w:type="gramStart"/>
      <w:r>
        <w:t>function(</w:t>
      </w:r>
      <w:proofErr w:type="gramEnd"/>
      <w:r>
        <w:t>name, VAL = 3)</w:t>
      </w:r>
      <w:r>
        <w:tab/>
        <w:t>{</w:t>
      </w:r>
    </w:p>
    <w:p w:rsidR="00ED450E" w:rsidRDefault="00ED450E" w:rsidP="00ED450E">
      <w:pPr>
        <w:pStyle w:val="Code"/>
      </w:pPr>
      <w:r>
        <w:tab/>
      </w:r>
      <w:proofErr w:type="spellStart"/>
      <w:proofErr w:type="gramStart"/>
      <w:r>
        <w:t>moduleServer</w:t>
      </w:r>
      <w:proofErr w:type="spellEnd"/>
      <w:r>
        <w:t>(</w:t>
      </w:r>
      <w:proofErr w:type="gramEnd"/>
      <w:r>
        <w:t>name, function(input, output, session)</w:t>
      </w:r>
      <w:r>
        <w:tab/>
        <w:t>{</w:t>
      </w:r>
    </w:p>
    <w:p w:rsidR="00ED450E" w:rsidRDefault="00ED450E" w:rsidP="00ED450E">
      <w:pPr>
        <w:pStyle w:val="Code"/>
      </w:pPr>
      <w:r>
        <w:tab/>
      </w:r>
      <w:r>
        <w:tab/>
      </w:r>
      <w:proofErr w:type="gramStart"/>
      <w:r>
        <w:t>if</w:t>
      </w:r>
      <w:proofErr w:type="gramEnd"/>
      <w:r>
        <w:t xml:space="preserve"> (</w:t>
      </w:r>
      <w:proofErr w:type="spellStart"/>
      <w:r>
        <w:t>isTruthy</w:t>
      </w:r>
      <w:proofErr w:type="spellEnd"/>
      <w:r>
        <w:t>(</w:t>
      </w:r>
      <w:proofErr w:type="spellStart"/>
      <w:r>
        <w:t>input$randCount</w:t>
      </w:r>
      <w:proofErr w:type="spellEnd"/>
      <w:r>
        <w:t>))</w:t>
      </w:r>
      <w:r>
        <w:tab/>
        <w:t>return(</w:t>
      </w:r>
      <w:proofErr w:type="spellStart"/>
      <w:r>
        <w:t>input$randCount</w:t>
      </w:r>
      <w:proofErr w:type="spellEnd"/>
      <w:r>
        <w:t>)</w:t>
      </w:r>
    </w:p>
    <w:p w:rsidR="00ED450E" w:rsidRDefault="00ED450E" w:rsidP="00ED450E">
      <w:pPr>
        <w:pStyle w:val="Code"/>
      </w:pPr>
      <w:r>
        <w:tab/>
      </w:r>
      <w:r>
        <w:tab/>
      </w:r>
      <w:proofErr w:type="gramStart"/>
      <w:r>
        <w:t>return(</w:t>
      </w:r>
      <w:proofErr w:type="gramEnd"/>
      <w:r>
        <w:t>VAL)</w:t>
      </w:r>
    </w:p>
    <w:p w:rsidR="00ED450E" w:rsidRDefault="00ED450E" w:rsidP="00ED450E">
      <w:pPr>
        <w:pStyle w:val="Code"/>
      </w:pPr>
      <w:r>
        <w:tab/>
        <w:t xml:space="preserve">}) |&gt; </w:t>
      </w:r>
      <w:proofErr w:type="spellStart"/>
      <w:proofErr w:type="gramStart"/>
      <w:r>
        <w:t>exampleUI</w:t>
      </w:r>
      <w:proofErr w:type="spellEnd"/>
      <w:r>
        <w:t>(</w:t>
      </w:r>
      <w:proofErr w:type="gramEnd"/>
      <w:r>
        <w:t>name, VAL = _)</w:t>
      </w:r>
    </w:p>
    <w:p w:rsidR="00ED450E" w:rsidRDefault="00ED450E" w:rsidP="00ED450E">
      <w:pPr>
        <w:pStyle w:val="Code"/>
      </w:pPr>
      <w:r>
        <w:t>}</w:t>
      </w:r>
    </w:p>
    <w:p w:rsidR="00ED450E" w:rsidRDefault="00ED450E" w:rsidP="00ED450E">
      <w:pPr>
        <w:pStyle w:val="Code"/>
      </w:pPr>
      <w:r>
        <w:lastRenderedPageBreak/>
        <w:t>```</w:t>
      </w:r>
    </w:p>
    <w:p w:rsidR="00ED450E" w:rsidRDefault="00ED450E" w:rsidP="0028636E">
      <w:r>
        <w:t>In some but not all respects, calling **</w:t>
      </w:r>
      <w:proofErr w:type="spellStart"/>
      <w:r>
        <w:t>moduleServer</w:t>
      </w:r>
      <w:proofErr w:type="spellEnd"/>
      <w:r>
        <w:t>** is like calling **function**, and in this case we are exploiting the fact it does return a value</w:t>
      </w:r>
      <w:ins w:id="9" w:author="Jim" w:date="2022-11-18T23:09:00Z">
        <w:r w:rsidR="004D04F3">
          <w:t xml:space="preserve">; specifically the value returned by the **function** call </w:t>
        </w:r>
      </w:ins>
      <w:ins w:id="10" w:author="Jim" w:date="2022-11-18T23:10:00Z">
        <w:r w:rsidR="004D04F3">
          <w:t xml:space="preserve">we make </w:t>
        </w:r>
      </w:ins>
      <w:ins w:id="11" w:author="Jim" w:date="2022-11-18T23:09:00Z">
        <w:r w:rsidR="004D04F3">
          <w:t>within it</w:t>
        </w:r>
      </w:ins>
      <w:del w:id="12" w:author="Jim" w:date="2022-11-18T23:09:00Z">
        <w:r w:rsidDel="004D04F3">
          <w:delText>, and accepts **return**, just like **function**.</w:delText>
        </w:r>
      </w:del>
    </w:p>
    <w:p w:rsidR="00ED450E" w:rsidRDefault="00ED450E" w:rsidP="0028636E">
      <w:r>
        <w:t>Ignoring the contents of **</w:t>
      </w:r>
      <w:proofErr w:type="spellStart"/>
      <w:r>
        <w:t>moduleServ</w:t>
      </w:r>
      <w:r w:rsidR="00E23D56">
        <w:t>er</w:t>
      </w:r>
      <w:proofErr w:type="spellEnd"/>
      <w:r w:rsidR="00E23D56">
        <w:t>** for the moment, the value it returns is passed by a pipe into **</w:t>
      </w:r>
      <w:proofErr w:type="spellStart"/>
      <w:r w:rsidR="00E23D56">
        <w:t>exampleUI</w:t>
      </w:r>
      <w:proofErr w:type="spellEnd"/>
      <w:r w:rsidR="00E23D56">
        <w:t>**. Normally a pipe will pass a value in as the first argument for a function, but that would be **name** for **</w:t>
      </w:r>
      <w:proofErr w:type="spellStart"/>
      <w:r w:rsidR="00E23D56">
        <w:t>exampleUI</w:t>
      </w:r>
      <w:proofErr w:type="spellEnd"/>
      <w:r w:rsidR="00E23D56">
        <w:t xml:space="preserve">**, so we use </w:t>
      </w:r>
      <w:del w:id="13" w:author="Jim" w:date="2022-11-18T23:11:00Z">
        <w:r w:rsidR="00E23D56" w:rsidDel="00792AAA">
          <w:delText xml:space="preserve">its </w:delText>
        </w:r>
      </w:del>
      <w:ins w:id="14" w:author="Jim" w:date="2022-11-18T23:11:00Z">
        <w:r w:rsidR="00792AAA">
          <w:t>the pipe</w:t>
        </w:r>
        <w:r w:rsidR="00792AAA">
          <w:t xml:space="preserve"> </w:t>
        </w:r>
      </w:ins>
      <w:r w:rsidR="001E5A8C">
        <w:t>placeholder</w:t>
      </w:r>
      <w:r w:rsidR="00E23D56">
        <w:t xml:space="preserve">, </w:t>
      </w:r>
      <w:ins w:id="15" w:author="Jim" w:date="2022-11-18T23:19:00Z">
        <w:r w:rsidR="00AA392B">
          <w:t>“</w:t>
        </w:r>
      </w:ins>
      <w:r w:rsidR="00E23D56">
        <w:t>**_**</w:t>
      </w:r>
      <w:ins w:id="16" w:author="Jim" w:date="2022-11-18T23:19:00Z">
        <w:r w:rsidR="00AA392B">
          <w:t>”</w:t>
        </w:r>
      </w:ins>
      <w:bookmarkStart w:id="17" w:name="_GoBack"/>
      <w:bookmarkEnd w:id="17"/>
      <w:r w:rsidR="00E23D56">
        <w:t>.</w:t>
      </w:r>
      <w:r w:rsidR="001E5A8C">
        <w:t xml:space="preserve"> This allows the value, or more generically the object being piped in to go wherever we wish in the function, though it must be a named argument. In other words we do have to specify it is for the **VAL** argument of **</w:t>
      </w:r>
      <w:proofErr w:type="spellStart"/>
      <w:r w:rsidR="001E5A8C">
        <w:t>exampleUI</w:t>
      </w:r>
      <w:proofErr w:type="spellEnd"/>
      <w:r w:rsidR="001E5A8C">
        <w:t>** for this to work.</w:t>
      </w:r>
    </w:p>
    <w:p w:rsidR="001E5A8C" w:rsidRDefault="001E5A8C" w:rsidP="0028636E">
      <w:r>
        <w:t>Looking inside **</w:t>
      </w:r>
      <w:proofErr w:type="spellStart"/>
      <w:r>
        <w:t>moduleServer</w:t>
      </w:r>
      <w:proofErr w:type="spellEnd"/>
      <w:r>
        <w:t>** we find a conditional using the **</w:t>
      </w:r>
      <w:proofErr w:type="spellStart"/>
      <w:r>
        <w:t>isTruthy</w:t>
      </w:r>
      <w:proofErr w:type="spellEnd"/>
      <w:r>
        <w:t>** function, which is a Shiny function but so handy I somewhat wish it were part of base R.</w:t>
      </w:r>
      <w:r w:rsidR="006721F2">
        <w:t xml:space="preserve"> Basically it has multiple reasonable conditions that will return **FALSE**, such as being `FALSE` or `NULL`</w:t>
      </w:r>
      <w:r w:rsidR="00053247">
        <w:t>. In this case it will return **FALSE** whenever there is no **</w:t>
      </w:r>
      <w:proofErr w:type="spellStart"/>
      <w:r w:rsidR="00053247">
        <w:t>randCount</w:t>
      </w:r>
      <w:proofErr w:type="spellEnd"/>
      <w:r w:rsidR="00053247">
        <w:t>** obje</w:t>
      </w:r>
      <w:r w:rsidR="00017180">
        <w:t xml:space="preserve">ct </w:t>
      </w:r>
      <w:del w:id="18" w:author="Jim" w:date="2022-11-18T23:12:00Z">
        <w:r w:rsidR="00017180" w:rsidDel="00792AAA">
          <w:delText xml:space="preserve">for </w:delText>
        </w:r>
      </w:del>
      <w:ins w:id="19" w:author="Jim" w:date="2022-11-18T23:12:00Z">
        <w:r w:rsidR="00792AAA">
          <w:t>within</w:t>
        </w:r>
        <w:r w:rsidR="00792AAA">
          <w:t xml:space="preserve"> </w:t>
        </w:r>
      </w:ins>
      <w:r w:rsidR="00017180">
        <w:t xml:space="preserve">the </w:t>
      </w:r>
      <w:proofErr w:type="spellStart"/>
      <w:r w:rsidR="00017180">
        <w:t>namespaced</w:t>
      </w:r>
      <w:proofErr w:type="spellEnd"/>
      <w:r w:rsidR="00017180">
        <w:t xml:space="preserve"> **input**, such as when that specific instance did not previously exist. When that is the case, the **VAL** argument of the outer **</w:t>
      </w:r>
      <w:proofErr w:type="spellStart"/>
      <w:r w:rsidR="00017180">
        <w:t>UIcreate</w:t>
      </w:r>
      <w:proofErr w:type="spellEnd"/>
      <w:r w:rsidR="00017180">
        <w:t>** function will be returned by **</w:t>
      </w:r>
      <w:proofErr w:type="spellStart"/>
      <w:r w:rsidR="00017180">
        <w:t>moduleServer</w:t>
      </w:r>
      <w:proofErr w:type="spellEnd"/>
      <w:r w:rsidR="00017180">
        <w:t>** and piped into **</w:t>
      </w:r>
      <w:proofErr w:type="spellStart"/>
      <w:r w:rsidR="00017180">
        <w:t>exampleUI</w:t>
      </w:r>
      <w:proofErr w:type="spellEnd"/>
      <w:r w:rsidR="00017180">
        <w:t>**.</w:t>
      </w:r>
    </w:p>
    <w:p w:rsidR="00017180" w:rsidRDefault="00017180" w:rsidP="0028636E">
      <w:r>
        <w:t>If **</w:t>
      </w:r>
      <w:proofErr w:type="spellStart"/>
      <w:r>
        <w:t>randCount</w:t>
      </w:r>
      <w:proofErr w:type="spellEnd"/>
      <w:r>
        <w:t>** does exist in that namespace, however, then **</w:t>
      </w:r>
      <w:proofErr w:type="spellStart"/>
      <w:r>
        <w:t>isTruthy</w:t>
      </w:r>
      <w:proofErr w:type="spellEnd"/>
      <w:r>
        <w:t>** will return **TRUE**</w:t>
      </w:r>
      <w:r w:rsidR="00343BE9">
        <w:t>, and then the specific value is returned. It is the calling of **</w:t>
      </w:r>
      <w:proofErr w:type="spellStart"/>
      <w:r w:rsidR="00343BE9">
        <w:t>exampleUI</w:t>
      </w:r>
      <w:proofErr w:type="spellEnd"/>
      <w:r w:rsidR="00343BE9">
        <w:t>** that was resetting **</w:t>
      </w:r>
      <w:proofErr w:type="spellStart"/>
      <w:r w:rsidR="00343BE9">
        <w:t>randCount</w:t>
      </w:r>
      <w:proofErr w:type="spellEnd"/>
      <w:r w:rsidR="00343BE9">
        <w:t>**, so by getting its value before it is called again, and passing it into the UI module, the value does not change. The specific random numbers are, because the modules are being recreated, but their count can be preserved.</w:t>
      </w:r>
    </w:p>
    <w:p w:rsidR="00343BE9" w:rsidRDefault="00343BE9" w:rsidP="0028636E">
      <w:r>
        <w:t>Before ending this, there is something more we can do with **</w:t>
      </w:r>
      <w:proofErr w:type="spellStart"/>
      <w:r>
        <w:t>UIcreate</w:t>
      </w:r>
      <w:proofErr w:type="spellEnd"/>
      <w:r>
        <w:t>** that is kind of neat.</w:t>
      </w:r>
    </w:p>
    <w:p w:rsidR="00343BE9" w:rsidRDefault="00343BE9" w:rsidP="00343BE9">
      <w:pPr>
        <w:pStyle w:val="Code"/>
      </w:pPr>
      <w:r>
        <w:t xml:space="preserve"> ```{r echo = TRUE, </w:t>
      </w:r>
      <w:proofErr w:type="spellStart"/>
      <w:r>
        <w:t>eval</w:t>
      </w:r>
      <w:proofErr w:type="spellEnd"/>
      <w:r>
        <w:t xml:space="preserve"> = FALSE}</w:t>
      </w:r>
    </w:p>
    <w:p w:rsidR="00343BE9" w:rsidRDefault="00343BE9" w:rsidP="00343BE9">
      <w:pPr>
        <w:pStyle w:val="Code"/>
      </w:pPr>
      <w:proofErr w:type="spellStart"/>
      <w:r>
        <w:t>UIcreate</w:t>
      </w:r>
      <w:proofErr w:type="spellEnd"/>
      <w:r>
        <w:tab/>
        <w:t>&lt;-</w:t>
      </w:r>
      <w:r>
        <w:tab/>
      </w:r>
      <w:proofErr w:type="gramStart"/>
      <w:r>
        <w:t>function(</w:t>
      </w:r>
      <w:proofErr w:type="gramEnd"/>
      <w:r>
        <w:t>name, VAL = 3)</w:t>
      </w:r>
      <w:r>
        <w:tab/>
        <w:t>{</w:t>
      </w:r>
    </w:p>
    <w:p w:rsidR="00343BE9" w:rsidRDefault="00343BE9" w:rsidP="00343BE9">
      <w:pPr>
        <w:pStyle w:val="Code"/>
      </w:pPr>
      <w:r>
        <w:tab/>
      </w:r>
      <w:proofErr w:type="spellStart"/>
      <w:proofErr w:type="gramStart"/>
      <w:r w:rsidRPr="00343BE9">
        <w:t>exampleServer</w:t>
      </w:r>
      <w:proofErr w:type="spellEnd"/>
      <w:r w:rsidRPr="00343BE9">
        <w:t>(</w:t>
      </w:r>
      <w:proofErr w:type="gramEnd"/>
      <w:r w:rsidRPr="00343BE9">
        <w:t>name)</w:t>
      </w:r>
      <w:r>
        <w:tab/>
      </w:r>
    </w:p>
    <w:p w:rsidR="00343BE9" w:rsidRDefault="00343BE9" w:rsidP="00343BE9">
      <w:pPr>
        <w:pStyle w:val="Code"/>
        <w:ind w:firstLine="720"/>
      </w:pPr>
      <w:proofErr w:type="spellStart"/>
      <w:proofErr w:type="gramStart"/>
      <w:r>
        <w:t>moduleServer</w:t>
      </w:r>
      <w:proofErr w:type="spellEnd"/>
      <w:r>
        <w:t>(</w:t>
      </w:r>
      <w:proofErr w:type="gramEnd"/>
      <w:r>
        <w:t>name, function(input, output, session)</w:t>
      </w:r>
      <w:r>
        <w:tab/>
        <w:t>{</w:t>
      </w:r>
    </w:p>
    <w:p w:rsidR="00343BE9" w:rsidRDefault="00343BE9" w:rsidP="00343BE9">
      <w:pPr>
        <w:pStyle w:val="Code"/>
      </w:pPr>
      <w:r>
        <w:tab/>
      </w:r>
      <w:r>
        <w:tab/>
      </w:r>
      <w:proofErr w:type="gramStart"/>
      <w:r>
        <w:t>if</w:t>
      </w:r>
      <w:proofErr w:type="gramEnd"/>
      <w:r>
        <w:t xml:space="preserve"> (</w:t>
      </w:r>
      <w:proofErr w:type="spellStart"/>
      <w:r>
        <w:t>isTruthy</w:t>
      </w:r>
      <w:proofErr w:type="spellEnd"/>
      <w:r>
        <w:t>(</w:t>
      </w:r>
      <w:proofErr w:type="spellStart"/>
      <w:r>
        <w:t>input$randCount</w:t>
      </w:r>
      <w:proofErr w:type="spellEnd"/>
      <w:r>
        <w:t>))</w:t>
      </w:r>
      <w:r>
        <w:tab/>
        <w:t>return(</w:t>
      </w:r>
      <w:proofErr w:type="spellStart"/>
      <w:r>
        <w:t>input$randCount</w:t>
      </w:r>
      <w:proofErr w:type="spellEnd"/>
      <w:r>
        <w:t>)</w:t>
      </w:r>
    </w:p>
    <w:p w:rsidR="00343BE9" w:rsidRDefault="00343BE9" w:rsidP="00343BE9">
      <w:pPr>
        <w:pStyle w:val="Code"/>
      </w:pPr>
      <w:r>
        <w:tab/>
      </w:r>
      <w:r>
        <w:tab/>
      </w:r>
      <w:proofErr w:type="gramStart"/>
      <w:r>
        <w:t>return(</w:t>
      </w:r>
      <w:proofErr w:type="gramEnd"/>
      <w:r>
        <w:t>VAL)</w:t>
      </w:r>
    </w:p>
    <w:p w:rsidR="00343BE9" w:rsidRDefault="00343BE9" w:rsidP="00343BE9">
      <w:pPr>
        <w:pStyle w:val="Code"/>
      </w:pPr>
      <w:r>
        <w:tab/>
        <w:t xml:space="preserve">}) |&gt; </w:t>
      </w:r>
      <w:proofErr w:type="spellStart"/>
      <w:proofErr w:type="gramStart"/>
      <w:r>
        <w:t>exampleUI</w:t>
      </w:r>
      <w:proofErr w:type="spellEnd"/>
      <w:r>
        <w:t>(</w:t>
      </w:r>
      <w:proofErr w:type="gramEnd"/>
      <w:r>
        <w:t>name, VAL = _)</w:t>
      </w:r>
    </w:p>
    <w:p w:rsidR="00343BE9" w:rsidRDefault="00343BE9" w:rsidP="00343BE9">
      <w:pPr>
        <w:pStyle w:val="Code"/>
      </w:pPr>
      <w:r>
        <w:t>}</w:t>
      </w:r>
    </w:p>
    <w:p w:rsidR="00343BE9" w:rsidRDefault="00343BE9" w:rsidP="00343BE9">
      <w:pPr>
        <w:pStyle w:val="Code"/>
      </w:pPr>
      <w:r>
        <w:t>```</w:t>
      </w:r>
    </w:p>
    <w:p w:rsidR="00343BE9" w:rsidRDefault="00980CD1" w:rsidP="0028636E">
      <w:r>
        <w:t>By calling **</w:t>
      </w:r>
      <w:proofErr w:type="spellStart"/>
      <w:r>
        <w:t>exampleServer</w:t>
      </w:r>
      <w:proofErr w:type="spellEnd"/>
      <w:r>
        <w:t>** outside of **</w:t>
      </w:r>
      <w:proofErr w:type="spellStart"/>
      <w:r>
        <w:t>moduleServer</w:t>
      </w:r>
      <w:proofErr w:type="spellEnd"/>
      <w:r>
        <w:t>**, the namespaces will not be nested, which you can do, but personally I want to avoid and would not be helpful here. It also means that one call of **</w:t>
      </w:r>
      <w:proofErr w:type="spellStart"/>
      <w:r>
        <w:t>UIcreate</w:t>
      </w:r>
      <w:proofErr w:type="spellEnd"/>
      <w:r>
        <w:t>** calls both the UI and server modules, simplifying the applet. Also, it is necessary to call **</w:t>
      </w:r>
      <w:proofErr w:type="spellStart"/>
      <w:r>
        <w:t>exampleUI</w:t>
      </w:r>
      <w:proofErr w:type="spellEnd"/>
      <w:r>
        <w:t>** last, because that is what we want to be returned by **</w:t>
      </w:r>
      <w:proofErr w:type="spellStart"/>
      <w:r>
        <w:t>UIcreate</w:t>
      </w:r>
      <w:proofErr w:type="spellEnd"/>
      <w:r>
        <w:t>**</w:t>
      </w:r>
      <w:r w:rsidR="00BB23D1">
        <w:t>.</w:t>
      </w:r>
    </w:p>
    <w:p w:rsidR="00BB23D1" w:rsidRDefault="00BB23D1" w:rsidP="00BB23D1">
      <w:pPr>
        <w:pStyle w:val="Code"/>
      </w:pPr>
      <w:r>
        <w:lastRenderedPageBreak/>
        <w:t xml:space="preserve">```{r echo = TRUE, </w:t>
      </w:r>
      <w:proofErr w:type="spellStart"/>
      <w:r>
        <w:t>eval</w:t>
      </w:r>
      <w:proofErr w:type="spellEnd"/>
      <w:r>
        <w:t xml:space="preserve"> = FALSE}</w:t>
      </w:r>
    </w:p>
    <w:p w:rsidR="00BB23D1" w:rsidRDefault="00BB23D1" w:rsidP="00BB23D1">
      <w:pPr>
        <w:pStyle w:val="Code"/>
      </w:pPr>
      <w:proofErr w:type="gramStart"/>
      <w:r>
        <w:t>observe({</w:t>
      </w:r>
      <w:proofErr w:type="gramEnd"/>
    </w:p>
    <w:p w:rsidR="00BB23D1" w:rsidRDefault="00BB23D1" w:rsidP="00BB23D1">
      <w:pPr>
        <w:pStyle w:val="Code"/>
      </w:pPr>
      <w:r>
        <w:tab/>
      </w:r>
      <w:proofErr w:type="spellStart"/>
      <w:proofErr w:type="gramStart"/>
      <w:r>
        <w:t>output$</w:t>
      </w:r>
      <w:proofErr w:type="gramEnd"/>
      <w:r>
        <w:t>modules</w:t>
      </w:r>
      <w:proofErr w:type="spellEnd"/>
      <w:r>
        <w:tab/>
        <w:t>&lt;-</w:t>
      </w:r>
      <w:r>
        <w:tab/>
      </w:r>
      <w:proofErr w:type="spellStart"/>
      <w:r>
        <w:t>renderUI</w:t>
      </w:r>
      <w:proofErr w:type="spellEnd"/>
      <w:r>
        <w:t>(</w:t>
      </w:r>
      <w:r>
        <w:tab/>
      </w:r>
      <w:proofErr w:type="spellStart"/>
      <w:r>
        <w:t>lapply</w:t>
      </w:r>
      <w:proofErr w:type="spellEnd"/>
      <w:r>
        <w:t>(</w:t>
      </w:r>
      <w:proofErr w:type="spellStart"/>
      <w:r>
        <w:t>modList</w:t>
      </w:r>
      <w:proofErr w:type="spellEnd"/>
      <w:r>
        <w:t>(),</w:t>
      </w:r>
      <w:r>
        <w:tab/>
      </w:r>
      <w:proofErr w:type="spellStart"/>
      <w:r>
        <w:t>UIcreate</w:t>
      </w:r>
      <w:proofErr w:type="spellEnd"/>
      <w:r>
        <w:t>,</w:t>
      </w:r>
      <w:r>
        <w:tab/>
        <w:t>3)</w:t>
      </w:r>
      <w:r>
        <w:tab/>
        <w:t>)</w:t>
      </w:r>
    </w:p>
    <w:p w:rsidR="00BB23D1" w:rsidRDefault="00BB23D1" w:rsidP="00BB23D1">
      <w:pPr>
        <w:pStyle w:val="Code"/>
      </w:pPr>
      <w:r>
        <w:tab/>
      </w:r>
      <w:proofErr w:type="spellStart"/>
      <w:proofErr w:type="gramStart"/>
      <w:r>
        <w:t>output$</w:t>
      </w:r>
      <w:proofErr w:type="gramEnd"/>
      <w:r>
        <w:t>randCount</w:t>
      </w:r>
      <w:proofErr w:type="spellEnd"/>
      <w:r>
        <w:tab/>
        <w:t>&lt;-</w:t>
      </w:r>
      <w:r>
        <w:tab/>
      </w:r>
      <w:proofErr w:type="spellStart"/>
      <w:r>
        <w:t>renderText</w:t>
      </w:r>
      <w:proofErr w:type="spellEnd"/>
      <w:r>
        <w:t>({</w:t>
      </w:r>
    </w:p>
    <w:p w:rsidR="00BB23D1" w:rsidRDefault="00BB23D1" w:rsidP="00BB23D1">
      <w:pPr>
        <w:pStyle w:val="Code"/>
      </w:pPr>
      <w:r>
        <w:tab/>
      </w:r>
      <w:r>
        <w:tab/>
        <w:t>COUNT</w:t>
      </w:r>
      <w:r>
        <w:tab/>
        <w:t>&lt;-</w:t>
      </w:r>
      <w:r>
        <w:tab/>
      </w:r>
      <w:proofErr w:type="spellStart"/>
      <w:proofErr w:type="gramStart"/>
      <w:r>
        <w:t>unlist</w:t>
      </w:r>
      <w:proofErr w:type="spellEnd"/>
      <w:r>
        <w:t>(</w:t>
      </w:r>
      <w:proofErr w:type="spellStart"/>
      <w:proofErr w:type="gramEnd"/>
      <w:r>
        <w:t>lapply</w:t>
      </w:r>
      <w:proofErr w:type="spellEnd"/>
      <w:r>
        <w:t>(</w:t>
      </w:r>
      <w:proofErr w:type="spellStart"/>
      <w:r>
        <w:t>modList</w:t>
      </w:r>
      <w:proofErr w:type="spellEnd"/>
      <w:r>
        <w:t>(),</w:t>
      </w:r>
      <w:r>
        <w:tab/>
        <w:t>function(IN)</w:t>
      </w:r>
      <w:r>
        <w:tab/>
        <w:t>input[[</w:t>
      </w:r>
      <w:r>
        <w:tab/>
        <w:t>NS(IN, "</w:t>
      </w:r>
      <w:proofErr w:type="spellStart"/>
      <w:r>
        <w:t>randCount</w:t>
      </w:r>
      <w:proofErr w:type="spellEnd"/>
      <w:r>
        <w:t>")</w:t>
      </w:r>
      <w:r>
        <w:tab/>
        <w:t>]]))</w:t>
      </w:r>
    </w:p>
    <w:p w:rsidR="00BB23D1" w:rsidRDefault="00BB23D1" w:rsidP="00BB23D1">
      <w:pPr>
        <w:pStyle w:val="Code"/>
      </w:pPr>
      <w:r>
        <w:tab/>
      </w:r>
      <w:r>
        <w:tab/>
      </w:r>
      <w:proofErr w:type="gramStart"/>
      <w:r>
        <w:t>paste0(</w:t>
      </w:r>
      <w:proofErr w:type="gramEnd"/>
      <w:r>
        <w:t>"There are ", sum(COUNT), " random numbers")</w:t>
      </w:r>
    </w:p>
    <w:p w:rsidR="00BB23D1" w:rsidRDefault="00BB23D1" w:rsidP="00BB23D1">
      <w:pPr>
        <w:pStyle w:val="Code"/>
      </w:pPr>
      <w:r>
        <w:tab/>
        <w:t>})</w:t>
      </w:r>
    </w:p>
    <w:p w:rsidR="00BB23D1" w:rsidRDefault="00BB23D1" w:rsidP="00BB23D1">
      <w:pPr>
        <w:pStyle w:val="Code"/>
      </w:pPr>
      <w:r>
        <w:t>})</w:t>
      </w:r>
    </w:p>
    <w:p w:rsidR="00BB23D1" w:rsidRDefault="00BB23D1" w:rsidP="00BB23D1">
      <w:pPr>
        <w:pStyle w:val="Code"/>
      </w:pPr>
      <w:r>
        <w:t>```</w:t>
      </w:r>
    </w:p>
    <w:p w:rsidR="00BB23D1" w:rsidRDefault="002E59FF" w:rsidP="00BB23D1">
      <w:r>
        <w:t>As you can see, we are still using **</w:t>
      </w:r>
      <w:proofErr w:type="spellStart"/>
      <w:r>
        <w:t>renderUI</w:t>
      </w:r>
      <w:proofErr w:type="spellEnd"/>
      <w:r>
        <w:t>** and **</w:t>
      </w:r>
      <w:proofErr w:type="spellStart"/>
      <w:r>
        <w:t>lapply</w:t>
      </w:r>
      <w:proofErr w:type="spellEnd"/>
      <w:r>
        <w:t>**, so we need **</w:t>
      </w:r>
      <w:proofErr w:type="spellStart"/>
      <w:r>
        <w:t>exampleUI</w:t>
      </w:r>
      <w:proofErr w:type="spellEnd"/>
      <w:r>
        <w:t>** to be returned as it holds the UI elements.</w:t>
      </w:r>
    </w:p>
    <w:p w:rsidR="002E59FF" w:rsidRDefault="002E59FF" w:rsidP="00BB23D1">
      <w:r>
        <w:t>Just a couple final notes here, with the first being that the 3 at the end of calling **</w:t>
      </w:r>
      <w:proofErr w:type="spellStart"/>
      <w:r>
        <w:t>lapply</w:t>
      </w:r>
      <w:proofErr w:type="spellEnd"/>
      <w:r>
        <w:t>** is not necessary, but it is passed to **</w:t>
      </w:r>
      <w:proofErr w:type="spellStart"/>
      <w:r>
        <w:t>UIcreate</w:t>
      </w:r>
      <w:proofErr w:type="spellEnd"/>
      <w:r>
        <w:t xml:space="preserve">** as its **VAL** argument. If you </w:t>
      </w:r>
      <w:del w:id="20" w:author="Jim" w:date="2022-11-18T23:14:00Z">
        <w:r w:rsidDel="00FB1217">
          <w:delText xml:space="preserve">were </w:delText>
        </w:r>
      </w:del>
      <w:r>
        <w:t>prefer the modules start with a different count of random numbe</w:t>
      </w:r>
      <w:r w:rsidR="00BA0401">
        <w:t>rs, this is the value to change, as it will propagate to the appropriate places from there.</w:t>
      </w:r>
    </w:p>
    <w:p w:rsidR="00BA0401" w:rsidRDefault="00BA0401" w:rsidP="00BB23D1">
      <w:r>
        <w:t>The other note is I chose to</w:t>
      </w:r>
      <w:ins w:id="21" w:author="Jim" w:date="2022-11-18T23:15:00Z">
        <w:r w:rsidR="00FB1217">
          <w:t xml:space="preserve"> use</w:t>
        </w:r>
      </w:ins>
      <w:r>
        <w:t xml:space="preserve"> the pipe here because I do believe it makes the code look cleaner in this case</w:t>
      </w:r>
      <w:r w:rsidR="001B6554">
        <w:t xml:space="preserve"> (surrounding the whole block of **</w:t>
      </w:r>
      <w:proofErr w:type="spellStart"/>
      <w:r w:rsidR="001B6554">
        <w:t>moduleServer</w:t>
      </w:r>
      <w:proofErr w:type="spellEnd"/>
      <w:r w:rsidR="001B6554">
        <w:t>** is not ideal) and it is a decent example of using it with the placeholder.</w:t>
      </w:r>
    </w:p>
    <w:p w:rsidR="00694B83" w:rsidRPr="002D0945" w:rsidRDefault="00694B83" w:rsidP="00BB23D1">
      <w:r>
        <w:t>That is it; the last advanced trick I have for modularizing Shiny code is to recognize **</w:t>
      </w:r>
      <w:proofErr w:type="spellStart"/>
      <w:r>
        <w:t>moduleServer</w:t>
      </w:r>
      <w:proofErr w:type="spellEnd"/>
      <w:r>
        <w:t>** does return an object, and that can then be taken advantage of.</w:t>
      </w:r>
    </w:p>
    <w:sectPr w:rsidR="00694B83" w:rsidRPr="002D0945" w:rsidSect="00D279A2">
      <w:headerReference w:type="default" r:id="rId10"/>
      <w:footerReference w:type="first" r:id="rId11"/>
      <w:type w:val="evenPage"/>
      <w:pgSz w:w="12240" w:h="15840" w:code="1"/>
      <w:pgMar w:top="1440" w:right="1440" w:bottom="1440" w:left="1440" w:header="720" w:footer="720" w:gutter="0"/>
      <w:pgNumType w:fmt="upperLetter"/>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DD2" w:rsidRDefault="00840DD2" w:rsidP="00132148">
      <w:r>
        <w:separator/>
      </w:r>
    </w:p>
  </w:endnote>
  <w:endnote w:type="continuationSeparator" w:id="0">
    <w:p w:rsidR="00840DD2" w:rsidRDefault="00840DD2" w:rsidP="00132148">
      <w:r>
        <w:continuationSeparator/>
      </w:r>
    </w:p>
  </w:endnote>
  <w:endnote w:type="continuationNotice" w:id="1">
    <w:p w:rsidR="00840DD2" w:rsidRDefault="00840D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CBA" w:rsidRDefault="00193CBA" w:rsidP="00F16FA2">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DD2" w:rsidRDefault="00840DD2" w:rsidP="00132148">
      <w:r>
        <w:separator/>
      </w:r>
    </w:p>
  </w:footnote>
  <w:footnote w:type="continuationSeparator" w:id="0">
    <w:p w:rsidR="00840DD2" w:rsidRDefault="00840DD2" w:rsidP="00132148">
      <w:r>
        <w:continuationSeparator/>
      </w:r>
    </w:p>
  </w:footnote>
  <w:footnote w:type="continuationNotice" w:id="1">
    <w:p w:rsidR="00840DD2" w:rsidRDefault="00840DD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C9F" w:rsidRDefault="000F2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B564A"/>
    <w:multiLevelType w:val="hybridMultilevel"/>
    <w:tmpl w:val="3210F2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21332C"/>
    <w:multiLevelType w:val="hybridMultilevel"/>
    <w:tmpl w:val="AD02B8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5A4FA4"/>
    <w:multiLevelType w:val="hybridMultilevel"/>
    <w:tmpl w:val="E8327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9F36FD2"/>
    <w:multiLevelType w:val="hybridMultilevel"/>
    <w:tmpl w:val="1492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9B1668"/>
    <w:multiLevelType w:val="hybridMultilevel"/>
    <w:tmpl w:val="AC4A36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0739B4"/>
    <w:multiLevelType w:val="hybridMultilevel"/>
    <w:tmpl w:val="BE4AB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E6518A"/>
    <w:multiLevelType w:val="hybridMultilevel"/>
    <w:tmpl w:val="9F74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BF3"/>
    <w:rsid w:val="000017B8"/>
    <w:rsid w:val="00002D12"/>
    <w:rsid w:val="000030D8"/>
    <w:rsid w:val="00003318"/>
    <w:rsid w:val="00004278"/>
    <w:rsid w:val="00004F64"/>
    <w:rsid w:val="000053E3"/>
    <w:rsid w:val="00006C61"/>
    <w:rsid w:val="00006E39"/>
    <w:rsid w:val="00006E62"/>
    <w:rsid w:val="000075F7"/>
    <w:rsid w:val="00012102"/>
    <w:rsid w:val="000165F6"/>
    <w:rsid w:val="00017180"/>
    <w:rsid w:val="00020A89"/>
    <w:rsid w:val="00021E93"/>
    <w:rsid w:val="0002542B"/>
    <w:rsid w:val="000258FC"/>
    <w:rsid w:val="0002664D"/>
    <w:rsid w:val="00026818"/>
    <w:rsid w:val="00026BD9"/>
    <w:rsid w:val="00026DC3"/>
    <w:rsid w:val="00026FBF"/>
    <w:rsid w:val="0003171A"/>
    <w:rsid w:val="00032246"/>
    <w:rsid w:val="00032362"/>
    <w:rsid w:val="000327CF"/>
    <w:rsid w:val="000327EE"/>
    <w:rsid w:val="00033AA5"/>
    <w:rsid w:val="00034465"/>
    <w:rsid w:val="000351BA"/>
    <w:rsid w:val="00036150"/>
    <w:rsid w:val="0003704F"/>
    <w:rsid w:val="0004093F"/>
    <w:rsid w:val="00040AE8"/>
    <w:rsid w:val="00042972"/>
    <w:rsid w:val="00042BB0"/>
    <w:rsid w:val="00044109"/>
    <w:rsid w:val="000443FF"/>
    <w:rsid w:val="00045F11"/>
    <w:rsid w:val="0004602A"/>
    <w:rsid w:val="00047542"/>
    <w:rsid w:val="00051511"/>
    <w:rsid w:val="00053247"/>
    <w:rsid w:val="00054367"/>
    <w:rsid w:val="00055FA8"/>
    <w:rsid w:val="000560F7"/>
    <w:rsid w:val="00057623"/>
    <w:rsid w:val="000577C7"/>
    <w:rsid w:val="00057AE1"/>
    <w:rsid w:val="00062C58"/>
    <w:rsid w:val="00062D94"/>
    <w:rsid w:val="00063F5B"/>
    <w:rsid w:val="0006782A"/>
    <w:rsid w:val="00071660"/>
    <w:rsid w:val="00071FF4"/>
    <w:rsid w:val="00072285"/>
    <w:rsid w:val="00072E8F"/>
    <w:rsid w:val="00073652"/>
    <w:rsid w:val="00073CD3"/>
    <w:rsid w:val="00074B87"/>
    <w:rsid w:val="0008060E"/>
    <w:rsid w:val="00080F9A"/>
    <w:rsid w:val="00083EC4"/>
    <w:rsid w:val="0008460A"/>
    <w:rsid w:val="000846A8"/>
    <w:rsid w:val="00085EEF"/>
    <w:rsid w:val="00086BCA"/>
    <w:rsid w:val="00087D1C"/>
    <w:rsid w:val="00087F85"/>
    <w:rsid w:val="00090290"/>
    <w:rsid w:val="00091196"/>
    <w:rsid w:val="00091A50"/>
    <w:rsid w:val="00092108"/>
    <w:rsid w:val="00092995"/>
    <w:rsid w:val="00093702"/>
    <w:rsid w:val="000955C2"/>
    <w:rsid w:val="000A0C2E"/>
    <w:rsid w:val="000A1A45"/>
    <w:rsid w:val="000A27B8"/>
    <w:rsid w:val="000A2CC7"/>
    <w:rsid w:val="000A36F0"/>
    <w:rsid w:val="000A3E55"/>
    <w:rsid w:val="000B0B53"/>
    <w:rsid w:val="000B0E24"/>
    <w:rsid w:val="000B24BB"/>
    <w:rsid w:val="000B4390"/>
    <w:rsid w:val="000B6F91"/>
    <w:rsid w:val="000C07E2"/>
    <w:rsid w:val="000C0C00"/>
    <w:rsid w:val="000C0DA9"/>
    <w:rsid w:val="000C194F"/>
    <w:rsid w:val="000C1B6F"/>
    <w:rsid w:val="000C238B"/>
    <w:rsid w:val="000C5C93"/>
    <w:rsid w:val="000C5DB5"/>
    <w:rsid w:val="000C67AC"/>
    <w:rsid w:val="000C6B77"/>
    <w:rsid w:val="000C6C81"/>
    <w:rsid w:val="000C705B"/>
    <w:rsid w:val="000D1553"/>
    <w:rsid w:val="000D1A6B"/>
    <w:rsid w:val="000D2BDC"/>
    <w:rsid w:val="000D3AD3"/>
    <w:rsid w:val="000D3EDC"/>
    <w:rsid w:val="000D6512"/>
    <w:rsid w:val="000D69E7"/>
    <w:rsid w:val="000E2A53"/>
    <w:rsid w:val="000E573F"/>
    <w:rsid w:val="000E7435"/>
    <w:rsid w:val="000E7F17"/>
    <w:rsid w:val="000F0810"/>
    <w:rsid w:val="000F2001"/>
    <w:rsid w:val="000F2C9F"/>
    <w:rsid w:val="000F36D0"/>
    <w:rsid w:val="000F3766"/>
    <w:rsid w:val="000F567A"/>
    <w:rsid w:val="000F5EFD"/>
    <w:rsid w:val="000F6D72"/>
    <w:rsid w:val="000F743B"/>
    <w:rsid w:val="000F75CA"/>
    <w:rsid w:val="00101619"/>
    <w:rsid w:val="00101692"/>
    <w:rsid w:val="00101BC4"/>
    <w:rsid w:val="00102978"/>
    <w:rsid w:val="00103381"/>
    <w:rsid w:val="00103BC4"/>
    <w:rsid w:val="00103CE1"/>
    <w:rsid w:val="001041E2"/>
    <w:rsid w:val="0010425E"/>
    <w:rsid w:val="00104282"/>
    <w:rsid w:val="00105C93"/>
    <w:rsid w:val="00106DFF"/>
    <w:rsid w:val="00107080"/>
    <w:rsid w:val="001105D1"/>
    <w:rsid w:val="00111DE8"/>
    <w:rsid w:val="00112365"/>
    <w:rsid w:val="00113597"/>
    <w:rsid w:val="0011394F"/>
    <w:rsid w:val="001144B6"/>
    <w:rsid w:val="00122C21"/>
    <w:rsid w:val="00123540"/>
    <w:rsid w:val="00124876"/>
    <w:rsid w:val="001248E3"/>
    <w:rsid w:val="00125A35"/>
    <w:rsid w:val="00126B1D"/>
    <w:rsid w:val="00127356"/>
    <w:rsid w:val="00132148"/>
    <w:rsid w:val="00135925"/>
    <w:rsid w:val="00136611"/>
    <w:rsid w:val="00136E10"/>
    <w:rsid w:val="0013776F"/>
    <w:rsid w:val="00137C7B"/>
    <w:rsid w:val="00142012"/>
    <w:rsid w:val="001433FC"/>
    <w:rsid w:val="00143567"/>
    <w:rsid w:val="00143C6A"/>
    <w:rsid w:val="00143F64"/>
    <w:rsid w:val="001461B4"/>
    <w:rsid w:val="00146E5E"/>
    <w:rsid w:val="001475DE"/>
    <w:rsid w:val="001520FF"/>
    <w:rsid w:val="001526AE"/>
    <w:rsid w:val="00152772"/>
    <w:rsid w:val="00152B1F"/>
    <w:rsid w:val="001533DC"/>
    <w:rsid w:val="00155153"/>
    <w:rsid w:val="001562D2"/>
    <w:rsid w:val="00156637"/>
    <w:rsid w:val="0016067E"/>
    <w:rsid w:val="00160AA1"/>
    <w:rsid w:val="00161F72"/>
    <w:rsid w:val="00164BB2"/>
    <w:rsid w:val="0016514C"/>
    <w:rsid w:val="001662E4"/>
    <w:rsid w:val="00166965"/>
    <w:rsid w:val="00166B9E"/>
    <w:rsid w:val="00167E9F"/>
    <w:rsid w:val="00170468"/>
    <w:rsid w:val="00170568"/>
    <w:rsid w:val="00170C09"/>
    <w:rsid w:val="00171C6C"/>
    <w:rsid w:val="001728C6"/>
    <w:rsid w:val="001729ED"/>
    <w:rsid w:val="00174A78"/>
    <w:rsid w:val="00174E7A"/>
    <w:rsid w:val="001757A9"/>
    <w:rsid w:val="001768C6"/>
    <w:rsid w:val="00176E13"/>
    <w:rsid w:val="001770B0"/>
    <w:rsid w:val="00181836"/>
    <w:rsid w:val="00185082"/>
    <w:rsid w:val="00185354"/>
    <w:rsid w:val="001868D4"/>
    <w:rsid w:val="001878F3"/>
    <w:rsid w:val="001906E8"/>
    <w:rsid w:val="001907A4"/>
    <w:rsid w:val="00192025"/>
    <w:rsid w:val="001923FA"/>
    <w:rsid w:val="001938E6"/>
    <w:rsid w:val="00193CBA"/>
    <w:rsid w:val="00196067"/>
    <w:rsid w:val="001A14AD"/>
    <w:rsid w:val="001A22D8"/>
    <w:rsid w:val="001A24C3"/>
    <w:rsid w:val="001A250B"/>
    <w:rsid w:val="001A297D"/>
    <w:rsid w:val="001A3662"/>
    <w:rsid w:val="001A3C24"/>
    <w:rsid w:val="001A49D0"/>
    <w:rsid w:val="001B05A4"/>
    <w:rsid w:val="001B42FF"/>
    <w:rsid w:val="001B6554"/>
    <w:rsid w:val="001B7F90"/>
    <w:rsid w:val="001C0BA3"/>
    <w:rsid w:val="001C10F5"/>
    <w:rsid w:val="001C1A8C"/>
    <w:rsid w:val="001C2949"/>
    <w:rsid w:val="001C326C"/>
    <w:rsid w:val="001C5F0E"/>
    <w:rsid w:val="001D0550"/>
    <w:rsid w:val="001D078B"/>
    <w:rsid w:val="001D19DC"/>
    <w:rsid w:val="001D1F00"/>
    <w:rsid w:val="001D4ECA"/>
    <w:rsid w:val="001D503B"/>
    <w:rsid w:val="001D5121"/>
    <w:rsid w:val="001E04BC"/>
    <w:rsid w:val="001E0B05"/>
    <w:rsid w:val="001E2E13"/>
    <w:rsid w:val="001E4213"/>
    <w:rsid w:val="001E49FB"/>
    <w:rsid w:val="001E4B38"/>
    <w:rsid w:val="001E4D2F"/>
    <w:rsid w:val="001E4D56"/>
    <w:rsid w:val="001E510F"/>
    <w:rsid w:val="001E5A8C"/>
    <w:rsid w:val="001E60FA"/>
    <w:rsid w:val="001E6FE3"/>
    <w:rsid w:val="001E6FF2"/>
    <w:rsid w:val="001F0107"/>
    <w:rsid w:val="001F0E30"/>
    <w:rsid w:val="001F13EF"/>
    <w:rsid w:val="001F4354"/>
    <w:rsid w:val="001F5AD2"/>
    <w:rsid w:val="001F79C6"/>
    <w:rsid w:val="00202EEB"/>
    <w:rsid w:val="0020426A"/>
    <w:rsid w:val="00204CF5"/>
    <w:rsid w:val="002051A9"/>
    <w:rsid w:val="002068AC"/>
    <w:rsid w:val="00210285"/>
    <w:rsid w:val="0021052C"/>
    <w:rsid w:val="00210E3D"/>
    <w:rsid w:val="00212333"/>
    <w:rsid w:val="00212587"/>
    <w:rsid w:val="00215038"/>
    <w:rsid w:val="002166E2"/>
    <w:rsid w:val="002218D9"/>
    <w:rsid w:val="00223AF0"/>
    <w:rsid w:val="00224030"/>
    <w:rsid w:val="00224BF3"/>
    <w:rsid w:val="002252CF"/>
    <w:rsid w:val="0022568A"/>
    <w:rsid w:val="0022689C"/>
    <w:rsid w:val="0023020D"/>
    <w:rsid w:val="002305E6"/>
    <w:rsid w:val="00232748"/>
    <w:rsid w:val="00234323"/>
    <w:rsid w:val="00234F32"/>
    <w:rsid w:val="00234F5E"/>
    <w:rsid w:val="0024289F"/>
    <w:rsid w:val="00242ACE"/>
    <w:rsid w:val="00242FA5"/>
    <w:rsid w:val="00243BA3"/>
    <w:rsid w:val="002448B7"/>
    <w:rsid w:val="00245586"/>
    <w:rsid w:val="00246F26"/>
    <w:rsid w:val="00247356"/>
    <w:rsid w:val="00250182"/>
    <w:rsid w:val="00250239"/>
    <w:rsid w:val="00250B6C"/>
    <w:rsid w:val="00250C8E"/>
    <w:rsid w:val="00251D8F"/>
    <w:rsid w:val="00251E27"/>
    <w:rsid w:val="00252C42"/>
    <w:rsid w:val="0025354D"/>
    <w:rsid w:val="00253934"/>
    <w:rsid w:val="00254BE0"/>
    <w:rsid w:val="00255C47"/>
    <w:rsid w:val="002569BC"/>
    <w:rsid w:val="002572EA"/>
    <w:rsid w:val="00257E64"/>
    <w:rsid w:val="00261ADF"/>
    <w:rsid w:val="002642C6"/>
    <w:rsid w:val="00264DC3"/>
    <w:rsid w:val="00265092"/>
    <w:rsid w:val="00265FAA"/>
    <w:rsid w:val="00267AAE"/>
    <w:rsid w:val="002701C1"/>
    <w:rsid w:val="00270732"/>
    <w:rsid w:val="00271F68"/>
    <w:rsid w:val="00272652"/>
    <w:rsid w:val="0027285F"/>
    <w:rsid w:val="002740C7"/>
    <w:rsid w:val="00276050"/>
    <w:rsid w:val="00281563"/>
    <w:rsid w:val="002816BC"/>
    <w:rsid w:val="00281776"/>
    <w:rsid w:val="00281C40"/>
    <w:rsid w:val="0028555C"/>
    <w:rsid w:val="0028636E"/>
    <w:rsid w:val="0028725E"/>
    <w:rsid w:val="00287668"/>
    <w:rsid w:val="00287EB1"/>
    <w:rsid w:val="00291519"/>
    <w:rsid w:val="00291CEF"/>
    <w:rsid w:val="00291F6F"/>
    <w:rsid w:val="002921C3"/>
    <w:rsid w:val="002923B5"/>
    <w:rsid w:val="0029328E"/>
    <w:rsid w:val="002948DF"/>
    <w:rsid w:val="00295CB4"/>
    <w:rsid w:val="002A0207"/>
    <w:rsid w:val="002A398A"/>
    <w:rsid w:val="002A42B4"/>
    <w:rsid w:val="002A6FFA"/>
    <w:rsid w:val="002B0A82"/>
    <w:rsid w:val="002B369D"/>
    <w:rsid w:val="002B474C"/>
    <w:rsid w:val="002B667D"/>
    <w:rsid w:val="002B74B5"/>
    <w:rsid w:val="002C0C37"/>
    <w:rsid w:val="002C3142"/>
    <w:rsid w:val="002C3B90"/>
    <w:rsid w:val="002C47DD"/>
    <w:rsid w:val="002C6362"/>
    <w:rsid w:val="002C7042"/>
    <w:rsid w:val="002C71CB"/>
    <w:rsid w:val="002C7DD1"/>
    <w:rsid w:val="002D0945"/>
    <w:rsid w:val="002D19A8"/>
    <w:rsid w:val="002D3343"/>
    <w:rsid w:val="002D35F1"/>
    <w:rsid w:val="002D3B30"/>
    <w:rsid w:val="002D59BA"/>
    <w:rsid w:val="002D65C0"/>
    <w:rsid w:val="002D6CFE"/>
    <w:rsid w:val="002D7B07"/>
    <w:rsid w:val="002E08AF"/>
    <w:rsid w:val="002E1370"/>
    <w:rsid w:val="002E1CC9"/>
    <w:rsid w:val="002E2470"/>
    <w:rsid w:val="002E2CAC"/>
    <w:rsid w:val="002E2FF4"/>
    <w:rsid w:val="002E3366"/>
    <w:rsid w:val="002E3C7B"/>
    <w:rsid w:val="002E571D"/>
    <w:rsid w:val="002E59FF"/>
    <w:rsid w:val="002F0D9C"/>
    <w:rsid w:val="002F1C57"/>
    <w:rsid w:val="002F3527"/>
    <w:rsid w:val="002F41EE"/>
    <w:rsid w:val="002F6F89"/>
    <w:rsid w:val="002F78FC"/>
    <w:rsid w:val="0030013A"/>
    <w:rsid w:val="003025C2"/>
    <w:rsid w:val="00307226"/>
    <w:rsid w:val="0030734B"/>
    <w:rsid w:val="00307927"/>
    <w:rsid w:val="00310882"/>
    <w:rsid w:val="00310C45"/>
    <w:rsid w:val="00312C88"/>
    <w:rsid w:val="003131C7"/>
    <w:rsid w:val="003135D8"/>
    <w:rsid w:val="00313864"/>
    <w:rsid w:val="003152B0"/>
    <w:rsid w:val="003165BD"/>
    <w:rsid w:val="00316ACD"/>
    <w:rsid w:val="00317526"/>
    <w:rsid w:val="003206FD"/>
    <w:rsid w:val="00320D3E"/>
    <w:rsid w:val="00321AD7"/>
    <w:rsid w:val="00321CB9"/>
    <w:rsid w:val="00321EEF"/>
    <w:rsid w:val="00324376"/>
    <w:rsid w:val="00325845"/>
    <w:rsid w:val="003265A4"/>
    <w:rsid w:val="0032737C"/>
    <w:rsid w:val="003311C2"/>
    <w:rsid w:val="0033209C"/>
    <w:rsid w:val="00334D75"/>
    <w:rsid w:val="00334D7F"/>
    <w:rsid w:val="00335718"/>
    <w:rsid w:val="003402B2"/>
    <w:rsid w:val="00342BBE"/>
    <w:rsid w:val="00342F09"/>
    <w:rsid w:val="0034371E"/>
    <w:rsid w:val="00343BE9"/>
    <w:rsid w:val="00343E75"/>
    <w:rsid w:val="00344509"/>
    <w:rsid w:val="00344792"/>
    <w:rsid w:val="00345388"/>
    <w:rsid w:val="003455E3"/>
    <w:rsid w:val="003475C7"/>
    <w:rsid w:val="0035031D"/>
    <w:rsid w:val="00351D3F"/>
    <w:rsid w:val="00352C42"/>
    <w:rsid w:val="00353B8C"/>
    <w:rsid w:val="00353FA0"/>
    <w:rsid w:val="00355B52"/>
    <w:rsid w:val="00355D88"/>
    <w:rsid w:val="0035648A"/>
    <w:rsid w:val="0035770F"/>
    <w:rsid w:val="00360455"/>
    <w:rsid w:val="003614F2"/>
    <w:rsid w:val="00363966"/>
    <w:rsid w:val="003641D4"/>
    <w:rsid w:val="00366AF5"/>
    <w:rsid w:val="003710C0"/>
    <w:rsid w:val="00377143"/>
    <w:rsid w:val="00380BF3"/>
    <w:rsid w:val="00381EC4"/>
    <w:rsid w:val="00384D1B"/>
    <w:rsid w:val="0038517A"/>
    <w:rsid w:val="00385CC9"/>
    <w:rsid w:val="003861D0"/>
    <w:rsid w:val="00386EDE"/>
    <w:rsid w:val="00390CD8"/>
    <w:rsid w:val="00390DCC"/>
    <w:rsid w:val="00391307"/>
    <w:rsid w:val="00392AF2"/>
    <w:rsid w:val="0039320A"/>
    <w:rsid w:val="0039496F"/>
    <w:rsid w:val="0039503C"/>
    <w:rsid w:val="003A0296"/>
    <w:rsid w:val="003A2215"/>
    <w:rsid w:val="003A760D"/>
    <w:rsid w:val="003A7EA7"/>
    <w:rsid w:val="003B043C"/>
    <w:rsid w:val="003B129E"/>
    <w:rsid w:val="003B461E"/>
    <w:rsid w:val="003B4B1F"/>
    <w:rsid w:val="003B5AAD"/>
    <w:rsid w:val="003B688F"/>
    <w:rsid w:val="003C12C3"/>
    <w:rsid w:val="003C5EDE"/>
    <w:rsid w:val="003C7E22"/>
    <w:rsid w:val="003D0AB4"/>
    <w:rsid w:val="003D0C56"/>
    <w:rsid w:val="003D219E"/>
    <w:rsid w:val="003D2590"/>
    <w:rsid w:val="003D320C"/>
    <w:rsid w:val="003D342B"/>
    <w:rsid w:val="003D4064"/>
    <w:rsid w:val="003D408D"/>
    <w:rsid w:val="003D443B"/>
    <w:rsid w:val="003D7608"/>
    <w:rsid w:val="003E0DB0"/>
    <w:rsid w:val="003E238D"/>
    <w:rsid w:val="003E334B"/>
    <w:rsid w:val="003E5130"/>
    <w:rsid w:val="003E5A1E"/>
    <w:rsid w:val="003E6762"/>
    <w:rsid w:val="003E68CE"/>
    <w:rsid w:val="003E6CD4"/>
    <w:rsid w:val="003E7839"/>
    <w:rsid w:val="003F0553"/>
    <w:rsid w:val="003F09B9"/>
    <w:rsid w:val="003F30FC"/>
    <w:rsid w:val="003F386B"/>
    <w:rsid w:val="003F5DEB"/>
    <w:rsid w:val="003F61F2"/>
    <w:rsid w:val="003F7A73"/>
    <w:rsid w:val="00400287"/>
    <w:rsid w:val="00400812"/>
    <w:rsid w:val="00401B34"/>
    <w:rsid w:val="00403355"/>
    <w:rsid w:val="00403572"/>
    <w:rsid w:val="00403B4E"/>
    <w:rsid w:val="00405191"/>
    <w:rsid w:val="00405393"/>
    <w:rsid w:val="0040676D"/>
    <w:rsid w:val="00406813"/>
    <w:rsid w:val="004108B8"/>
    <w:rsid w:val="00410F8B"/>
    <w:rsid w:val="00411A3C"/>
    <w:rsid w:val="0041381A"/>
    <w:rsid w:val="00414443"/>
    <w:rsid w:val="0041627A"/>
    <w:rsid w:val="00416849"/>
    <w:rsid w:val="0041752B"/>
    <w:rsid w:val="00420E0B"/>
    <w:rsid w:val="00421B14"/>
    <w:rsid w:val="00423E83"/>
    <w:rsid w:val="0042482B"/>
    <w:rsid w:val="004269D8"/>
    <w:rsid w:val="00427553"/>
    <w:rsid w:val="0043043E"/>
    <w:rsid w:val="00431A40"/>
    <w:rsid w:val="00432D75"/>
    <w:rsid w:val="00433A4F"/>
    <w:rsid w:val="00434CBD"/>
    <w:rsid w:val="00436ACC"/>
    <w:rsid w:val="00440096"/>
    <w:rsid w:val="00440712"/>
    <w:rsid w:val="0044178B"/>
    <w:rsid w:val="00441E92"/>
    <w:rsid w:val="0044353B"/>
    <w:rsid w:val="00443566"/>
    <w:rsid w:val="00443E64"/>
    <w:rsid w:val="00445419"/>
    <w:rsid w:val="00447FBD"/>
    <w:rsid w:val="0045082F"/>
    <w:rsid w:val="004519B4"/>
    <w:rsid w:val="00452C51"/>
    <w:rsid w:val="00452C8A"/>
    <w:rsid w:val="004552D2"/>
    <w:rsid w:val="00455894"/>
    <w:rsid w:val="004606B3"/>
    <w:rsid w:val="00460907"/>
    <w:rsid w:val="00461701"/>
    <w:rsid w:val="00463ECB"/>
    <w:rsid w:val="00465055"/>
    <w:rsid w:val="00466D18"/>
    <w:rsid w:val="00470C25"/>
    <w:rsid w:val="00471719"/>
    <w:rsid w:val="00472468"/>
    <w:rsid w:val="00472B72"/>
    <w:rsid w:val="004730F9"/>
    <w:rsid w:val="00474E46"/>
    <w:rsid w:val="004775A6"/>
    <w:rsid w:val="0047788C"/>
    <w:rsid w:val="004804A5"/>
    <w:rsid w:val="004806C4"/>
    <w:rsid w:val="00480D59"/>
    <w:rsid w:val="00481E55"/>
    <w:rsid w:val="00482413"/>
    <w:rsid w:val="00482CD8"/>
    <w:rsid w:val="0048381C"/>
    <w:rsid w:val="00485E18"/>
    <w:rsid w:val="004923F9"/>
    <w:rsid w:val="0049610E"/>
    <w:rsid w:val="004966A0"/>
    <w:rsid w:val="00497ED6"/>
    <w:rsid w:val="004A0D1A"/>
    <w:rsid w:val="004A1854"/>
    <w:rsid w:val="004A38FE"/>
    <w:rsid w:val="004A4983"/>
    <w:rsid w:val="004A688D"/>
    <w:rsid w:val="004A6F15"/>
    <w:rsid w:val="004B1CCE"/>
    <w:rsid w:val="004B20E6"/>
    <w:rsid w:val="004B3F2A"/>
    <w:rsid w:val="004B425D"/>
    <w:rsid w:val="004B7F6C"/>
    <w:rsid w:val="004C0C7A"/>
    <w:rsid w:val="004C1755"/>
    <w:rsid w:val="004C2FA0"/>
    <w:rsid w:val="004C33BD"/>
    <w:rsid w:val="004C3F1D"/>
    <w:rsid w:val="004D0367"/>
    <w:rsid w:val="004D04F3"/>
    <w:rsid w:val="004D0DE2"/>
    <w:rsid w:val="004D16DD"/>
    <w:rsid w:val="004D2E9E"/>
    <w:rsid w:val="004D2FB9"/>
    <w:rsid w:val="004D38FA"/>
    <w:rsid w:val="004D3D18"/>
    <w:rsid w:val="004D4D33"/>
    <w:rsid w:val="004D520B"/>
    <w:rsid w:val="004D57AB"/>
    <w:rsid w:val="004D5AE6"/>
    <w:rsid w:val="004D5E9D"/>
    <w:rsid w:val="004D61FB"/>
    <w:rsid w:val="004D682A"/>
    <w:rsid w:val="004E092C"/>
    <w:rsid w:val="004E1245"/>
    <w:rsid w:val="004E1350"/>
    <w:rsid w:val="004E1DC5"/>
    <w:rsid w:val="004E6592"/>
    <w:rsid w:val="004E68D0"/>
    <w:rsid w:val="004E6C7D"/>
    <w:rsid w:val="004F0998"/>
    <w:rsid w:val="004F23B9"/>
    <w:rsid w:val="004F51DE"/>
    <w:rsid w:val="004F758E"/>
    <w:rsid w:val="00502143"/>
    <w:rsid w:val="005027BC"/>
    <w:rsid w:val="00502A32"/>
    <w:rsid w:val="00503EBD"/>
    <w:rsid w:val="005052FD"/>
    <w:rsid w:val="00510776"/>
    <w:rsid w:val="005111CE"/>
    <w:rsid w:val="00512BCF"/>
    <w:rsid w:val="00514E5B"/>
    <w:rsid w:val="00516C8C"/>
    <w:rsid w:val="00516D00"/>
    <w:rsid w:val="00517607"/>
    <w:rsid w:val="005203FE"/>
    <w:rsid w:val="0052113B"/>
    <w:rsid w:val="005216A0"/>
    <w:rsid w:val="005225F0"/>
    <w:rsid w:val="00524366"/>
    <w:rsid w:val="00524A48"/>
    <w:rsid w:val="005257DF"/>
    <w:rsid w:val="00525ADE"/>
    <w:rsid w:val="00525CB7"/>
    <w:rsid w:val="00525DBC"/>
    <w:rsid w:val="00526264"/>
    <w:rsid w:val="00527CB3"/>
    <w:rsid w:val="005304EA"/>
    <w:rsid w:val="005312A1"/>
    <w:rsid w:val="00532FF4"/>
    <w:rsid w:val="00533B45"/>
    <w:rsid w:val="00534C7D"/>
    <w:rsid w:val="005362A0"/>
    <w:rsid w:val="00536AD2"/>
    <w:rsid w:val="00537CAB"/>
    <w:rsid w:val="00542271"/>
    <w:rsid w:val="00542287"/>
    <w:rsid w:val="00542641"/>
    <w:rsid w:val="00542D81"/>
    <w:rsid w:val="0054415F"/>
    <w:rsid w:val="005445E8"/>
    <w:rsid w:val="00544D11"/>
    <w:rsid w:val="00545388"/>
    <w:rsid w:val="00545FAA"/>
    <w:rsid w:val="0054737A"/>
    <w:rsid w:val="00547EC7"/>
    <w:rsid w:val="005514C0"/>
    <w:rsid w:val="00551F43"/>
    <w:rsid w:val="00552B5C"/>
    <w:rsid w:val="0055376F"/>
    <w:rsid w:val="00554EE6"/>
    <w:rsid w:val="005552DB"/>
    <w:rsid w:val="005575BA"/>
    <w:rsid w:val="00557CD7"/>
    <w:rsid w:val="00557DEE"/>
    <w:rsid w:val="00557FE9"/>
    <w:rsid w:val="00561902"/>
    <w:rsid w:val="0056280D"/>
    <w:rsid w:val="00563E41"/>
    <w:rsid w:val="005663EB"/>
    <w:rsid w:val="00566CD3"/>
    <w:rsid w:val="005670F5"/>
    <w:rsid w:val="0056796C"/>
    <w:rsid w:val="00572622"/>
    <w:rsid w:val="00573BCB"/>
    <w:rsid w:val="00573D65"/>
    <w:rsid w:val="0057719C"/>
    <w:rsid w:val="0057734C"/>
    <w:rsid w:val="0058122C"/>
    <w:rsid w:val="00581700"/>
    <w:rsid w:val="00582064"/>
    <w:rsid w:val="00583518"/>
    <w:rsid w:val="0058379A"/>
    <w:rsid w:val="00583FC4"/>
    <w:rsid w:val="00584B78"/>
    <w:rsid w:val="00584EE1"/>
    <w:rsid w:val="0058531F"/>
    <w:rsid w:val="00585C89"/>
    <w:rsid w:val="00587CFE"/>
    <w:rsid w:val="005924F2"/>
    <w:rsid w:val="005929D1"/>
    <w:rsid w:val="005932FB"/>
    <w:rsid w:val="00593F19"/>
    <w:rsid w:val="0059421A"/>
    <w:rsid w:val="00596ECA"/>
    <w:rsid w:val="005A052A"/>
    <w:rsid w:val="005A0B14"/>
    <w:rsid w:val="005A1658"/>
    <w:rsid w:val="005A17F6"/>
    <w:rsid w:val="005A27FF"/>
    <w:rsid w:val="005A28E7"/>
    <w:rsid w:val="005A2A68"/>
    <w:rsid w:val="005A36F5"/>
    <w:rsid w:val="005A4A4B"/>
    <w:rsid w:val="005A5D80"/>
    <w:rsid w:val="005A68B7"/>
    <w:rsid w:val="005B0711"/>
    <w:rsid w:val="005B1CFC"/>
    <w:rsid w:val="005B20B6"/>
    <w:rsid w:val="005B38B2"/>
    <w:rsid w:val="005B72FF"/>
    <w:rsid w:val="005B7D5B"/>
    <w:rsid w:val="005C3312"/>
    <w:rsid w:val="005C3862"/>
    <w:rsid w:val="005C3F8C"/>
    <w:rsid w:val="005C4703"/>
    <w:rsid w:val="005C5EEC"/>
    <w:rsid w:val="005C7049"/>
    <w:rsid w:val="005C7286"/>
    <w:rsid w:val="005D0AD6"/>
    <w:rsid w:val="005D1DF1"/>
    <w:rsid w:val="005D27E8"/>
    <w:rsid w:val="005D2D76"/>
    <w:rsid w:val="005D391C"/>
    <w:rsid w:val="005D400E"/>
    <w:rsid w:val="005D4390"/>
    <w:rsid w:val="005D484C"/>
    <w:rsid w:val="005D4957"/>
    <w:rsid w:val="005D6069"/>
    <w:rsid w:val="005D705F"/>
    <w:rsid w:val="005E0374"/>
    <w:rsid w:val="005E2F18"/>
    <w:rsid w:val="005E34E9"/>
    <w:rsid w:val="005E64CE"/>
    <w:rsid w:val="005E788E"/>
    <w:rsid w:val="005E7D2F"/>
    <w:rsid w:val="005F1017"/>
    <w:rsid w:val="005F13B0"/>
    <w:rsid w:val="005F1CDF"/>
    <w:rsid w:val="005F3B52"/>
    <w:rsid w:val="005F4218"/>
    <w:rsid w:val="005F4316"/>
    <w:rsid w:val="005F5162"/>
    <w:rsid w:val="005F555A"/>
    <w:rsid w:val="005F698B"/>
    <w:rsid w:val="005F6D7E"/>
    <w:rsid w:val="006008F1"/>
    <w:rsid w:val="00602C7C"/>
    <w:rsid w:val="00602F21"/>
    <w:rsid w:val="00602FCD"/>
    <w:rsid w:val="00603800"/>
    <w:rsid w:val="00603B1E"/>
    <w:rsid w:val="00603F96"/>
    <w:rsid w:val="006045DC"/>
    <w:rsid w:val="00605112"/>
    <w:rsid w:val="00605F78"/>
    <w:rsid w:val="00606A0F"/>
    <w:rsid w:val="006123E5"/>
    <w:rsid w:val="006127B3"/>
    <w:rsid w:val="0061364B"/>
    <w:rsid w:val="00614242"/>
    <w:rsid w:val="0061474E"/>
    <w:rsid w:val="0061623B"/>
    <w:rsid w:val="006174EC"/>
    <w:rsid w:val="006205A8"/>
    <w:rsid w:val="00622003"/>
    <w:rsid w:val="00622C3E"/>
    <w:rsid w:val="006259E0"/>
    <w:rsid w:val="00626326"/>
    <w:rsid w:val="00626BA9"/>
    <w:rsid w:val="00626F08"/>
    <w:rsid w:val="0062713A"/>
    <w:rsid w:val="00627620"/>
    <w:rsid w:val="00631D86"/>
    <w:rsid w:val="006339FA"/>
    <w:rsid w:val="0063507B"/>
    <w:rsid w:val="006351CB"/>
    <w:rsid w:val="00635CAC"/>
    <w:rsid w:val="00636672"/>
    <w:rsid w:val="0064116E"/>
    <w:rsid w:val="00642CF0"/>
    <w:rsid w:val="00643AD1"/>
    <w:rsid w:val="006446AC"/>
    <w:rsid w:val="006446AE"/>
    <w:rsid w:val="00645DAD"/>
    <w:rsid w:val="00647005"/>
    <w:rsid w:val="006473D8"/>
    <w:rsid w:val="00647CE2"/>
    <w:rsid w:val="0065208B"/>
    <w:rsid w:val="006525DA"/>
    <w:rsid w:val="00653EAB"/>
    <w:rsid w:val="006540CF"/>
    <w:rsid w:val="00660A4A"/>
    <w:rsid w:val="006628F7"/>
    <w:rsid w:val="00662BD8"/>
    <w:rsid w:val="006634E4"/>
    <w:rsid w:val="006640E3"/>
    <w:rsid w:val="00664630"/>
    <w:rsid w:val="00664679"/>
    <w:rsid w:val="006650F4"/>
    <w:rsid w:val="006655DD"/>
    <w:rsid w:val="00665DC0"/>
    <w:rsid w:val="006661D8"/>
    <w:rsid w:val="00666350"/>
    <w:rsid w:val="006675DB"/>
    <w:rsid w:val="0066789A"/>
    <w:rsid w:val="00670B67"/>
    <w:rsid w:val="006721F2"/>
    <w:rsid w:val="00672697"/>
    <w:rsid w:val="0067292F"/>
    <w:rsid w:val="006745F7"/>
    <w:rsid w:val="00676F20"/>
    <w:rsid w:val="0067707A"/>
    <w:rsid w:val="00680D3A"/>
    <w:rsid w:val="0068139C"/>
    <w:rsid w:val="00681CE3"/>
    <w:rsid w:val="00682AB3"/>
    <w:rsid w:val="006831DF"/>
    <w:rsid w:val="00684B1F"/>
    <w:rsid w:val="00684BA4"/>
    <w:rsid w:val="00687781"/>
    <w:rsid w:val="006917F3"/>
    <w:rsid w:val="00691CF0"/>
    <w:rsid w:val="00691D83"/>
    <w:rsid w:val="0069276B"/>
    <w:rsid w:val="00694B83"/>
    <w:rsid w:val="006963DA"/>
    <w:rsid w:val="0069792C"/>
    <w:rsid w:val="00697AFD"/>
    <w:rsid w:val="00697FF7"/>
    <w:rsid w:val="00697FFA"/>
    <w:rsid w:val="006A0D2B"/>
    <w:rsid w:val="006A2172"/>
    <w:rsid w:val="006A58AC"/>
    <w:rsid w:val="006A5AC5"/>
    <w:rsid w:val="006A5E28"/>
    <w:rsid w:val="006A6E6B"/>
    <w:rsid w:val="006A7912"/>
    <w:rsid w:val="006A7C50"/>
    <w:rsid w:val="006B1320"/>
    <w:rsid w:val="006B323B"/>
    <w:rsid w:val="006B6819"/>
    <w:rsid w:val="006C048C"/>
    <w:rsid w:val="006C07DC"/>
    <w:rsid w:val="006C15BE"/>
    <w:rsid w:val="006C16A9"/>
    <w:rsid w:val="006C18D4"/>
    <w:rsid w:val="006C1DD8"/>
    <w:rsid w:val="006C3746"/>
    <w:rsid w:val="006C3C95"/>
    <w:rsid w:val="006C454F"/>
    <w:rsid w:val="006C4B56"/>
    <w:rsid w:val="006C6035"/>
    <w:rsid w:val="006C68D2"/>
    <w:rsid w:val="006C6C73"/>
    <w:rsid w:val="006C71A7"/>
    <w:rsid w:val="006C7986"/>
    <w:rsid w:val="006C7A5A"/>
    <w:rsid w:val="006D1B8E"/>
    <w:rsid w:val="006D27AC"/>
    <w:rsid w:val="006D31EB"/>
    <w:rsid w:val="006D3BD5"/>
    <w:rsid w:val="006D3E67"/>
    <w:rsid w:val="006D566B"/>
    <w:rsid w:val="006D73EA"/>
    <w:rsid w:val="006D75DE"/>
    <w:rsid w:val="006D7D20"/>
    <w:rsid w:val="006E0664"/>
    <w:rsid w:val="006E2447"/>
    <w:rsid w:val="006E3CA2"/>
    <w:rsid w:val="006E558D"/>
    <w:rsid w:val="006E5654"/>
    <w:rsid w:val="006E782E"/>
    <w:rsid w:val="006F0061"/>
    <w:rsid w:val="006F0168"/>
    <w:rsid w:val="006F06C4"/>
    <w:rsid w:val="006F092C"/>
    <w:rsid w:val="006F0DDA"/>
    <w:rsid w:val="006F0E66"/>
    <w:rsid w:val="006F185E"/>
    <w:rsid w:val="006F210B"/>
    <w:rsid w:val="006F3B7D"/>
    <w:rsid w:val="006F4B42"/>
    <w:rsid w:val="006F5121"/>
    <w:rsid w:val="006F5AB8"/>
    <w:rsid w:val="006F6716"/>
    <w:rsid w:val="006F6A60"/>
    <w:rsid w:val="006F718F"/>
    <w:rsid w:val="006F73F8"/>
    <w:rsid w:val="006F7C93"/>
    <w:rsid w:val="00701268"/>
    <w:rsid w:val="007023D1"/>
    <w:rsid w:val="007029E2"/>
    <w:rsid w:val="00705642"/>
    <w:rsid w:val="00707E9B"/>
    <w:rsid w:val="00707FAB"/>
    <w:rsid w:val="00710163"/>
    <w:rsid w:val="0071177A"/>
    <w:rsid w:val="0071347A"/>
    <w:rsid w:val="007142AE"/>
    <w:rsid w:val="007166F2"/>
    <w:rsid w:val="007175E7"/>
    <w:rsid w:val="00717BA8"/>
    <w:rsid w:val="00720F94"/>
    <w:rsid w:val="00721A33"/>
    <w:rsid w:val="0072289C"/>
    <w:rsid w:val="007235FB"/>
    <w:rsid w:val="00723CA8"/>
    <w:rsid w:val="00725B0A"/>
    <w:rsid w:val="007274C4"/>
    <w:rsid w:val="007304A7"/>
    <w:rsid w:val="00730FD0"/>
    <w:rsid w:val="00732245"/>
    <w:rsid w:val="00732FDE"/>
    <w:rsid w:val="00734140"/>
    <w:rsid w:val="00734297"/>
    <w:rsid w:val="0073450B"/>
    <w:rsid w:val="007363D6"/>
    <w:rsid w:val="007370D8"/>
    <w:rsid w:val="00740FCC"/>
    <w:rsid w:val="00741167"/>
    <w:rsid w:val="00741795"/>
    <w:rsid w:val="00742F5D"/>
    <w:rsid w:val="00745F6D"/>
    <w:rsid w:val="00747725"/>
    <w:rsid w:val="007519F5"/>
    <w:rsid w:val="0075254F"/>
    <w:rsid w:val="0075261F"/>
    <w:rsid w:val="0075359F"/>
    <w:rsid w:val="00756C7C"/>
    <w:rsid w:val="00761D7E"/>
    <w:rsid w:val="00762098"/>
    <w:rsid w:val="00762DCD"/>
    <w:rsid w:val="00764231"/>
    <w:rsid w:val="00765989"/>
    <w:rsid w:val="007661C9"/>
    <w:rsid w:val="00767185"/>
    <w:rsid w:val="00767CE2"/>
    <w:rsid w:val="00770A5E"/>
    <w:rsid w:val="00770FC2"/>
    <w:rsid w:val="00771B64"/>
    <w:rsid w:val="00772437"/>
    <w:rsid w:val="007726ED"/>
    <w:rsid w:val="00773498"/>
    <w:rsid w:val="007742E6"/>
    <w:rsid w:val="00774704"/>
    <w:rsid w:val="00776CF2"/>
    <w:rsid w:val="00776E7B"/>
    <w:rsid w:val="007772DE"/>
    <w:rsid w:val="00777EC9"/>
    <w:rsid w:val="007823AF"/>
    <w:rsid w:val="00785275"/>
    <w:rsid w:val="00787047"/>
    <w:rsid w:val="007919B8"/>
    <w:rsid w:val="00792AAA"/>
    <w:rsid w:val="00793534"/>
    <w:rsid w:val="0079449D"/>
    <w:rsid w:val="00795CAD"/>
    <w:rsid w:val="00796092"/>
    <w:rsid w:val="00796F82"/>
    <w:rsid w:val="00797062"/>
    <w:rsid w:val="0079710C"/>
    <w:rsid w:val="007A070C"/>
    <w:rsid w:val="007A3772"/>
    <w:rsid w:val="007A4C17"/>
    <w:rsid w:val="007A5B3C"/>
    <w:rsid w:val="007A69B1"/>
    <w:rsid w:val="007A71AA"/>
    <w:rsid w:val="007A7AFC"/>
    <w:rsid w:val="007B0CD4"/>
    <w:rsid w:val="007B265A"/>
    <w:rsid w:val="007B2A41"/>
    <w:rsid w:val="007B3594"/>
    <w:rsid w:val="007B36E9"/>
    <w:rsid w:val="007B39A1"/>
    <w:rsid w:val="007B4CF1"/>
    <w:rsid w:val="007B5E21"/>
    <w:rsid w:val="007B6346"/>
    <w:rsid w:val="007C1C48"/>
    <w:rsid w:val="007C1CF0"/>
    <w:rsid w:val="007C1F33"/>
    <w:rsid w:val="007C28B2"/>
    <w:rsid w:val="007C2AAD"/>
    <w:rsid w:val="007C43BE"/>
    <w:rsid w:val="007C4E4C"/>
    <w:rsid w:val="007C6016"/>
    <w:rsid w:val="007C70E9"/>
    <w:rsid w:val="007C7D75"/>
    <w:rsid w:val="007D15B9"/>
    <w:rsid w:val="007D1E52"/>
    <w:rsid w:val="007D231B"/>
    <w:rsid w:val="007D2763"/>
    <w:rsid w:val="007D5DDF"/>
    <w:rsid w:val="007D5E6F"/>
    <w:rsid w:val="007D72E9"/>
    <w:rsid w:val="007D7DA8"/>
    <w:rsid w:val="007E0F76"/>
    <w:rsid w:val="007E178A"/>
    <w:rsid w:val="007E1F1C"/>
    <w:rsid w:val="007E3145"/>
    <w:rsid w:val="007E3355"/>
    <w:rsid w:val="007E34B8"/>
    <w:rsid w:val="007E44B1"/>
    <w:rsid w:val="007E4CF8"/>
    <w:rsid w:val="007E527C"/>
    <w:rsid w:val="007E7569"/>
    <w:rsid w:val="007E7B9E"/>
    <w:rsid w:val="007F0511"/>
    <w:rsid w:val="007F1C1E"/>
    <w:rsid w:val="007F1C34"/>
    <w:rsid w:val="007F2711"/>
    <w:rsid w:val="007F2F25"/>
    <w:rsid w:val="007F30DE"/>
    <w:rsid w:val="008003A4"/>
    <w:rsid w:val="00801A7F"/>
    <w:rsid w:val="00802038"/>
    <w:rsid w:val="008022E9"/>
    <w:rsid w:val="0080303D"/>
    <w:rsid w:val="00803FC5"/>
    <w:rsid w:val="00805086"/>
    <w:rsid w:val="008102EE"/>
    <w:rsid w:val="00813EA6"/>
    <w:rsid w:val="0081449D"/>
    <w:rsid w:val="00814A8F"/>
    <w:rsid w:val="00814C01"/>
    <w:rsid w:val="0081708D"/>
    <w:rsid w:val="00820211"/>
    <w:rsid w:val="0082074D"/>
    <w:rsid w:val="00823351"/>
    <w:rsid w:val="00823E14"/>
    <w:rsid w:val="00825BB9"/>
    <w:rsid w:val="00825FC0"/>
    <w:rsid w:val="00827CF8"/>
    <w:rsid w:val="00830038"/>
    <w:rsid w:val="00830718"/>
    <w:rsid w:val="00832F5A"/>
    <w:rsid w:val="00834DB3"/>
    <w:rsid w:val="00835244"/>
    <w:rsid w:val="00835E42"/>
    <w:rsid w:val="00840186"/>
    <w:rsid w:val="008401E2"/>
    <w:rsid w:val="00840DD2"/>
    <w:rsid w:val="008419BA"/>
    <w:rsid w:val="00841E29"/>
    <w:rsid w:val="00843841"/>
    <w:rsid w:val="00845B09"/>
    <w:rsid w:val="00854328"/>
    <w:rsid w:val="00854E8B"/>
    <w:rsid w:val="0085506E"/>
    <w:rsid w:val="008555D7"/>
    <w:rsid w:val="0085607B"/>
    <w:rsid w:val="00856D97"/>
    <w:rsid w:val="00856F5B"/>
    <w:rsid w:val="0085796D"/>
    <w:rsid w:val="00860ED8"/>
    <w:rsid w:val="00862446"/>
    <w:rsid w:val="00862D38"/>
    <w:rsid w:val="00862F1A"/>
    <w:rsid w:val="00863C89"/>
    <w:rsid w:val="00864409"/>
    <w:rsid w:val="00864811"/>
    <w:rsid w:val="00864A0A"/>
    <w:rsid w:val="00865CCE"/>
    <w:rsid w:val="00865E8E"/>
    <w:rsid w:val="0086653A"/>
    <w:rsid w:val="00866A7C"/>
    <w:rsid w:val="00866C9B"/>
    <w:rsid w:val="0086790A"/>
    <w:rsid w:val="0087031D"/>
    <w:rsid w:val="008704CE"/>
    <w:rsid w:val="00872281"/>
    <w:rsid w:val="008731AD"/>
    <w:rsid w:val="00873C2C"/>
    <w:rsid w:val="00873F59"/>
    <w:rsid w:val="008756C7"/>
    <w:rsid w:val="008809E6"/>
    <w:rsid w:val="0088148A"/>
    <w:rsid w:val="00882082"/>
    <w:rsid w:val="00882133"/>
    <w:rsid w:val="0088305C"/>
    <w:rsid w:val="00885FFB"/>
    <w:rsid w:val="00887946"/>
    <w:rsid w:val="00887E8F"/>
    <w:rsid w:val="0089156B"/>
    <w:rsid w:val="00891592"/>
    <w:rsid w:val="008917A0"/>
    <w:rsid w:val="00891ECC"/>
    <w:rsid w:val="00892483"/>
    <w:rsid w:val="00892C99"/>
    <w:rsid w:val="008939D1"/>
    <w:rsid w:val="008940EA"/>
    <w:rsid w:val="00894612"/>
    <w:rsid w:val="00895B84"/>
    <w:rsid w:val="008972C0"/>
    <w:rsid w:val="008A0D6F"/>
    <w:rsid w:val="008A1AC5"/>
    <w:rsid w:val="008A30F8"/>
    <w:rsid w:val="008A6622"/>
    <w:rsid w:val="008A6654"/>
    <w:rsid w:val="008A71D4"/>
    <w:rsid w:val="008B0567"/>
    <w:rsid w:val="008B0C22"/>
    <w:rsid w:val="008B5627"/>
    <w:rsid w:val="008B5DC6"/>
    <w:rsid w:val="008B60FE"/>
    <w:rsid w:val="008B74B0"/>
    <w:rsid w:val="008C0A93"/>
    <w:rsid w:val="008C1A99"/>
    <w:rsid w:val="008C272E"/>
    <w:rsid w:val="008C3BB0"/>
    <w:rsid w:val="008C3DC1"/>
    <w:rsid w:val="008D1674"/>
    <w:rsid w:val="008D1FD0"/>
    <w:rsid w:val="008D265D"/>
    <w:rsid w:val="008D39D4"/>
    <w:rsid w:val="008D3B89"/>
    <w:rsid w:val="008D55E8"/>
    <w:rsid w:val="008D5F71"/>
    <w:rsid w:val="008D7580"/>
    <w:rsid w:val="008D78E1"/>
    <w:rsid w:val="008E0FD2"/>
    <w:rsid w:val="008E106A"/>
    <w:rsid w:val="008E13C6"/>
    <w:rsid w:val="008E146A"/>
    <w:rsid w:val="008E227D"/>
    <w:rsid w:val="008E264B"/>
    <w:rsid w:val="008E4C0D"/>
    <w:rsid w:val="008E51CD"/>
    <w:rsid w:val="008E577D"/>
    <w:rsid w:val="008E6848"/>
    <w:rsid w:val="008E7F22"/>
    <w:rsid w:val="008F1553"/>
    <w:rsid w:val="008F1A6C"/>
    <w:rsid w:val="008F298B"/>
    <w:rsid w:val="008F2A15"/>
    <w:rsid w:val="008F2B65"/>
    <w:rsid w:val="008F375A"/>
    <w:rsid w:val="008F3907"/>
    <w:rsid w:val="008F4086"/>
    <w:rsid w:val="008F4718"/>
    <w:rsid w:val="008F5269"/>
    <w:rsid w:val="008F5737"/>
    <w:rsid w:val="008F7303"/>
    <w:rsid w:val="0090250A"/>
    <w:rsid w:val="009059CC"/>
    <w:rsid w:val="00906BFD"/>
    <w:rsid w:val="009079F9"/>
    <w:rsid w:val="00910C90"/>
    <w:rsid w:val="00913146"/>
    <w:rsid w:val="00913C0D"/>
    <w:rsid w:val="009145F6"/>
    <w:rsid w:val="009146A9"/>
    <w:rsid w:val="00914ADB"/>
    <w:rsid w:val="009177D9"/>
    <w:rsid w:val="0091789A"/>
    <w:rsid w:val="0091795A"/>
    <w:rsid w:val="00917E1D"/>
    <w:rsid w:val="00921EFB"/>
    <w:rsid w:val="009223DB"/>
    <w:rsid w:val="00922F17"/>
    <w:rsid w:val="00923684"/>
    <w:rsid w:val="00924609"/>
    <w:rsid w:val="00926C55"/>
    <w:rsid w:val="00927093"/>
    <w:rsid w:val="009270CF"/>
    <w:rsid w:val="00927DBA"/>
    <w:rsid w:val="009311D6"/>
    <w:rsid w:val="0093133F"/>
    <w:rsid w:val="009314AF"/>
    <w:rsid w:val="00932700"/>
    <w:rsid w:val="00933EDD"/>
    <w:rsid w:val="009344F5"/>
    <w:rsid w:val="009348CC"/>
    <w:rsid w:val="00936527"/>
    <w:rsid w:val="00936EE7"/>
    <w:rsid w:val="00937AD7"/>
    <w:rsid w:val="00937F08"/>
    <w:rsid w:val="00943C89"/>
    <w:rsid w:val="009450FB"/>
    <w:rsid w:val="0094610D"/>
    <w:rsid w:val="009476AE"/>
    <w:rsid w:val="00950669"/>
    <w:rsid w:val="00951BC5"/>
    <w:rsid w:val="00951EF5"/>
    <w:rsid w:val="009524FD"/>
    <w:rsid w:val="0095303D"/>
    <w:rsid w:val="00953648"/>
    <w:rsid w:val="00957702"/>
    <w:rsid w:val="00960E2C"/>
    <w:rsid w:val="009641C4"/>
    <w:rsid w:val="0096469C"/>
    <w:rsid w:val="00964C35"/>
    <w:rsid w:val="009653CE"/>
    <w:rsid w:val="009670D4"/>
    <w:rsid w:val="00970260"/>
    <w:rsid w:val="00971525"/>
    <w:rsid w:val="009726FE"/>
    <w:rsid w:val="00972806"/>
    <w:rsid w:val="00972F79"/>
    <w:rsid w:val="00973144"/>
    <w:rsid w:val="00973D9E"/>
    <w:rsid w:val="00974F5F"/>
    <w:rsid w:val="00975663"/>
    <w:rsid w:val="00975A2B"/>
    <w:rsid w:val="00980CD1"/>
    <w:rsid w:val="009817BE"/>
    <w:rsid w:val="00982C9A"/>
    <w:rsid w:val="00987D35"/>
    <w:rsid w:val="0099108B"/>
    <w:rsid w:val="0099157C"/>
    <w:rsid w:val="00991F8C"/>
    <w:rsid w:val="00994758"/>
    <w:rsid w:val="00997066"/>
    <w:rsid w:val="009A0944"/>
    <w:rsid w:val="009A101D"/>
    <w:rsid w:val="009A1B79"/>
    <w:rsid w:val="009A2226"/>
    <w:rsid w:val="009A30BE"/>
    <w:rsid w:val="009A4709"/>
    <w:rsid w:val="009A664E"/>
    <w:rsid w:val="009A74B4"/>
    <w:rsid w:val="009A77AE"/>
    <w:rsid w:val="009B0C70"/>
    <w:rsid w:val="009B0D9A"/>
    <w:rsid w:val="009B1124"/>
    <w:rsid w:val="009B1A41"/>
    <w:rsid w:val="009B1D8D"/>
    <w:rsid w:val="009B2554"/>
    <w:rsid w:val="009B28AF"/>
    <w:rsid w:val="009B2D69"/>
    <w:rsid w:val="009B34CA"/>
    <w:rsid w:val="009B44E2"/>
    <w:rsid w:val="009B66DC"/>
    <w:rsid w:val="009B6AC8"/>
    <w:rsid w:val="009B6BA8"/>
    <w:rsid w:val="009B7DFC"/>
    <w:rsid w:val="009C1084"/>
    <w:rsid w:val="009C2B62"/>
    <w:rsid w:val="009C3E93"/>
    <w:rsid w:val="009C48FD"/>
    <w:rsid w:val="009C4B1E"/>
    <w:rsid w:val="009C634F"/>
    <w:rsid w:val="009D0A83"/>
    <w:rsid w:val="009D1954"/>
    <w:rsid w:val="009D29E7"/>
    <w:rsid w:val="009D4244"/>
    <w:rsid w:val="009D4AA4"/>
    <w:rsid w:val="009D555E"/>
    <w:rsid w:val="009D7935"/>
    <w:rsid w:val="009E0324"/>
    <w:rsid w:val="009E1ACA"/>
    <w:rsid w:val="009E2242"/>
    <w:rsid w:val="009E4EB7"/>
    <w:rsid w:val="009E78F9"/>
    <w:rsid w:val="009E7B3C"/>
    <w:rsid w:val="009F2CE8"/>
    <w:rsid w:val="009F3F49"/>
    <w:rsid w:val="009F56BF"/>
    <w:rsid w:val="009F6AC8"/>
    <w:rsid w:val="00A00883"/>
    <w:rsid w:val="00A00ABF"/>
    <w:rsid w:val="00A039C9"/>
    <w:rsid w:val="00A0503F"/>
    <w:rsid w:val="00A05718"/>
    <w:rsid w:val="00A07698"/>
    <w:rsid w:val="00A101F6"/>
    <w:rsid w:val="00A1061C"/>
    <w:rsid w:val="00A10BF3"/>
    <w:rsid w:val="00A112C3"/>
    <w:rsid w:val="00A13355"/>
    <w:rsid w:val="00A13D89"/>
    <w:rsid w:val="00A1536E"/>
    <w:rsid w:val="00A15532"/>
    <w:rsid w:val="00A162FB"/>
    <w:rsid w:val="00A17653"/>
    <w:rsid w:val="00A17E41"/>
    <w:rsid w:val="00A22945"/>
    <w:rsid w:val="00A2316C"/>
    <w:rsid w:val="00A232BC"/>
    <w:rsid w:val="00A239A2"/>
    <w:rsid w:val="00A23F9A"/>
    <w:rsid w:val="00A25A5B"/>
    <w:rsid w:val="00A26D20"/>
    <w:rsid w:val="00A30142"/>
    <w:rsid w:val="00A306A7"/>
    <w:rsid w:val="00A316B4"/>
    <w:rsid w:val="00A31A9F"/>
    <w:rsid w:val="00A3218B"/>
    <w:rsid w:val="00A3273B"/>
    <w:rsid w:val="00A32881"/>
    <w:rsid w:val="00A34055"/>
    <w:rsid w:val="00A3406B"/>
    <w:rsid w:val="00A378B7"/>
    <w:rsid w:val="00A37DE2"/>
    <w:rsid w:val="00A37EF6"/>
    <w:rsid w:val="00A40BC0"/>
    <w:rsid w:val="00A4107C"/>
    <w:rsid w:val="00A416B2"/>
    <w:rsid w:val="00A42954"/>
    <w:rsid w:val="00A449DD"/>
    <w:rsid w:val="00A44A18"/>
    <w:rsid w:val="00A44D90"/>
    <w:rsid w:val="00A46181"/>
    <w:rsid w:val="00A479BB"/>
    <w:rsid w:val="00A51C1B"/>
    <w:rsid w:val="00A523D0"/>
    <w:rsid w:val="00A524FF"/>
    <w:rsid w:val="00A54994"/>
    <w:rsid w:val="00A5587B"/>
    <w:rsid w:val="00A55AA9"/>
    <w:rsid w:val="00A569EE"/>
    <w:rsid w:val="00A57357"/>
    <w:rsid w:val="00A617E6"/>
    <w:rsid w:val="00A61A12"/>
    <w:rsid w:val="00A61A34"/>
    <w:rsid w:val="00A62BE1"/>
    <w:rsid w:val="00A63DB0"/>
    <w:rsid w:val="00A66867"/>
    <w:rsid w:val="00A71A20"/>
    <w:rsid w:val="00A72689"/>
    <w:rsid w:val="00A7466E"/>
    <w:rsid w:val="00A75CE9"/>
    <w:rsid w:val="00A76A00"/>
    <w:rsid w:val="00A76A5A"/>
    <w:rsid w:val="00A77328"/>
    <w:rsid w:val="00A77941"/>
    <w:rsid w:val="00A82AB8"/>
    <w:rsid w:val="00A83544"/>
    <w:rsid w:val="00A83E55"/>
    <w:rsid w:val="00A844C4"/>
    <w:rsid w:val="00A90339"/>
    <w:rsid w:val="00A917AF"/>
    <w:rsid w:val="00A92382"/>
    <w:rsid w:val="00A947E1"/>
    <w:rsid w:val="00A95986"/>
    <w:rsid w:val="00A96417"/>
    <w:rsid w:val="00A965FC"/>
    <w:rsid w:val="00A96816"/>
    <w:rsid w:val="00AA0238"/>
    <w:rsid w:val="00AA0EE2"/>
    <w:rsid w:val="00AA2136"/>
    <w:rsid w:val="00AA242F"/>
    <w:rsid w:val="00AA2AA9"/>
    <w:rsid w:val="00AA392B"/>
    <w:rsid w:val="00AA45FB"/>
    <w:rsid w:val="00AA5F00"/>
    <w:rsid w:val="00AA7576"/>
    <w:rsid w:val="00AB1858"/>
    <w:rsid w:val="00AB1F2D"/>
    <w:rsid w:val="00AB4045"/>
    <w:rsid w:val="00AB4D75"/>
    <w:rsid w:val="00AC138C"/>
    <w:rsid w:val="00AC16F5"/>
    <w:rsid w:val="00AC229C"/>
    <w:rsid w:val="00AC2D19"/>
    <w:rsid w:val="00AC32C7"/>
    <w:rsid w:val="00AC3B70"/>
    <w:rsid w:val="00AC4E12"/>
    <w:rsid w:val="00AC510C"/>
    <w:rsid w:val="00AC678F"/>
    <w:rsid w:val="00AD0869"/>
    <w:rsid w:val="00AD0F41"/>
    <w:rsid w:val="00AD1EF1"/>
    <w:rsid w:val="00AD3D42"/>
    <w:rsid w:val="00AD4640"/>
    <w:rsid w:val="00AD4DC3"/>
    <w:rsid w:val="00AD59B5"/>
    <w:rsid w:val="00AD694E"/>
    <w:rsid w:val="00AD70F3"/>
    <w:rsid w:val="00AD776F"/>
    <w:rsid w:val="00AE0D1C"/>
    <w:rsid w:val="00AE239C"/>
    <w:rsid w:val="00AE290E"/>
    <w:rsid w:val="00AE2B9B"/>
    <w:rsid w:val="00AE3185"/>
    <w:rsid w:val="00AE38D7"/>
    <w:rsid w:val="00AE3E26"/>
    <w:rsid w:val="00AE3EDB"/>
    <w:rsid w:val="00AE5008"/>
    <w:rsid w:val="00AE798D"/>
    <w:rsid w:val="00AF02BC"/>
    <w:rsid w:val="00AF0C3A"/>
    <w:rsid w:val="00AF4F51"/>
    <w:rsid w:val="00AF5B40"/>
    <w:rsid w:val="00AF7556"/>
    <w:rsid w:val="00B02E99"/>
    <w:rsid w:val="00B03492"/>
    <w:rsid w:val="00B04E59"/>
    <w:rsid w:val="00B05BB8"/>
    <w:rsid w:val="00B0653B"/>
    <w:rsid w:val="00B07CB5"/>
    <w:rsid w:val="00B1025D"/>
    <w:rsid w:val="00B107D9"/>
    <w:rsid w:val="00B13760"/>
    <w:rsid w:val="00B14060"/>
    <w:rsid w:val="00B15070"/>
    <w:rsid w:val="00B167F0"/>
    <w:rsid w:val="00B178EE"/>
    <w:rsid w:val="00B2191B"/>
    <w:rsid w:val="00B21E68"/>
    <w:rsid w:val="00B22840"/>
    <w:rsid w:val="00B23044"/>
    <w:rsid w:val="00B23860"/>
    <w:rsid w:val="00B23B6B"/>
    <w:rsid w:val="00B242BD"/>
    <w:rsid w:val="00B24363"/>
    <w:rsid w:val="00B24CCB"/>
    <w:rsid w:val="00B26220"/>
    <w:rsid w:val="00B27504"/>
    <w:rsid w:val="00B27C40"/>
    <w:rsid w:val="00B30E1C"/>
    <w:rsid w:val="00B3194D"/>
    <w:rsid w:val="00B34C8E"/>
    <w:rsid w:val="00B34CF6"/>
    <w:rsid w:val="00B359C8"/>
    <w:rsid w:val="00B36359"/>
    <w:rsid w:val="00B37817"/>
    <w:rsid w:val="00B4045B"/>
    <w:rsid w:val="00B405F4"/>
    <w:rsid w:val="00B4096D"/>
    <w:rsid w:val="00B40971"/>
    <w:rsid w:val="00B41249"/>
    <w:rsid w:val="00B414ED"/>
    <w:rsid w:val="00B42158"/>
    <w:rsid w:val="00B427B0"/>
    <w:rsid w:val="00B43294"/>
    <w:rsid w:val="00B4353B"/>
    <w:rsid w:val="00B43C23"/>
    <w:rsid w:val="00B43DA2"/>
    <w:rsid w:val="00B502A7"/>
    <w:rsid w:val="00B53E1D"/>
    <w:rsid w:val="00B559EE"/>
    <w:rsid w:val="00B56810"/>
    <w:rsid w:val="00B56ED7"/>
    <w:rsid w:val="00B57537"/>
    <w:rsid w:val="00B61768"/>
    <w:rsid w:val="00B61C67"/>
    <w:rsid w:val="00B63A8D"/>
    <w:rsid w:val="00B64636"/>
    <w:rsid w:val="00B65ED4"/>
    <w:rsid w:val="00B676C4"/>
    <w:rsid w:val="00B6788A"/>
    <w:rsid w:val="00B719BE"/>
    <w:rsid w:val="00B73291"/>
    <w:rsid w:val="00B73D58"/>
    <w:rsid w:val="00B74F24"/>
    <w:rsid w:val="00B75B3F"/>
    <w:rsid w:val="00B76DD9"/>
    <w:rsid w:val="00B77FF8"/>
    <w:rsid w:val="00B81A6E"/>
    <w:rsid w:val="00B831BE"/>
    <w:rsid w:val="00B85CC9"/>
    <w:rsid w:val="00B86408"/>
    <w:rsid w:val="00B86C10"/>
    <w:rsid w:val="00B8713C"/>
    <w:rsid w:val="00B90C30"/>
    <w:rsid w:val="00B9382B"/>
    <w:rsid w:val="00B93FD2"/>
    <w:rsid w:val="00B95510"/>
    <w:rsid w:val="00B96867"/>
    <w:rsid w:val="00B96980"/>
    <w:rsid w:val="00BA0401"/>
    <w:rsid w:val="00BA330A"/>
    <w:rsid w:val="00BA3FF1"/>
    <w:rsid w:val="00BA456A"/>
    <w:rsid w:val="00BA4D73"/>
    <w:rsid w:val="00BA63DE"/>
    <w:rsid w:val="00BB0BE3"/>
    <w:rsid w:val="00BB1246"/>
    <w:rsid w:val="00BB23D1"/>
    <w:rsid w:val="00BB46D1"/>
    <w:rsid w:val="00BB4F67"/>
    <w:rsid w:val="00BB51CC"/>
    <w:rsid w:val="00BB618A"/>
    <w:rsid w:val="00BC04CB"/>
    <w:rsid w:val="00BC0A02"/>
    <w:rsid w:val="00BC0D02"/>
    <w:rsid w:val="00BC1074"/>
    <w:rsid w:val="00BC168B"/>
    <w:rsid w:val="00BC16A0"/>
    <w:rsid w:val="00BC2693"/>
    <w:rsid w:val="00BC387D"/>
    <w:rsid w:val="00BC5C3C"/>
    <w:rsid w:val="00BC643E"/>
    <w:rsid w:val="00BC6978"/>
    <w:rsid w:val="00BC7360"/>
    <w:rsid w:val="00BD4450"/>
    <w:rsid w:val="00BD45F1"/>
    <w:rsid w:val="00BD4CD1"/>
    <w:rsid w:val="00BD576D"/>
    <w:rsid w:val="00BD65C3"/>
    <w:rsid w:val="00BD6E9E"/>
    <w:rsid w:val="00BD7295"/>
    <w:rsid w:val="00BD77CD"/>
    <w:rsid w:val="00BE0F59"/>
    <w:rsid w:val="00BE10F5"/>
    <w:rsid w:val="00BE179B"/>
    <w:rsid w:val="00BE1F2B"/>
    <w:rsid w:val="00BE204C"/>
    <w:rsid w:val="00BE298F"/>
    <w:rsid w:val="00BE360A"/>
    <w:rsid w:val="00BF1B62"/>
    <w:rsid w:val="00BF2814"/>
    <w:rsid w:val="00BF3E4C"/>
    <w:rsid w:val="00BF43D3"/>
    <w:rsid w:val="00BF67DB"/>
    <w:rsid w:val="00BF6FF4"/>
    <w:rsid w:val="00C009AA"/>
    <w:rsid w:val="00C0208F"/>
    <w:rsid w:val="00C045DC"/>
    <w:rsid w:val="00C11E5D"/>
    <w:rsid w:val="00C147D7"/>
    <w:rsid w:val="00C148E7"/>
    <w:rsid w:val="00C1558B"/>
    <w:rsid w:val="00C1570A"/>
    <w:rsid w:val="00C15C99"/>
    <w:rsid w:val="00C17630"/>
    <w:rsid w:val="00C17DD4"/>
    <w:rsid w:val="00C2139E"/>
    <w:rsid w:val="00C216BC"/>
    <w:rsid w:val="00C2201B"/>
    <w:rsid w:val="00C228C4"/>
    <w:rsid w:val="00C23087"/>
    <w:rsid w:val="00C25726"/>
    <w:rsid w:val="00C25D03"/>
    <w:rsid w:val="00C267F6"/>
    <w:rsid w:val="00C26AE1"/>
    <w:rsid w:val="00C26C5F"/>
    <w:rsid w:val="00C2727F"/>
    <w:rsid w:val="00C27471"/>
    <w:rsid w:val="00C30D44"/>
    <w:rsid w:val="00C3176A"/>
    <w:rsid w:val="00C324C4"/>
    <w:rsid w:val="00C3322E"/>
    <w:rsid w:val="00C34DF9"/>
    <w:rsid w:val="00C35215"/>
    <w:rsid w:val="00C377FC"/>
    <w:rsid w:val="00C41138"/>
    <w:rsid w:val="00C41242"/>
    <w:rsid w:val="00C41D98"/>
    <w:rsid w:val="00C4218A"/>
    <w:rsid w:val="00C44432"/>
    <w:rsid w:val="00C446F6"/>
    <w:rsid w:val="00C45F5C"/>
    <w:rsid w:val="00C47A5A"/>
    <w:rsid w:val="00C50ABC"/>
    <w:rsid w:val="00C5174D"/>
    <w:rsid w:val="00C52BC8"/>
    <w:rsid w:val="00C53F8E"/>
    <w:rsid w:val="00C55CC5"/>
    <w:rsid w:val="00C55E1D"/>
    <w:rsid w:val="00C55EDD"/>
    <w:rsid w:val="00C56922"/>
    <w:rsid w:val="00C56C01"/>
    <w:rsid w:val="00C578E3"/>
    <w:rsid w:val="00C57F23"/>
    <w:rsid w:val="00C60B20"/>
    <w:rsid w:val="00C60B5C"/>
    <w:rsid w:val="00C61EA0"/>
    <w:rsid w:val="00C6277A"/>
    <w:rsid w:val="00C63C1D"/>
    <w:rsid w:val="00C65203"/>
    <w:rsid w:val="00C65270"/>
    <w:rsid w:val="00C654C0"/>
    <w:rsid w:val="00C66D6F"/>
    <w:rsid w:val="00C67576"/>
    <w:rsid w:val="00C67B3C"/>
    <w:rsid w:val="00C70C36"/>
    <w:rsid w:val="00C70DF6"/>
    <w:rsid w:val="00C71972"/>
    <w:rsid w:val="00C73767"/>
    <w:rsid w:val="00C74722"/>
    <w:rsid w:val="00C74E96"/>
    <w:rsid w:val="00C74EE9"/>
    <w:rsid w:val="00C76458"/>
    <w:rsid w:val="00C77CB1"/>
    <w:rsid w:val="00C81363"/>
    <w:rsid w:val="00C81CF1"/>
    <w:rsid w:val="00C8225A"/>
    <w:rsid w:val="00C8387C"/>
    <w:rsid w:val="00C83B66"/>
    <w:rsid w:val="00C84D21"/>
    <w:rsid w:val="00C855C0"/>
    <w:rsid w:val="00C875F5"/>
    <w:rsid w:val="00C877B2"/>
    <w:rsid w:val="00C87C9A"/>
    <w:rsid w:val="00C92A8E"/>
    <w:rsid w:val="00C9402F"/>
    <w:rsid w:val="00C9419B"/>
    <w:rsid w:val="00C96900"/>
    <w:rsid w:val="00C979B5"/>
    <w:rsid w:val="00CA1167"/>
    <w:rsid w:val="00CA16B1"/>
    <w:rsid w:val="00CA17C6"/>
    <w:rsid w:val="00CA1938"/>
    <w:rsid w:val="00CA3F89"/>
    <w:rsid w:val="00CA6DB6"/>
    <w:rsid w:val="00CA75BB"/>
    <w:rsid w:val="00CA7702"/>
    <w:rsid w:val="00CB0FC2"/>
    <w:rsid w:val="00CB105E"/>
    <w:rsid w:val="00CB226E"/>
    <w:rsid w:val="00CB28E4"/>
    <w:rsid w:val="00CB2E6D"/>
    <w:rsid w:val="00CB697A"/>
    <w:rsid w:val="00CC2591"/>
    <w:rsid w:val="00CC3452"/>
    <w:rsid w:val="00CC44FD"/>
    <w:rsid w:val="00CC6486"/>
    <w:rsid w:val="00CC7C01"/>
    <w:rsid w:val="00CD004F"/>
    <w:rsid w:val="00CD2212"/>
    <w:rsid w:val="00CD25D6"/>
    <w:rsid w:val="00CD29DE"/>
    <w:rsid w:val="00CD2AF8"/>
    <w:rsid w:val="00CD31F5"/>
    <w:rsid w:val="00CD39F7"/>
    <w:rsid w:val="00CD3DAD"/>
    <w:rsid w:val="00CD4D26"/>
    <w:rsid w:val="00CD5A6D"/>
    <w:rsid w:val="00CD615F"/>
    <w:rsid w:val="00CE0D4E"/>
    <w:rsid w:val="00CE0F26"/>
    <w:rsid w:val="00CE0FEB"/>
    <w:rsid w:val="00CE2030"/>
    <w:rsid w:val="00CE3F00"/>
    <w:rsid w:val="00CE44E2"/>
    <w:rsid w:val="00CE4FE3"/>
    <w:rsid w:val="00CE57CA"/>
    <w:rsid w:val="00CE75D7"/>
    <w:rsid w:val="00CF19D8"/>
    <w:rsid w:val="00CF2714"/>
    <w:rsid w:val="00CF298F"/>
    <w:rsid w:val="00CF4597"/>
    <w:rsid w:val="00CF5EB5"/>
    <w:rsid w:val="00CF6204"/>
    <w:rsid w:val="00CF71BA"/>
    <w:rsid w:val="00D0224A"/>
    <w:rsid w:val="00D03757"/>
    <w:rsid w:val="00D0478F"/>
    <w:rsid w:val="00D0689B"/>
    <w:rsid w:val="00D0713E"/>
    <w:rsid w:val="00D11CE0"/>
    <w:rsid w:val="00D1535B"/>
    <w:rsid w:val="00D2004B"/>
    <w:rsid w:val="00D216F6"/>
    <w:rsid w:val="00D22121"/>
    <w:rsid w:val="00D228F5"/>
    <w:rsid w:val="00D23397"/>
    <w:rsid w:val="00D279A2"/>
    <w:rsid w:val="00D3106D"/>
    <w:rsid w:val="00D31E68"/>
    <w:rsid w:val="00D320F5"/>
    <w:rsid w:val="00D3311D"/>
    <w:rsid w:val="00D34392"/>
    <w:rsid w:val="00D346AA"/>
    <w:rsid w:val="00D34A2C"/>
    <w:rsid w:val="00D34A3F"/>
    <w:rsid w:val="00D3529A"/>
    <w:rsid w:val="00D36075"/>
    <w:rsid w:val="00D373AE"/>
    <w:rsid w:val="00D37D0D"/>
    <w:rsid w:val="00D414ED"/>
    <w:rsid w:val="00D4288A"/>
    <w:rsid w:val="00D45C63"/>
    <w:rsid w:val="00D45D7D"/>
    <w:rsid w:val="00D4600C"/>
    <w:rsid w:val="00D4641E"/>
    <w:rsid w:val="00D50E65"/>
    <w:rsid w:val="00D513F6"/>
    <w:rsid w:val="00D5382B"/>
    <w:rsid w:val="00D53B74"/>
    <w:rsid w:val="00D54C9A"/>
    <w:rsid w:val="00D5681E"/>
    <w:rsid w:val="00D6015E"/>
    <w:rsid w:val="00D61415"/>
    <w:rsid w:val="00D6247B"/>
    <w:rsid w:val="00D628D1"/>
    <w:rsid w:val="00D62A1B"/>
    <w:rsid w:val="00D652F9"/>
    <w:rsid w:val="00D656C2"/>
    <w:rsid w:val="00D6591B"/>
    <w:rsid w:val="00D67307"/>
    <w:rsid w:val="00D67F91"/>
    <w:rsid w:val="00D707D3"/>
    <w:rsid w:val="00D70E52"/>
    <w:rsid w:val="00D72EFB"/>
    <w:rsid w:val="00D73A6C"/>
    <w:rsid w:val="00D7791D"/>
    <w:rsid w:val="00D77DD7"/>
    <w:rsid w:val="00D802B5"/>
    <w:rsid w:val="00D8064B"/>
    <w:rsid w:val="00D80932"/>
    <w:rsid w:val="00D80B42"/>
    <w:rsid w:val="00D81A57"/>
    <w:rsid w:val="00D848C3"/>
    <w:rsid w:val="00D84A75"/>
    <w:rsid w:val="00D8657D"/>
    <w:rsid w:val="00D871EE"/>
    <w:rsid w:val="00D875A4"/>
    <w:rsid w:val="00D87C27"/>
    <w:rsid w:val="00D9388B"/>
    <w:rsid w:val="00D9423A"/>
    <w:rsid w:val="00D96780"/>
    <w:rsid w:val="00DA0091"/>
    <w:rsid w:val="00DA0146"/>
    <w:rsid w:val="00DA05C7"/>
    <w:rsid w:val="00DA08B9"/>
    <w:rsid w:val="00DA13B5"/>
    <w:rsid w:val="00DA2DDC"/>
    <w:rsid w:val="00DA3FA8"/>
    <w:rsid w:val="00DA4A96"/>
    <w:rsid w:val="00DA6035"/>
    <w:rsid w:val="00DA7A03"/>
    <w:rsid w:val="00DB01BA"/>
    <w:rsid w:val="00DB24AE"/>
    <w:rsid w:val="00DB269B"/>
    <w:rsid w:val="00DB3472"/>
    <w:rsid w:val="00DB45E2"/>
    <w:rsid w:val="00DB4AD6"/>
    <w:rsid w:val="00DB4D2B"/>
    <w:rsid w:val="00DB5465"/>
    <w:rsid w:val="00DB5D6A"/>
    <w:rsid w:val="00DB60DA"/>
    <w:rsid w:val="00DB7655"/>
    <w:rsid w:val="00DB7E16"/>
    <w:rsid w:val="00DC129D"/>
    <w:rsid w:val="00DC3DF4"/>
    <w:rsid w:val="00DC5C8C"/>
    <w:rsid w:val="00DC70E1"/>
    <w:rsid w:val="00DC787E"/>
    <w:rsid w:val="00DD001F"/>
    <w:rsid w:val="00DD0566"/>
    <w:rsid w:val="00DD0D59"/>
    <w:rsid w:val="00DD110F"/>
    <w:rsid w:val="00DD43FF"/>
    <w:rsid w:val="00DD4957"/>
    <w:rsid w:val="00DE0803"/>
    <w:rsid w:val="00DE16ED"/>
    <w:rsid w:val="00DE35A7"/>
    <w:rsid w:val="00DE74E5"/>
    <w:rsid w:val="00DF7425"/>
    <w:rsid w:val="00DF7C48"/>
    <w:rsid w:val="00E02182"/>
    <w:rsid w:val="00E02F6A"/>
    <w:rsid w:val="00E04C11"/>
    <w:rsid w:val="00E05427"/>
    <w:rsid w:val="00E070FD"/>
    <w:rsid w:val="00E07647"/>
    <w:rsid w:val="00E10844"/>
    <w:rsid w:val="00E124DE"/>
    <w:rsid w:val="00E129B2"/>
    <w:rsid w:val="00E135EF"/>
    <w:rsid w:val="00E14BE5"/>
    <w:rsid w:val="00E16745"/>
    <w:rsid w:val="00E179B3"/>
    <w:rsid w:val="00E2018C"/>
    <w:rsid w:val="00E22342"/>
    <w:rsid w:val="00E23D56"/>
    <w:rsid w:val="00E24258"/>
    <w:rsid w:val="00E245B1"/>
    <w:rsid w:val="00E25562"/>
    <w:rsid w:val="00E26D39"/>
    <w:rsid w:val="00E306CA"/>
    <w:rsid w:val="00E31818"/>
    <w:rsid w:val="00E31ED3"/>
    <w:rsid w:val="00E32D03"/>
    <w:rsid w:val="00E340D7"/>
    <w:rsid w:val="00E34853"/>
    <w:rsid w:val="00E34BEB"/>
    <w:rsid w:val="00E375A5"/>
    <w:rsid w:val="00E412B2"/>
    <w:rsid w:val="00E4309D"/>
    <w:rsid w:val="00E43382"/>
    <w:rsid w:val="00E4659B"/>
    <w:rsid w:val="00E47796"/>
    <w:rsid w:val="00E51317"/>
    <w:rsid w:val="00E5191A"/>
    <w:rsid w:val="00E526D9"/>
    <w:rsid w:val="00E54FEC"/>
    <w:rsid w:val="00E5683E"/>
    <w:rsid w:val="00E60EC9"/>
    <w:rsid w:val="00E61461"/>
    <w:rsid w:val="00E63E35"/>
    <w:rsid w:val="00E64C6D"/>
    <w:rsid w:val="00E6536C"/>
    <w:rsid w:val="00E657CC"/>
    <w:rsid w:val="00E66364"/>
    <w:rsid w:val="00E67ECA"/>
    <w:rsid w:val="00E70700"/>
    <w:rsid w:val="00E70BD3"/>
    <w:rsid w:val="00E74F88"/>
    <w:rsid w:val="00E752F3"/>
    <w:rsid w:val="00E76078"/>
    <w:rsid w:val="00E76087"/>
    <w:rsid w:val="00E7670F"/>
    <w:rsid w:val="00E777BF"/>
    <w:rsid w:val="00E8039D"/>
    <w:rsid w:val="00E80689"/>
    <w:rsid w:val="00E80BE8"/>
    <w:rsid w:val="00E815FC"/>
    <w:rsid w:val="00E81CE2"/>
    <w:rsid w:val="00E83BD5"/>
    <w:rsid w:val="00E84971"/>
    <w:rsid w:val="00E852EC"/>
    <w:rsid w:val="00E8582A"/>
    <w:rsid w:val="00E85EBD"/>
    <w:rsid w:val="00E8756D"/>
    <w:rsid w:val="00E90274"/>
    <w:rsid w:val="00E914CA"/>
    <w:rsid w:val="00E91910"/>
    <w:rsid w:val="00E92877"/>
    <w:rsid w:val="00E934AD"/>
    <w:rsid w:val="00E938F5"/>
    <w:rsid w:val="00E94D31"/>
    <w:rsid w:val="00E953E2"/>
    <w:rsid w:val="00E95B72"/>
    <w:rsid w:val="00EA22FA"/>
    <w:rsid w:val="00EA2496"/>
    <w:rsid w:val="00EA2638"/>
    <w:rsid w:val="00EA29E1"/>
    <w:rsid w:val="00EA342B"/>
    <w:rsid w:val="00EA3EA9"/>
    <w:rsid w:val="00EA4341"/>
    <w:rsid w:val="00EA44A0"/>
    <w:rsid w:val="00EA4BB0"/>
    <w:rsid w:val="00EA5667"/>
    <w:rsid w:val="00EA6B05"/>
    <w:rsid w:val="00EA6F4A"/>
    <w:rsid w:val="00EB0507"/>
    <w:rsid w:val="00EB1056"/>
    <w:rsid w:val="00EB1A63"/>
    <w:rsid w:val="00EB2B65"/>
    <w:rsid w:val="00EB3314"/>
    <w:rsid w:val="00EB4970"/>
    <w:rsid w:val="00EB4B46"/>
    <w:rsid w:val="00EB5233"/>
    <w:rsid w:val="00EB68AE"/>
    <w:rsid w:val="00EC218F"/>
    <w:rsid w:val="00EC2B6A"/>
    <w:rsid w:val="00EC3FDA"/>
    <w:rsid w:val="00EC4888"/>
    <w:rsid w:val="00EC661A"/>
    <w:rsid w:val="00EC6A83"/>
    <w:rsid w:val="00ED21CC"/>
    <w:rsid w:val="00ED412B"/>
    <w:rsid w:val="00ED4201"/>
    <w:rsid w:val="00ED450E"/>
    <w:rsid w:val="00ED4B86"/>
    <w:rsid w:val="00ED5DBA"/>
    <w:rsid w:val="00EE0E64"/>
    <w:rsid w:val="00EE2778"/>
    <w:rsid w:val="00EE303B"/>
    <w:rsid w:val="00EE44D2"/>
    <w:rsid w:val="00EE4857"/>
    <w:rsid w:val="00EE56B2"/>
    <w:rsid w:val="00EE57B4"/>
    <w:rsid w:val="00EE7634"/>
    <w:rsid w:val="00EF0FD1"/>
    <w:rsid w:val="00EF11CA"/>
    <w:rsid w:val="00EF2267"/>
    <w:rsid w:val="00EF29D6"/>
    <w:rsid w:val="00EF2F1F"/>
    <w:rsid w:val="00EF5B33"/>
    <w:rsid w:val="00EF5B6E"/>
    <w:rsid w:val="00EF7A35"/>
    <w:rsid w:val="00EF7A38"/>
    <w:rsid w:val="00EF7AED"/>
    <w:rsid w:val="00F0012C"/>
    <w:rsid w:val="00F037D8"/>
    <w:rsid w:val="00F03D25"/>
    <w:rsid w:val="00F04684"/>
    <w:rsid w:val="00F04B37"/>
    <w:rsid w:val="00F0585E"/>
    <w:rsid w:val="00F05E24"/>
    <w:rsid w:val="00F067D6"/>
    <w:rsid w:val="00F06914"/>
    <w:rsid w:val="00F077D7"/>
    <w:rsid w:val="00F10225"/>
    <w:rsid w:val="00F11B09"/>
    <w:rsid w:val="00F12F7F"/>
    <w:rsid w:val="00F134EC"/>
    <w:rsid w:val="00F15E96"/>
    <w:rsid w:val="00F16309"/>
    <w:rsid w:val="00F16B2E"/>
    <w:rsid w:val="00F16FA2"/>
    <w:rsid w:val="00F175FF"/>
    <w:rsid w:val="00F17840"/>
    <w:rsid w:val="00F1793C"/>
    <w:rsid w:val="00F17B14"/>
    <w:rsid w:val="00F20D09"/>
    <w:rsid w:val="00F27007"/>
    <w:rsid w:val="00F303A9"/>
    <w:rsid w:val="00F31094"/>
    <w:rsid w:val="00F31D35"/>
    <w:rsid w:val="00F32483"/>
    <w:rsid w:val="00F32C9A"/>
    <w:rsid w:val="00F32D69"/>
    <w:rsid w:val="00F32F10"/>
    <w:rsid w:val="00F33C6C"/>
    <w:rsid w:val="00F34427"/>
    <w:rsid w:val="00F35026"/>
    <w:rsid w:val="00F377FA"/>
    <w:rsid w:val="00F4047A"/>
    <w:rsid w:val="00F40D22"/>
    <w:rsid w:val="00F4278C"/>
    <w:rsid w:val="00F43EC6"/>
    <w:rsid w:val="00F441E2"/>
    <w:rsid w:val="00F45F38"/>
    <w:rsid w:val="00F47600"/>
    <w:rsid w:val="00F50D64"/>
    <w:rsid w:val="00F51362"/>
    <w:rsid w:val="00F51DAD"/>
    <w:rsid w:val="00F5233C"/>
    <w:rsid w:val="00F54199"/>
    <w:rsid w:val="00F554ED"/>
    <w:rsid w:val="00F56230"/>
    <w:rsid w:val="00F56C61"/>
    <w:rsid w:val="00F57197"/>
    <w:rsid w:val="00F61B6E"/>
    <w:rsid w:val="00F62140"/>
    <w:rsid w:val="00F621E4"/>
    <w:rsid w:val="00F63BBD"/>
    <w:rsid w:val="00F65391"/>
    <w:rsid w:val="00F66C3F"/>
    <w:rsid w:val="00F6707D"/>
    <w:rsid w:val="00F673C6"/>
    <w:rsid w:val="00F70986"/>
    <w:rsid w:val="00F711AB"/>
    <w:rsid w:val="00F715FB"/>
    <w:rsid w:val="00F71761"/>
    <w:rsid w:val="00F7249C"/>
    <w:rsid w:val="00F7363D"/>
    <w:rsid w:val="00F7538D"/>
    <w:rsid w:val="00F81A3B"/>
    <w:rsid w:val="00F82180"/>
    <w:rsid w:val="00F82299"/>
    <w:rsid w:val="00F824B9"/>
    <w:rsid w:val="00F834E8"/>
    <w:rsid w:val="00F869D9"/>
    <w:rsid w:val="00F87982"/>
    <w:rsid w:val="00F91072"/>
    <w:rsid w:val="00F918D6"/>
    <w:rsid w:val="00F9262A"/>
    <w:rsid w:val="00F945EC"/>
    <w:rsid w:val="00F9544A"/>
    <w:rsid w:val="00F96E8F"/>
    <w:rsid w:val="00F97429"/>
    <w:rsid w:val="00F97B9E"/>
    <w:rsid w:val="00FA0127"/>
    <w:rsid w:val="00FA1562"/>
    <w:rsid w:val="00FA1BDF"/>
    <w:rsid w:val="00FA210C"/>
    <w:rsid w:val="00FA3D6F"/>
    <w:rsid w:val="00FA4757"/>
    <w:rsid w:val="00FA5396"/>
    <w:rsid w:val="00FA682B"/>
    <w:rsid w:val="00FB0553"/>
    <w:rsid w:val="00FB1217"/>
    <w:rsid w:val="00FB2CF5"/>
    <w:rsid w:val="00FB4AF9"/>
    <w:rsid w:val="00FB556A"/>
    <w:rsid w:val="00FB5A8B"/>
    <w:rsid w:val="00FB7336"/>
    <w:rsid w:val="00FC2D64"/>
    <w:rsid w:val="00FC35DF"/>
    <w:rsid w:val="00FC4DFC"/>
    <w:rsid w:val="00FC5239"/>
    <w:rsid w:val="00FC5D09"/>
    <w:rsid w:val="00FC67E6"/>
    <w:rsid w:val="00FC6F35"/>
    <w:rsid w:val="00FD3ADC"/>
    <w:rsid w:val="00FD3D74"/>
    <w:rsid w:val="00FD4834"/>
    <w:rsid w:val="00FD4F9A"/>
    <w:rsid w:val="00FD6F3C"/>
    <w:rsid w:val="00FD6FC1"/>
    <w:rsid w:val="00FE0F0E"/>
    <w:rsid w:val="00FE0F1C"/>
    <w:rsid w:val="00FE2BE1"/>
    <w:rsid w:val="00FE3641"/>
    <w:rsid w:val="00FE5018"/>
    <w:rsid w:val="00FE5CB5"/>
    <w:rsid w:val="00FE72C3"/>
    <w:rsid w:val="00FF1233"/>
    <w:rsid w:val="00FF34C3"/>
    <w:rsid w:val="00FF3E08"/>
    <w:rsid w:val="00FF4C67"/>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9E"/>
  </w:style>
  <w:style w:type="paragraph" w:styleId="Heading1">
    <w:name w:val="heading 1"/>
    <w:basedOn w:val="Normal"/>
    <w:next w:val="ChapterName"/>
    <w:link w:val="Heading1Char"/>
    <w:uiPriority w:val="9"/>
    <w:qFormat/>
    <w:rsid w:val="00557DEE"/>
    <w:pPr>
      <w:keepNext/>
      <w:keepLines/>
      <w:ind w:firstLine="0"/>
      <w:jc w:val="center"/>
      <w:outlineLvl w:val="0"/>
    </w:pPr>
    <w:rPr>
      <w:rFonts w:eastAsiaTheme="majorEastAsia"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ext">
    <w:name w:val="Chapter Text"/>
    <w:basedOn w:val="Normal"/>
    <w:link w:val="ChapterTextChar"/>
    <w:qFormat/>
    <w:rsid w:val="0069792C"/>
  </w:style>
  <w:style w:type="character" w:customStyle="1" w:styleId="ChapterTextChar">
    <w:name w:val="Chapter Text Char"/>
    <w:basedOn w:val="DefaultParagraphFont"/>
    <w:link w:val="ChapterText"/>
    <w:rsid w:val="0069792C"/>
  </w:style>
  <w:style w:type="paragraph" w:styleId="Header">
    <w:name w:val="header"/>
    <w:basedOn w:val="Normal"/>
    <w:link w:val="HeaderChar"/>
    <w:uiPriority w:val="99"/>
    <w:unhideWhenUsed/>
    <w:rsid w:val="00823351"/>
    <w:pPr>
      <w:tabs>
        <w:tab w:val="center" w:pos="4680"/>
        <w:tab w:val="right" w:pos="9360"/>
      </w:tabs>
      <w:spacing w:line="240" w:lineRule="auto"/>
    </w:pPr>
  </w:style>
  <w:style w:type="character" w:customStyle="1" w:styleId="HeaderChar">
    <w:name w:val="Header Char"/>
    <w:basedOn w:val="DefaultParagraphFont"/>
    <w:link w:val="Header"/>
    <w:uiPriority w:val="99"/>
    <w:rsid w:val="00823351"/>
  </w:style>
  <w:style w:type="paragraph" w:styleId="Footer">
    <w:name w:val="footer"/>
    <w:basedOn w:val="Normal"/>
    <w:link w:val="FooterChar"/>
    <w:uiPriority w:val="99"/>
    <w:unhideWhenUsed/>
    <w:rsid w:val="00823351"/>
    <w:pPr>
      <w:tabs>
        <w:tab w:val="center" w:pos="4680"/>
        <w:tab w:val="right" w:pos="9360"/>
      </w:tabs>
      <w:spacing w:line="240" w:lineRule="auto"/>
    </w:pPr>
  </w:style>
  <w:style w:type="character" w:customStyle="1" w:styleId="FooterChar">
    <w:name w:val="Footer Char"/>
    <w:basedOn w:val="DefaultParagraphFont"/>
    <w:link w:val="Footer"/>
    <w:uiPriority w:val="99"/>
    <w:rsid w:val="00823351"/>
  </w:style>
  <w:style w:type="paragraph" w:styleId="BalloonText">
    <w:name w:val="Balloon Text"/>
    <w:basedOn w:val="Normal"/>
    <w:link w:val="BalloonTextChar"/>
    <w:uiPriority w:val="99"/>
    <w:semiHidden/>
    <w:unhideWhenUsed/>
    <w:rsid w:val="008233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51"/>
    <w:rPr>
      <w:rFonts w:ascii="Tahoma" w:hAnsi="Tahoma" w:cs="Tahoma"/>
      <w:sz w:val="16"/>
      <w:szCs w:val="16"/>
    </w:rPr>
  </w:style>
  <w:style w:type="paragraph" w:customStyle="1" w:styleId="ChapterName">
    <w:name w:val="Chapter Name"/>
    <w:basedOn w:val="Heading1"/>
    <w:link w:val="ChapterNameChar"/>
    <w:qFormat/>
    <w:rsid w:val="006C15BE"/>
  </w:style>
  <w:style w:type="character" w:customStyle="1" w:styleId="ChapterNameChar">
    <w:name w:val="Chapter Name Char"/>
    <w:basedOn w:val="DefaultParagraphFont"/>
    <w:link w:val="ChapterName"/>
    <w:rsid w:val="006C15BE"/>
    <w:rPr>
      <w:rFonts w:eastAsiaTheme="majorEastAsia" w:cstheme="majorBidi"/>
      <w:b/>
      <w:bCs/>
      <w:color w:val="000000" w:themeColor="text1"/>
      <w:sz w:val="28"/>
    </w:rPr>
  </w:style>
  <w:style w:type="paragraph" w:styleId="Revision">
    <w:name w:val="Revision"/>
    <w:hidden/>
    <w:uiPriority w:val="99"/>
    <w:semiHidden/>
    <w:rsid w:val="00950669"/>
    <w:pPr>
      <w:spacing w:line="240" w:lineRule="auto"/>
      <w:ind w:firstLine="0"/>
    </w:pPr>
  </w:style>
  <w:style w:type="character" w:customStyle="1" w:styleId="Heading1Char">
    <w:name w:val="Heading 1 Char"/>
    <w:basedOn w:val="DefaultParagraphFont"/>
    <w:link w:val="Heading1"/>
    <w:uiPriority w:val="9"/>
    <w:rsid w:val="00557DEE"/>
    <w:rPr>
      <w:rFonts w:eastAsiaTheme="majorEastAsia" w:cstheme="majorBidi"/>
      <w:b/>
      <w:bCs/>
      <w:color w:val="000000" w:themeColor="text1"/>
      <w:sz w:val="28"/>
    </w:rPr>
  </w:style>
  <w:style w:type="paragraph" w:styleId="TOCHeading">
    <w:name w:val="TOC Heading"/>
    <w:basedOn w:val="Heading1"/>
    <w:next w:val="Normal"/>
    <w:uiPriority w:val="39"/>
    <w:unhideWhenUsed/>
    <w:qFormat/>
    <w:rsid w:val="00525ADE"/>
    <w:pPr>
      <w:spacing w:line="276" w:lineRule="auto"/>
      <w:jc w:val="left"/>
      <w:outlineLvl w:val="9"/>
    </w:pPr>
    <w:rPr>
      <w:lang w:eastAsia="ja-JP"/>
    </w:rPr>
  </w:style>
  <w:style w:type="paragraph" w:styleId="TOC2">
    <w:name w:val="toc 2"/>
    <w:basedOn w:val="Normal"/>
    <w:next w:val="Normal"/>
    <w:autoRedefine/>
    <w:uiPriority w:val="39"/>
    <w:semiHidden/>
    <w:unhideWhenUsed/>
    <w:qFormat/>
    <w:rsid w:val="00525ADE"/>
    <w:pPr>
      <w:spacing w:after="100" w:line="276" w:lineRule="auto"/>
      <w:ind w:left="220" w:firstLine="0"/>
    </w:pPr>
    <w:rPr>
      <w:rFonts w:eastAsiaTheme="minorEastAsia"/>
      <w:lang w:eastAsia="ja-JP"/>
    </w:rPr>
  </w:style>
  <w:style w:type="paragraph" w:styleId="TOC1">
    <w:name w:val="toc 1"/>
    <w:basedOn w:val="Normal"/>
    <w:next w:val="Normal"/>
    <w:autoRedefine/>
    <w:uiPriority w:val="39"/>
    <w:unhideWhenUsed/>
    <w:qFormat/>
    <w:rsid w:val="00525ADE"/>
    <w:pPr>
      <w:spacing w:after="100" w:line="276" w:lineRule="auto"/>
      <w:ind w:firstLine="0"/>
    </w:pPr>
    <w:rPr>
      <w:rFonts w:eastAsiaTheme="minorEastAsia"/>
      <w:lang w:eastAsia="ja-JP"/>
    </w:rPr>
  </w:style>
  <w:style w:type="paragraph" w:styleId="TOC3">
    <w:name w:val="toc 3"/>
    <w:basedOn w:val="Normal"/>
    <w:next w:val="Normal"/>
    <w:autoRedefine/>
    <w:uiPriority w:val="39"/>
    <w:semiHidden/>
    <w:unhideWhenUsed/>
    <w:qFormat/>
    <w:rsid w:val="00525ADE"/>
    <w:pPr>
      <w:spacing w:after="100" w:line="276" w:lineRule="auto"/>
      <w:ind w:left="440" w:firstLine="0"/>
    </w:pPr>
    <w:rPr>
      <w:rFonts w:eastAsiaTheme="minorEastAsia"/>
      <w:lang w:eastAsia="ja-JP"/>
    </w:rPr>
  </w:style>
  <w:style w:type="character" w:styleId="Hyperlink">
    <w:name w:val="Hyperlink"/>
    <w:basedOn w:val="DefaultParagraphFont"/>
    <w:uiPriority w:val="99"/>
    <w:unhideWhenUsed/>
    <w:rsid w:val="00525ADE"/>
    <w:rPr>
      <w:color w:val="0000FF" w:themeColor="hyperlink"/>
      <w:u w:val="single"/>
    </w:rPr>
  </w:style>
  <w:style w:type="character" w:styleId="CommentReference">
    <w:name w:val="annotation reference"/>
    <w:basedOn w:val="DefaultParagraphFont"/>
    <w:uiPriority w:val="99"/>
    <w:semiHidden/>
    <w:unhideWhenUsed/>
    <w:rsid w:val="00040AE8"/>
    <w:rPr>
      <w:sz w:val="16"/>
      <w:szCs w:val="16"/>
    </w:rPr>
  </w:style>
  <w:style w:type="paragraph" w:styleId="CommentText">
    <w:name w:val="annotation text"/>
    <w:basedOn w:val="Normal"/>
    <w:link w:val="CommentTextChar"/>
    <w:uiPriority w:val="99"/>
    <w:semiHidden/>
    <w:unhideWhenUsed/>
    <w:rsid w:val="00040AE8"/>
    <w:pPr>
      <w:spacing w:line="240" w:lineRule="auto"/>
    </w:pPr>
    <w:rPr>
      <w:sz w:val="20"/>
      <w:szCs w:val="20"/>
    </w:rPr>
  </w:style>
  <w:style w:type="character" w:customStyle="1" w:styleId="CommentTextChar">
    <w:name w:val="Comment Text Char"/>
    <w:basedOn w:val="DefaultParagraphFont"/>
    <w:link w:val="CommentText"/>
    <w:uiPriority w:val="99"/>
    <w:semiHidden/>
    <w:rsid w:val="00040AE8"/>
    <w:rPr>
      <w:sz w:val="20"/>
      <w:szCs w:val="20"/>
    </w:rPr>
  </w:style>
  <w:style w:type="paragraph" w:styleId="CommentSubject">
    <w:name w:val="annotation subject"/>
    <w:basedOn w:val="CommentText"/>
    <w:next w:val="CommentText"/>
    <w:link w:val="CommentSubjectChar"/>
    <w:uiPriority w:val="99"/>
    <w:semiHidden/>
    <w:unhideWhenUsed/>
    <w:rsid w:val="00040AE8"/>
    <w:rPr>
      <w:b/>
      <w:bCs/>
    </w:rPr>
  </w:style>
  <w:style w:type="character" w:customStyle="1" w:styleId="CommentSubjectChar">
    <w:name w:val="Comment Subject Char"/>
    <w:basedOn w:val="CommentTextChar"/>
    <w:link w:val="CommentSubject"/>
    <w:uiPriority w:val="99"/>
    <w:semiHidden/>
    <w:rsid w:val="00040AE8"/>
    <w:rPr>
      <w:b/>
      <w:bCs/>
      <w:sz w:val="20"/>
      <w:szCs w:val="20"/>
    </w:rPr>
  </w:style>
  <w:style w:type="character" w:customStyle="1" w:styleId="pr">
    <w:name w:val="pr"/>
    <w:basedOn w:val="DefaultParagraphFont"/>
    <w:rsid w:val="00351D3F"/>
  </w:style>
  <w:style w:type="character" w:customStyle="1" w:styleId="unicode">
    <w:name w:val="unicode"/>
    <w:basedOn w:val="DefaultParagraphFont"/>
    <w:rsid w:val="00351D3F"/>
  </w:style>
  <w:style w:type="paragraph" w:styleId="Bibliography">
    <w:name w:val="Bibliography"/>
    <w:basedOn w:val="Normal"/>
    <w:next w:val="Normal"/>
    <w:uiPriority w:val="37"/>
    <w:unhideWhenUsed/>
    <w:rsid w:val="00295CB4"/>
  </w:style>
  <w:style w:type="paragraph" w:styleId="ListParagraph">
    <w:name w:val="List Paragraph"/>
    <w:basedOn w:val="Normal"/>
    <w:uiPriority w:val="34"/>
    <w:qFormat/>
    <w:rsid w:val="00D848C3"/>
    <w:pPr>
      <w:ind w:left="720"/>
    </w:pPr>
  </w:style>
  <w:style w:type="character" w:styleId="FollowedHyperlink">
    <w:name w:val="FollowedHyperlink"/>
    <w:basedOn w:val="DefaultParagraphFont"/>
    <w:uiPriority w:val="99"/>
    <w:semiHidden/>
    <w:unhideWhenUsed/>
    <w:rsid w:val="00D848C3"/>
    <w:rPr>
      <w:color w:val="800080" w:themeColor="followedHyperlink"/>
      <w:u w:val="single"/>
    </w:rPr>
  </w:style>
  <w:style w:type="paragraph" w:customStyle="1" w:styleId="Code">
    <w:name w:val="Code"/>
    <w:basedOn w:val="Normal"/>
    <w:link w:val="CodeChar"/>
    <w:qFormat/>
    <w:rsid w:val="00072285"/>
    <w:pPr>
      <w:spacing w:line="240" w:lineRule="auto"/>
      <w:ind w:firstLine="0"/>
    </w:pPr>
    <w:rPr>
      <w:rFonts w:ascii="Times New Roman" w:hAnsi="Times New Roman"/>
    </w:rPr>
  </w:style>
  <w:style w:type="character" w:customStyle="1" w:styleId="CodeChar">
    <w:name w:val="Code Char"/>
    <w:basedOn w:val="DefaultParagraphFont"/>
    <w:link w:val="Code"/>
    <w:rsid w:val="0007228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9E"/>
  </w:style>
  <w:style w:type="paragraph" w:styleId="Heading1">
    <w:name w:val="heading 1"/>
    <w:basedOn w:val="Normal"/>
    <w:next w:val="ChapterName"/>
    <w:link w:val="Heading1Char"/>
    <w:uiPriority w:val="9"/>
    <w:qFormat/>
    <w:rsid w:val="00557DEE"/>
    <w:pPr>
      <w:keepNext/>
      <w:keepLines/>
      <w:ind w:firstLine="0"/>
      <w:jc w:val="center"/>
      <w:outlineLvl w:val="0"/>
    </w:pPr>
    <w:rPr>
      <w:rFonts w:eastAsiaTheme="majorEastAsia"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ext">
    <w:name w:val="Chapter Text"/>
    <w:basedOn w:val="Normal"/>
    <w:link w:val="ChapterTextChar"/>
    <w:qFormat/>
    <w:rsid w:val="0069792C"/>
  </w:style>
  <w:style w:type="character" w:customStyle="1" w:styleId="ChapterTextChar">
    <w:name w:val="Chapter Text Char"/>
    <w:basedOn w:val="DefaultParagraphFont"/>
    <w:link w:val="ChapterText"/>
    <w:rsid w:val="0069792C"/>
  </w:style>
  <w:style w:type="paragraph" w:styleId="Header">
    <w:name w:val="header"/>
    <w:basedOn w:val="Normal"/>
    <w:link w:val="HeaderChar"/>
    <w:uiPriority w:val="99"/>
    <w:unhideWhenUsed/>
    <w:rsid w:val="00823351"/>
    <w:pPr>
      <w:tabs>
        <w:tab w:val="center" w:pos="4680"/>
        <w:tab w:val="right" w:pos="9360"/>
      </w:tabs>
      <w:spacing w:line="240" w:lineRule="auto"/>
    </w:pPr>
  </w:style>
  <w:style w:type="character" w:customStyle="1" w:styleId="HeaderChar">
    <w:name w:val="Header Char"/>
    <w:basedOn w:val="DefaultParagraphFont"/>
    <w:link w:val="Header"/>
    <w:uiPriority w:val="99"/>
    <w:rsid w:val="00823351"/>
  </w:style>
  <w:style w:type="paragraph" w:styleId="Footer">
    <w:name w:val="footer"/>
    <w:basedOn w:val="Normal"/>
    <w:link w:val="FooterChar"/>
    <w:uiPriority w:val="99"/>
    <w:unhideWhenUsed/>
    <w:rsid w:val="00823351"/>
    <w:pPr>
      <w:tabs>
        <w:tab w:val="center" w:pos="4680"/>
        <w:tab w:val="right" w:pos="9360"/>
      </w:tabs>
      <w:spacing w:line="240" w:lineRule="auto"/>
    </w:pPr>
  </w:style>
  <w:style w:type="character" w:customStyle="1" w:styleId="FooterChar">
    <w:name w:val="Footer Char"/>
    <w:basedOn w:val="DefaultParagraphFont"/>
    <w:link w:val="Footer"/>
    <w:uiPriority w:val="99"/>
    <w:rsid w:val="00823351"/>
  </w:style>
  <w:style w:type="paragraph" w:styleId="BalloonText">
    <w:name w:val="Balloon Text"/>
    <w:basedOn w:val="Normal"/>
    <w:link w:val="BalloonTextChar"/>
    <w:uiPriority w:val="99"/>
    <w:semiHidden/>
    <w:unhideWhenUsed/>
    <w:rsid w:val="008233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51"/>
    <w:rPr>
      <w:rFonts w:ascii="Tahoma" w:hAnsi="Tahoma" w:cs="Tahoma"/>
      <w:sz w:val="16"/>
      <w:szCs w:val="16"/>
    </w:rPr>
  </w:style>
  <w:style w:type="paragraph" w:customStyle="1" w:styleId="ChapterName">
    <w:name w:val="Chapter Name"/>
    <w:basedOn w:val="Heading1"/>
    <w:link w:val="ChapterNameChar"/>
    <w:qFormat/>
    <w:rsid w:val="006C15BE"/>
  </w:style>
  <w:style w:type="character" w:customStyle="1" w:styleId="ChapterNameChar">
    <w:name w:val="Chapter Name Char"/>
    <w:basedOn w:val="DefaultParagraphFont"/>
    <w:link w:val="ChapterName"/>
    <w:rsid w:val="006C15BE"/>
    <w:rPr>
      <w:rFonts w:eastAsiaTheme="majorEastAsia" w:cstheme="majorBidi"/>
      <w:b/>
      <w:bCs/>
      <w:color w:val="000000" w:themeColor="text1"/>
      <w:sz w:val="28"/>
    </w:rPr>
  </w:style>
  <w:style w:type="paragraph" w:styleId="Revision">
    <w:name w:val="Revision"/>
    <w:hidden/>
    <w:uiPriority w:val="99"/>
    <w:semiHidden/>
    <w:rsid w:val="00950669"/>
    <w:pPr>
      <w:spacing w:line="240" w:lineRule="auto"/>
      <w:ind w:firstLine="0"/>
    </w:pPr>
  </w:style>
  <w:style w:type="character" w:customStyle="1" w:styleId="Heading1Char">
    <w:name w:val="Heading 1 Char"/>
    <w:basedOn w:val="DefaultParagraphFont"/>
    <w:link w:val="Heading1"/>
    <w:uiPriority w:val="9"/>
    <w:rsid w:val="00557DEE"/>
    <w:rPr>
      <w:rFonts w:eastAsiaTheme="majorEastAsia" w:cstheme="majorBidi"/>
      <w:b/>
      <w:bCs/>
      <w:color w:val="000000" w:themeColor="text1"/>
      <w:sz w:val="28"/>
    </w:rPr>
  </w:style>
  <w:style w:type="paragraph" w:styleId="TOCHeading">
    <w:name w:val="TOC Heading"/>
    <w:basedOn w:val="Heading1"/>
    <w:next w:val="Normal"/>
    <w:uiPriority w:val="39"/>
    <w:unhideWhenUsed/>
    <w:qFormat/>
    <w:rsid w:val="00525ADE"/>
    <w:pPr>
      <w:spacing w:line="276" w:lineRule="auto"/>
      <w:jc w:val="left"/>
      <w:outlineLvl w:val="9"/>
    </w:pPr>
    <w:rPr>
      <w:lang w:eastAsia="ja-JP"/>
    </w:rPr>
  </w:style>
  <w:style w:type="paragraph" w:styleId="TOC2">
    <w:name w:val="toc 2"/>
    <w:basedOn w:val="Normal"/>
    <w:next w:val="Normal"/>
    <w:autoRedefine/>
    <w:uiPriority w:val="39"/>
    <w:semiHidden/>
    <w:unhideWhenUsed/>
    <w:qFormat/>
    <w:rsid w:val="00525ADE"/>
    <w:pPr>
      <w:spacing w:after="100" w:line="276" w:lineRule="auto"/>
      <w:ind w:left="220" w:firstLine="0"/>
    </w:pPr>
    <w:rPr>
      <w:rFonts w:eastAsiaTheme="minorEastAsia"/>
      <w:lang w:eastAsia="ja-JP"/>
    </w:rPr>
  </w:style>
  <w:style w:type="paragraph" w:styleId="TOC1">
    <w:name w:val="toc 1"/>
    <w:basedOn w:val="Normal"/>
    <w:next w:val="Normal"/>
    <w:autoRedefine/>
    <w:uiPriority w:val="39"/>
    <w:unhideWhenUsed/>
    <w:qFormat/>
    <w:rsid w:val="00525ADE"/>
    <w:pPr>
      <w:spacing w:after="100" w:line="276" w:lineRule="auto"/>
      <w:ind w:firstLine="0"/>
    </w:pPr>
    <w:rPr>
      <w:rFonts w:eastAsiaTheme="minorEastAsia"/>
      <w:lang w:eastAsia="ja-JP"/>
    </w:rPr>
  </w:style>
  <w:style w:type="paragraph" w:styleId="TOC3">
    <w:name w:val="toc 3"/>
    <w:basedOn w:val="Normal"/>
    <w:next w:val="Normal"/>
    <w:autoRedefine/>
    <w:uiPriority w:val="39"/>
    <w:semiHidden/>
    <w:unhideWhenUsed/>
    <w:qFormat/>
    <w:rsid w:val="00525ADE"/>
    <w:pPr>
      <w:spacing w:after="100" w:line="276" w:lineRule="auto"/>
      <w:ind w:left="440" w:firstLine="0"/>
    </w:pPr>
    <w:rPr>
      <w:rFonts w:eastAsiaTheme="minorEastAsia"/>
      <w:lang w:eastAsia="ja-JP"/>
    </w:rPr>
  </w:style>
  <w:style w:type="character" w:styleId="Hyperlink">
    <w:name w:val="Hyperlink"/>
    <w:basedOn w:val="DefaultParagraphFont"/>
    <w:uiPriority w:val="99"/>
    <w:unhideWhenUsed/>
    <w:rsid w:val="00525ADE"/>
    <w:rPr>
      <w:color w:val="0000FF" w:themeColor="hyperlink"/>
      <w:u w:val="single"/>
    </w:rPr>
  </w:style>
  <w:style w:type="character" w:styleId="CommentReference">
    <w:name w:val="annotation reference"/>
    <w:basedOn w:val="DefaultParagraphFont"/>
    <w:uiPriority w:val="99"/>
    <w:semiHidden/>
    <w:unhideWhenUsed/>
    <w:rsid w:val="00040AE8"/>
    <w:rPr>
      <w:sz w:val="16"/>
      <w:szCs w:val="16"/>
    </w:rPr>
  </w:style>
  <w:style w:type="paragraph" w:styleId="CommentText">
    <w:name w:val="annotation text"/>
    <w:basedOn w:val="Normal"/>
    <w:link w:val="CommentTextChar"/>
    <w:uiPriority w:val="99"/>
    <w:semiHidden/>
    <w:unhideWhenUsed/>
    <w:rsid w:val="00040AE8"/>
    <w:pPr>
      <w:spacing w:line="240" w:lineRule="auto"/>
    </w:pPr>
    <w:rPr>
      <w:sz w:val="20"/>
      <w:szCs w:val="20"/>
    </w:rPr>
  </w:style>
  <w:style w:type="character" w:customStyle="1" w:styleId="CommentTextChar">
    <w:name w:val="Comment Text Char"/>
    <w:basedOn w:val="DefaultParagraphFont"/>
    <w:link w:val="CommentText"/>
    <w:uiPriority w:val="99"/>
    <w:semiHidden/>
    <w:rsid w:val="00040AE8"/>
    <w:rPr>
      <w:sz w:val="20"/>
      <w:szCs w:val="20"/>
    </w:rPr>
  </w:style>
  <w:style w:type="paragraph" w:styleId="CommentSubject">
    <w:name w:val="annotation subject"/>
    <w:basedOn w:val="CommentText"/>
    <w:next w:val="CommentText"/>
    <w:link w:val="CommentSubjectChar"/>
    <w:uiPriority w:val="99"/>
    <w:semiHidden/>
    <w:unhideWhenUsed/>
    <w:rsid w:val="00040AE8"/>
    <w:rPr>
      <w:b/>
      <w:bCs/>
    </w:rPr>
  </w:style>
  <w:style w:type="character" w:customStyle="1" w:styleId="CommentSubjectChar">
    <w:name w:val="Comment Subject Char"/>
    <w:basedOn w:val="CommentTextChar"/>
    <w:link w:val="CommentSubject"/>
    <w:uiPriority w:val="99"/>
    <w:semiHidden/>
    <w:rsid w:val="00040AE8"/>
    <w:rPr>
      <w:b/>
      <w:bCs/>
      <w:sz w:val="20"/>
      <w:szCs w:val="20"/>
    </w:rPr>
  </w:style>
  <w:style w:type="character" w:customStyle="1" w:styleId="pr">
    <w:name w:val="pr"/>
    <w:basedOn w:val="DefaultParagraphFont"/>
    <w:rsid w:val="00351D3F"/>
  </w:style>
  <w:style w:type="character" w:customStyle="1" w:styleId="unicode">
    <w:name w:val="unicode"/>
    <w:basedOn w:val="DefaultParagraphFont"/>
    <w:rsid w:val="00351D3F"/>
  </w:style>
  <w:style w:type="paragraph" w:styleId="Bibliography">
    <w:name w:val="Bibliography"/>
    <w:basedOn w:val="Normal"/>
    <w:next w:val="Normal"/>
    <w:uiPriority w:val="37"/>
    <w:unhideWhenUsed/>
    <w:rsid w:val="00295CB4"/>
  </w:style>
  <w:style w:type="paragraph" w:styleId="ListParagraph">
    <w:name w:val="List Paragraph"/>
    <w:basedOn w:val="Normal"/>
    <w:uiPriority w:val="34"/>
    <w:qFormat/>
    <w:rsid w:val="00D848C3"/>
    <w:pPr>
      <w:ind w:left="720"/>
    </w:pPr>
  </w:style>
  <w:style w:type="character" w:styleId="FollowedHyperlink">
    <w:name w:val="FollowedHyperlink"/>
    <w:basedOn w:val="DefaultParagraphFont"/>
    <w:uiPriority w:val="99"/>
    <w:semiHidden/>
    <w:unhideWhenUsed/>
    <w:rsid w:val="00D848C3"/>
    <w:rPr>
      <w:color w:val="800080" w:themeColor="followedHyperlink"/>
      <w:u w:val="single"/>
    </w:rPr>
  </w:style>
  <w:style w:type="paragraph" w:customStyle="1" w:styleId="Code">
    <w:name w:val="Code"/>
    <w:basedOn w:val="Normal"/>
    <w:link w:val="CodeChar"/>
    <w:qFormat/>
    <w:rsid w:val="00072285"/>
    <w:pPr>
      <w:spacing w:line="240" w:lineRule="auto"/>
      <w:ind w:firstLine="0"/>
    </w:pPr>
    <w:rPr>
      <w:rFonts w:ascii="Times New Roman" w:hAnsi="Times New Roman"/>
    </w:rPr>
  </w:style>
  <w:style w:type="character" w:customStyle="1" w:styleId="CodeChar">
    <w:name w:val="Code Char"/>
    <w:basedOn w:val="DefaultParagraphFont"/>
    <w:link w:val="Code"/>
    <w:rsid w:val="000722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6318">
      <w:bodyDiv w:val="1"/>
      <w:marLeft w:val="0"/>
      <w:marRight w:val="0"/>
      <w:marTop w:val="0"/>
      <w:marBottom w:val="0"/>
      <w:divBdr>
        <w:top w:val="none" w:sz="0" w:space="0" w:color="auto"/>
        <w:left w:val="none" w:sz="0" w:space="0" w:color="auto"/>
        <w:bottom w:val="none" w:sz="0" w:space="0" w:color="auto"/>
        <w:right w:val="none" w:sz="0" w:space="0" w:color="auto"/>
      </w:divBdr>
    </w:div>
    <w:div w:id="293214231">
      <w:bodyDiv w:val="1"/>
      <w:marLeft w:val="0"/>
      <w:marRight w:val="0"/>
      <w:marTop w:val="0"/>
      <w:marBottom w:val="0"/>
      <w:divBdr>
        <w:top w:val="none" w:sz="0" w:space="0" w:color="auto"/>
        <w:left w:val="none" w:sz="0" w:space="0" w:color="auto"/>
        <w:bottom w:val="none" w:sz="0" w:space="0" w:color="auto"/>
        <w:right w:val="none" w:sz="0" w:space="0" w:color="auto"/>
      </w:divBdr>
    </w:div>
    <w:div w:id="363747299">
      <w:bodyDiv w:val="1"/>
      <w:marLeft w:val="0"/>
      <w:marRight w:val="0"/>
      <w:marTop w:val="0"/>
      <w:marBottom w:val="0"/>
      <w:divBdr>
        <w:top w:val="none" w:sz="0" w:space="0" w:color="auto"/>
        <w:left w:val="none" w:sz="0" w:space="0" w:color="auto"/>
        <w:bottom w:val="none" w:sz="0" w:space="0" w:color="auto"/>
        <w:right w:val="none" w:sz="0" w:space="0" w:color="auto"/>
      </w:divBdr>
    </w:div>
    <w:div w:id="748624740">
      <w:bodyDiv w:val="1"/>
      <w:marLeft w:val="0"/>
      <w:marRight w:val="0"/>
      <w:marTop w:val="0"/>
      <w:marBottom w:val="0"/>
      <w:divBdr>
        <w:top w:val="none" w:sz="0" w:space="0" w:color="auto"/>
        <w:left w:val="none" w:sz="0" w:space="0" w:color="auto"/>
        <w:bottom w:val="none" w:sz="0" w:space="0" w:color="auto"/>
        <w:right w:val="none" w:sz="0" w:space="0" w:color="auto"/>
      </w:divBdr>
    </w:div>
    <w:div w:id="915281679">
      <w:bodyDiv w:val="1"/>
      <w:marLeft w:val="0"/>
      <w:marRight w:val="0"/>
      <w:marTop w:val="0"/>
      <w:marBottom w:val="0"/>
      <w:divBdr>
        <w:top w:val="none" w:sz="0" w:space="0" w:color="auto"/>
        <w:left w:val="none" w:sz="0" w:space="0" w:color="auto"/>
        <w:bottom w:val="none" w:sz="0" w:space="0" w:color="auto"/>
        <w:right w:val="none" w:sz="0" w:space="0" w:color="auto"/>
      </w:divBdr>
    </w:div>
    <w:div w:id="986279167">
      <w:bodyDiv w:val="1"/>
      <w:marLeft w:val="0"/>
      <w:marRight w:val="0"/>
      <w:marTop w:val="0"/>
      <w:marBottom w:val="0"/>
      <w:divBdr>
        <w:top w:val="none" w:sz="0" w:space="0" w:color="auto"/>
        <w:left w:val="none" w:sz="0" w:space="0" w:color="auto"/>
        <w:bottom w:val="none" w:sz="0" w:space="0" w:color="auto"/>
        <w:right w:val="none" w:sz="0" w:space="0" w:color="auto"/>
      </w:divBdr>
    </w:div>
    <w:div w:id="1076198363">
      <w:bodyDiv w:val="1"/>
      <w:marLeft w:val="0"/>
      <w:marRight w:val="0"/>
      <w:marTop w:val="0"/>
      <w:marBottom w:val="0"/>
      <w:divBdr>
        <w:top w:val="none" w:sz="0" w:space="0" w:color="auto"/>
        <w:left w:val="none" w:sz="0" w:space="0" w:color="auto"/>
        <w:bottom w:val="none" w:sz="0" w:space="0" w:color="auto"/>
        <w:right w:val="none" w:sz="0" w:space="0" w:color="auto"/>
      </w:divBdr>
    </w:div>
    <w:div w:id="1158493683">
      <w:bodyDiv w:val="1"/>
      <w:marLeft w:val="0"/>
      <w:marRight w:val="0"/>
      <w:marTop w:val="0"/>
      <w:marBottom w:val="0"/>
      <w:divBdr>
        <w:top w:val="none" w:sz="0" w:space="0" w:color="auto"/>
        <w:left w:val="none" w:sz="0" w:space="0" w:color="auto"/>
        <w:bottom w:val="none" w:sz="0" w:space="0" w:color="auto"/>
        <w:right w:val="none" w:sz="0" w:space="0" w:color="auto"/>
      </w:divBdr>
    </w:div>
    <w:div w:id="1273325215">
      <w:bodyDiv w:val="1"/>
      <w:marLeft w:val="0"/>
      <w:marRight w:val="0"/>
      <w:marTop w:val="0"/>
      <w:marBottom w:val="0"/>
      <w:divBdr>
        <w:top w:val="none" w:sz="0" w:space="0" w:color="auto"/>
        <w:left w:val="none" w:sz="0" w:space="0" w:color="auto"/>
        <w:bottom w:val="none" w:sz="0" w:space="0" w:color="auto"/>
        <w:right w:val="none" w:sz="0" w:space="0" w:color="auto"/>
      </w:divBdr>
    </w:div>
    <w:div w:id="17782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Bro11</b:Tag>
    <b:SourceType>InternetSite</b:SourceType>
    <b:Guid>{4DA404BC-390F-4478-BE8D-D11D9BE14B35}</b:Guid>
    <b:Title>How to be in two places at the same time</b:Title>
    <b:Year>2011</b:Year>
    <b:InternetSiteTitle>New Scientist</b:InternetSiteTitle>
    <b:Month>July</b:Month>
    <b:Day>19</b:Day>
    <b:YearAccessed>2011</b:YearAccessed>
    <b:MonthAccessed>September</b:MonthAccessed>
    <b:DayAccessed>5</b:DayAccessed>
    <b:URL>http://www.newscientist.com/article/dn20712-how-to-be-in-two-places-at-the-same-time.html?DCMP=OTC-rss&amp;nsref=online-news</b:URL>
    <b:Author>
      <b:Author>
        <b:NameList>
          <b:Person>
            <b:Last>Brooks</b:Last>
            <b:First>Michael</b:First>
          </b:Person>
        </b:NameList>
      </b:Author>
    </b:Autho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Bro11</b:Tag>
    <b:SourceType>InternetSite</b:SourceType>
    <b:Guid>{4DA404BC-390F-4478-BE8D-D11D9BE14B35}</b:Guid>
    <b:Title>How to be in two places at the same time</b:Title>
    <b:Year>2011</b:Year>
    <b:InternetSiteTitle>New Scientist</b:InternetSiteTitle>
    <b:Month>July</b:Month>
    <b:Day>19</b:Day>
    <b:YearAccessed>2011</b:YearAccessed>
    <b:MonthAccessed>September</b:MonthAccessed>
    <b:DayAccessed>5</b:DayAccessed>
    <b:URL>http://www.newscientist.com/article/dn20712-how-to-be-in-two-places-at-the-same-time.html?DCMP=OTC-rss&amp;nsref=online-news</b:URL>
    <b:Author>
      <b:Author>
        <b:NameList>
          <b:Person>
            <b:Last>Brooks</b:Last>
            <b:First>Michael</b:First>
          </b:Person>
        </b:NameList>
      </b:Author>
    </b:Author>
    <b:RefOrder>1</b:RefOrder>
  </b:Source>
</b:Sources>
</file>

<file path=customXml/itemProps1.xml><?xml version="1.0" encoding="utf-8"?>
<ds:datastoreItem xmlns:ds="http://schemas.openxmlformats.org/officeDocument/2006/customXml" ds:itemID="{E0C39B6F-C770-46C7-8D0B-6D796507CE9F}">
  <ds:schemaRefs>
    <ds:schemaRef ds:uri="http://schemas.openxmlformats.org/officeDocument/2006/bibliography"/>
  </ds:schemaRefs>
</ds:datastoreItem>
</file>

<file path=customXml/itemProps2.xml><?xml version="1.0" encoding="utf-8"?>
<ds:datastoreItem xmlns:ds="http://schemas.openxmlformats.org/officeDocument/2006/customXml" ds:itemID="{614A1A94-0436-45DF-BA6D-E8D82635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50</cp:revision>
  <cp:lastPrinted>2012-08-19T02:27:00Z</cp:lastPrinted>
  <dcterms:created xsi:type="dcterms:W3CDTF">2022-10-28T20:13:00Z</dcterms:created>
  <dcterms:modified xsi:type="dcterms:W3CDTF">2022-11-19T04:19:00Z</dcterms:modified>
</cp:coreProperties>
</file>